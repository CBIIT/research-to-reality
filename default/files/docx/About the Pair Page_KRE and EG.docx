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F2" w:rsidRDefault="00AE1049">
      <w:r>
        <w:t>About the Pair Page – Content</w:t>
      </w:r>
    </w:p>
    <w:p w:rsidR="00AE1049" w:rsidRDefault="00AE1049" w:rsidP="00CB5283">
      <w:r>
        <w:t xml:space="preserve">Pair:  </w:t>
      </w:r>
      <w:r w:rsidR="00283BEC" w:rsidRPr="009C7838">
        <w:rPr>
          <w:rFonts w:eastAsia="Times New Roman" w:cs="Times New Roman"/>
          <w:sz w:val="24"/>
          <w:szCs w:val="24"/>
        </w:rPr>
        <w:t xml:space="preserve">Kiameesha </w:t>
      </w:r>
      <w:r w:rsidR="00283BEC" w:rsidRPr="00283BEC">
        <w:rPr>
          <w:rFonts w:eastAsia="Times New Roman" w:cs="Times New Roman"/>
          <w:sz w:val="24"/>
          <w:szCs w:val="24"/>
        </w:rPr>
        <w:t>Evans</w:t>
      </w:r>
      <w:r w:rsidR="00283BEC" w:rsidRPr="00283BEC" w:rsidDel="00283BEC">
        <w:t xml:space="preserve"> </w:t>
      </w:r>
      <w:r w:rsidR="00B3460C" w:rsidRPr="00283BEC">
        <w:t>(Mentee)</w:t>
      </w:r>
      <w:r w:rsidR="00B3460C">
        <w:t xml:space="preserve"> and Evelyn González </w:t>
      </w:r>
      <w:r>
        <w:t>(Mentor)</w:t>
      </w:r>
      <w:bookmarkStart w:id="0" w:name="_GoBack"/>
      <w:bookmarkEnd w:id="0"/>
    </w:p>
    <w:p w:rsidR="00AE1049" w:rsidRPr="0038262A" w:rsidRDefault="00AE1049" w:rsidP="00AE1049">
      <w:pPr>
        <w:pStyle w:val="NoSpacing"/>
        <w:rPr>
          <w:highlight w:val="yellow"/>
        </w:rPr>
      </w:pPr>
      <w:r>
        <w:t xml:space="preserve">Mentee: </w:t>
      </w:r>
      <w:r>
        <w:tab/>
      </w:r>
      <w:r w:rsidR="00283BEC" w:rsidRPr="009C3B2E">
        <w:rPr>
          <w:b/>
        </w:rPr>
        <w:t>Kiamees</w:t>
      </w:r>
      <w:r w:rsidR="009C3B2E" w:rsidRPr="009C3B2E">
        <w:rPr>
          <w:b/>
        </w:rPr>
        <w:t xml:space="preserve">ha </w:t>
      </w:r>
      <w:r w:rsidR="00283BEC" w:rsidRPr="009C3B2E">
        <w:rPr>
          <w:b/>
        </w:rPr>
        <w:t>“Kim” Evan</w:t>
      </w:r>
      <w:r w:rsidR="009C3B2E" w:rsidRPr="009C3B2E">
        <w:rPr>
          <w:b/>
        </w:rPr>
        <w:t>s</w:t>
      </w:r>
      <w:r w:rsidR="00283BEC" w:rsidRPr="009C3B2E">
        <w:rPr>
          <w:b/>
        </w:rPr>
        <w:t>, MPH, MCHES</w:t>
      </w:r>
    </w:p>
    <w:p w:rsidR="00283BEC" w:rsidRDefault="00283BEC" w:rsidP="00AE1049">
      <w:pPr>
        <w:pStyle w:val="NoSpacing"/>
        <w:ind w:left="1440"/>
      </w:pPr>
      <w:r>
        <w:t>Program Director</w:t>
      </w:r>
    </w:p>
    <w:p w:rsidR="00283BEC" w:rsidRDefault="00283BEC" w:rsidP="00AE1049">
      <w:pPr>
        <w:pStyle w:val="NoSpacing"/>
        <w:ind w:left="1440"/>
        <w:rPr>
          <w:highlight w:val="yellow"/>
        </w:rPr>
      </w:pPr>
      <w:r w:rsidRPr="00283BEC">
        <w:t>Office of Community Outreach</w:t>
      </w:r>
      <w:r w:rsidRPr="00283BEC" w:rsidDel="00283BEC">
        <w:rPr>
          <w:highlight w:val="yellow"/>
        </w:rPr>
        <w:t xml:space="preserve"> </w:t>
      </w:r>
    </w:p>
    <w:p w:rsidR="00283BEC" w:rsidRPr="00283BEC" w:rsidRDefault="00283BEC" w:rsidP="00AE1049">
      <w:pPr>
        <w:pStyle w:val="NoSpacing"/>
        <w:ind w:left="1440"/>
      </w:pPr>
      <w:r w:rsidRPr="00283BEC">
        <w:t>Cancer Institute of New Jersey</w:t>
      </w:r>
    </w:p>
    <w:p w:rsidR="00283BEC" w:rsidRDefault="00283BEC" w:rsidP="00AE1049">
      <w:pPr>
        <w:pStyle w:val="NoSpacing"/>
        <w:ind w:left="1440"/>
      </w:pPr>
      <w:r w:rsidRPr="00283BEC">
        <w:t>New Brunswick, NJ</w:t>
      </w:r>
    </w:p>
    <w:p w:rsidR="00AE1049" w:rsidRDefault="00AE1049" w:rsidP="00AE1049">
      <w:pPr>
        <w:pStyle w:val="NoSpacing"/>
        <w:ind w:left="1440"/>
      </w:pPr>
    </w:p>
    <w:p w:rsidR="00AE1049" w:rsidRDefault="00AE1049" w:rsidP="00AE1049">
      <w:pPr>
        <w:pStyle w:val="NoSpacing"/>
      </w:pPr>
      <w:r>
        <w:t xml:space="preserve">Mentor: </w:t>
      </w:r>
      <w:r>
        <w:tab/>
      </w:r>
      <w:r w:rsidR="00B3460C">
        <w:rPr>
          <w:b/>
        </w:rPr>
        <w:t>Evelyn González, MA</w:t>
      </w:r>
    </w:p>
    <w:p w:rsidR="00AE1049" w:rsidRDefault="00AE1049" w:rsidP="00AE1049">
      <w:pPr>
        <w:pStyle w:val="NoSpacing"/>
      </w:pPr>
      <w:r>
        <w:tab/>
      </w:r>
      <w:r>
        <w:tab/>
      </w:r>
      <w:r w:rsidR="00B3460C">
        <w:t>Senior Director</w:t>
      </w:r>
    </w:p>
    <w:p w:rsidR="000051DC" w:rsidRDefault="00B3460C" w:rsidP="00AE1049">
      <w:pPr>
        <w:pStyle w:val="NoSpacing"/>
        <w:ind w:left="720" w:firstLine="720"/>
      </w:pPr>
      <w:r>
        <w:t>Office of Health Communications and Health Disparities</w:t>
      </w:r>
    </w:p>
    <w:p w:rsidR="009C3B2E" w:rsidRDefault="00B3460C" w:rsidP="009C3B2E">
      <w:pPr>
        <w:pStyle w:val="NoSpacing"/>
        <w:ind w:left="720" w:firstLine="720"/>
      </w:pPr>
      <w:r>
        <w:t>Fox Chase Cancer Center, Philadelphia, PA</w:t>
      </w:r>
    </w:p>
    <w:p w:rsidR="009C3B2E" w:rsidRDefault="009C3B2E" w:rsidP="009C3B2E">
      <w:pPr>
        <w:pStyle w:val="NoSpacing"/>
        <w:ind w:left="720" w:firstLine="720"/>
      </w:pPr>
    </w:p>
    <w:p w:rsidR="00AE1049" w:rsidRPr="009C3B2E" w:rsidRDefault="00AE1049" w:rsidP="009C3B2E">
      <w:pPr>
        <w:pStyle w:val="NoSpacing"/>
        <w:ind w:left="720" w:firstLine="720"/>
        <w:rPr>
          <w:ins w:id="1" w:author="egonzalez" w:date="2011-10-05T16:59:00Z"/>
        </w:rPr>
      </w:pPr>
      <w:r w:rsidRPr="00AE1049">
        <w:rPr>
          <w:b/>
        </w:rPr>
        <w:t xml:space="preserve">About the Project: </w:t>
      </w:r>
    </w:p>
    <w:p w:rsidR="00283BEC" w:rsidRDefault="00283BEC" w:rsidP="00AE1049">
      <w:pPr>
        <w:pStyle w:val="NoSpacing"/>
        <w:rPr>
          <w:b/>
        </w:rPr>
      </w:pPr>
    </w:p>
    <w:p w:rsidR="006746DD" w:rsidRDefault="00B3460C" w:rsidP="00A729AC">
      <w:pPr>
        <w:pStyle w:val="NoSpacing"/>
      </w:pPr>
      <w:r>
        <w:t>Body and Soul is an evidence-based program focused o</w:t>
      </w:r>
      <w:r w:rsidR="009C3B2E">
        <w:t>n increasing fruit</w:t>
      </w:r>
      <w:r>
        <w:t xml:space="preserve"> and vegetable</w:t>
      </w:r>
      <w:r w:rsidR="009C3B2E">
        <w:t xml:space="preserve"> consumption</w:t>
      </w:r>
      <w:r>
        <w:t xml:space="preserve"> among African American audiences using faith-based channels for dissemination.  Over the next 18 months, Kim will adapt the program to reach a more diverse audience among</w:t>
      </w:r>
      <w:r w:rsidR="009C3B2E">
        <w:t xml:space="preserve"> </w:t>
      </w:r>
      <w:r>
        <w:t xml:space="preserve">houses of worship in Central New Jersey.  The adaption will include the traditional components of the program with enhanced initiatives around physical activity.  </w:t>
      </w:r>
    </w:p>
    <w:p w:rsidR="00B3460C" w:rsidRDefault="00B3460C" w:rsidP="00A729AC">
      <w:pPr>
        <w:pStyle w:val="NoSpacing"/>
      </w:pPr>
    </w:p>
    <w:p w:rsidR="00B3460C" w:rsidRDefault="00B3460C" w:rsidP="00A729AC">
      <w:pPr>
        <w:pStyle w:val="NoSpacing"/>
      </w:pPr>
      <w:r>
        <w:t>Strategies to be employed include</w:t>
      </w:r>
      <w:r w:rsidR="009C3B2E">
        <w:t>: 1)</w:t>
      </w:r>
      <w:r>
        <w:t xml:space="preserve"> the develop</w:t>
      </w:r>
      <w:r w:rsidR="0038262A">
        <w:t>ment</w:t>
      </w:r>
      <w:r>
        <w:t xml:space="preserve"> of a </w:t>
      </w:r>
      <w:r w:rsidR="009C3B2E">
        <w:t xml:space="preserve">training program regarding nutrition and physical activity to aide in the development of a </w:t>
      </w:r>
      <w:r>
        <w:t>community ambassador network</w:t>
      </w:r>
      <w:r w:rsidR="009C3B2E">
        <w:t>; 2) the provision of t</w:t>
      </w:r>
      <w:r>
        <w:t xml:space="preserve">echnical assistance regarding the development of an on-site physical activity program </w:t>
      </w:r>
      <w:r w:rsidR="009C3B2E">
        <w:t xml:space="preserve">by </w:t>
      </w:r>
      <w:r>
        <w:t xml:space="preserve">exercise science faculty at a local </w:t>
      </w:r>
      <w:r w:rsidR="00831096">
        <w:t>university</w:t>
      </w:r>
      <w:r w:rsidR="009C3B2E">
        <w:t xml:space="preserve">; and 3) </w:t>
      </w:r>
      <w:r w:rsidR="00831096">
        <w:t xml:space="preserve">the delivery of </w:t>
      </w:r>
      <w:r w:rsidR="009C3B2E">
        <w:t xml:space="preserve">seasonal </w:t>
      </w:r>
      <w:r w:rsidR="00D86985">
        <w:t xml:space="preserve">produce </w:t>
      </w:r>
      <w:r w:rsidR="009C3B2E">
        <w:t>directly to</w:t>
      </w:r>
      <w:r w:rsidR="00831096">
        <w:t xml:space="preserve"> houses of workshop to reduce barriers</w:t>
      </w:r>
      <w:r w:rsidR="00D86985">
        <w:t xml:space="preserve"> and increase access</w:t>
      </w:r>
      <w:r w:rsidR="009C3B2E">
        <w:t xml:space="preserve"> to fresh vegetables and fruit</w:t>
      </w:r>
      <w:r w:rsidR="00831096">
        <w:t>.  Outcom</w:t>
      </w:r>
      <w:r w:rsidR="009C3B2E">
        <w:t>es to be measur</w:t>
      </w:r>
      <w:r w:rsidR="00831096">
        <w:t xml:space="preserve">ed will include receptivity of the program </w:t>
      </w:r>
      <w:r w:rsidR="009C3B2E">
        <w:t xml:space="preserve">among these </w:t>
      </w:r>
      <w:r w:rsidR="00831096">
        <w:t xml:space="preserve">diverse houses of worship, successful implementation of the program, the identification of lessons learned </w:t>
      </w:r>
      <w:r w:rsidR="009C3B2E">
        <w:t>(</w:t>
      </w:r>
      <w:r w:rsidR="00831096">
        <w:t>i.e. ease of implementation from partners point-of-view via key informant interviews with organizational leadership.</w:t>
      </w:r>
    </w:p>
    <w:p w:rsidR="00831096" w:rsidRDefault="00831096" w:rsidP="00A729AC">
      <w:pPr>
        <w:pStyle w:val="NoSpacing"/>
      </w:pPr>
    </w:p>
    <w:p w:rsidR="00A729AC" w:rsidRPr="00A729AC" w:rsidRDefault="00A729AC" w:rsidP="00AE1049">
      <w:pPr>
        <w:pStyle w:val="NoSpacing"/>
        <w:rPr>
          <w:b/>
          <w:i/>
        </w:rPr>
      </w:pPr>
      <w:r>
        <w:rPr>
          <w:b/>
        </w:rPr>
        <w:t>Prioritized EBPH Compe</w:t>
      </w:r>
      <w:r w:rsidR="00831096">
        <w:rPr>
          <w:b/>
        </w:rPr>
        <w:t>ten</w:t>
      </w:r>
      <w:r>
        <w:rPr>
          <w:b/>
        </w:rPr>
        <w:t xml:space="preserve">cies: </w:t>
      </w:r>
    </w:p>
    <w:p w:rsidR="000051DC" w:rsidRDefault="00831096" w:rsidP="000051DC">
      <w:pPr>
        <w:pStyle w:val="NoSpacing"/>
      </w:pPr>
      <w:r>
        <w:t>Kim has identified three core competencies to focus on within this project</w:t>
      </w:r>
      <w:r w:rsidR="00CB5283">
        <w:t>: analytic/</w:t>
      </w:r>
      <w:r>
        <w:t>assessment</w:t>
      </w:r>
      <w:r w:rsidR="00D86985">
        <w:t xml:space="preserve"> </w:t>
      </w:r>
      <w:r w:rsidR="00CB5283">
        <w:t>skills; policy development/</w:t>
      </w:r>
      <w:r>
        <w:t>program planning skills</w:t>
      </w:r>
      <w:r w:rsidR="00CB5283">
        <w:t>;</w:t>
      </w:r>
      <w:r>
        <w:t xml:space="preserve"> and advocacy and communication skills.  </w:t>
      </w:r>
    </w:p>
    <w:p w:rsidR="00831096" w:rsidRDefault="00831096" w:rsidP="000051DC">
      <w:pPr>
        <w:pStyle w:val="NoSpacing"/>
      </w:pPr>
    </w:p>
    <w:p w:rsidR="00831096" w:rsidRDefault="00831096" w:rsidP="000051DC">
      <w:pPr>
        <w:pStyle w:val="NoSpacing"/>
      </w:pPr>
      <w:r>
        <w:t>Project support will be provided by Evelyn, who currently directs a regional program which includes the dissemination of the Body and Soul program</w:t>
      </w:r>
      <w:r w:rsidR="00D86985">
        <w:t xml:space="preserve"> including a statewide dissemination in Pennsylvania</w:t>
      </w:r>
      <w:r>
        <w:t xml:space="preserve">.  </w:t>
      </w:r>
      <w:r w:rsidR="00D86985">
        <w:t xml:space="preserve">As a Master Trainer for the program since 2006 she brings </w:t>
      </w:r>
      <w:r w:rsidR="0038262A">
        <w:t xml:space="preserve">both a wealth of knowledge and experience about Body and Soul and strong training and mentorship skills to this partnership. </w:t>
      </w:r>
    </w:p>
    <w:p w:rsidR="009337B8" w:rsidRPr="00243C44" w:rsidRDefault="009337B8" w:rsidP="00AE1049">
      <w:pPr>
        <w:pStyle w:val="NoSpacing"/>
      </w:pPr>
    </w:p>
    <w:sectPr w:rsidR="009337B8" w:rsidRPr="00243C44" w:rsidSect="00A6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1049"/>
    <w:rsid w:val="0000497C"/>
    <w:rsid w:val="000051DC"/>
    <w:rsid w:val="00030AB7"/>
    <w:rsid w:val="00030F80"/>
    <w:rsid w:val="00070DCE"/>
    <w:rsid w:val="000815F0"/>
    <w:rsid w:val="00094631"/>
    <w:rsid w:val="000B2435"/>
    <w:rsid w:val="000B59FD"/>
    <w:rsid w:val="000C6A4C"/>
    <w:rsid w:val="000E376A"/>
    <w:rsid w:val="000E77FA"/>
    <w:rsid w:val="00104ACF"/>
    <w:rsid w:val="001114BD"/>
    <w:rsid w:val="0012549E"/>
    <w:rsid w:val="00173189"/>
    <w:rsid w:val="0019040A"/>
    <w:rsid w:val="001A554B"/>
    <w:rsid w:val="0021178E"/>
    <w:rsid w:val="00216FD1"/>
    <w:rsid w:val="0023275A"/>
    <w:rsid w:val="002413B7"/>
    <w:rsid w:val="0025064E"/>
    <w:rsid w:val="00281A39"/>
    <w:rsid w:val="00283BEC"/>
    <w:rsid w:val="002915AD"/>
    <w:rsid w:val="002B5B5B"/>
    <w:rsid w:val="002F55BA"/>
    <w:rsid w:val="003330A4"/>
    <w:rsid w:val="0034526B"/>
    <w:rsid w:val="00347BDE"/>
    <w:rsid w:val="00364C97"/>
    <w:rsid w:val="00372C13"/>
    <w:rsid w:val="0038262A"/>
    <w:rsid w:val="0038519E"/>
    <w:rsid w:val="00394BA4"/>
    <w:rsid w:val="003C2FC8"/>
    <w:rsid w:val="003C6506"/>
    <w:rsid w:val="003E1818"/>
    <w:rsid w:val="003F7A92"/>
    <w:rsid w:val="004172CA"/>
    <w:rsid w:val="00417D7B"/>
    <w:rsid w:val="004562EF"/>
    <w:rsid w:val="004620B1"/>
    <w:rsid w:val="00480399"/>
    <w:rsid w:val="004B3D3C"/>
    <w:rsid w:val="004B69B6"/>
    <w:rsid w:val="004C33AB"/>
    <w:rsid w:val="004C53E5"/>
    <w:rsid w:val="004F1BF4"/>
    <w:rsid w:val="00500877"/>
    <w:rsid w:val="00505D5A"/>
    <w:rsid w:val="00550AE7"/>
    <w:rsid w:val="00564F62"/>
    <w:rsid w:val="005F1689"/>
    <w:rsid w:val="005F7427"/>
    <w:rsid w:val="00624AC2"/>
    <w:rsid w:val="00663C7C"/>
    <w:rsid w:val="006746DD"/>
    <w:rsid w:val="00675E80"/>
    <w:rsid w:val="00712971"/>
    <w:rsid w:val="00717801"/>
    <w:rsid w:val="0072704E"/>
    <w:rsid w:val="00740E18"/>
    <w:rsid w:val="007578B1"/>
    <w:rsid w:val="0076709B"/>
    <w:rsid w:val="00782A31"/>
    <w:rsid w:val="007866B2"/>
    <w:rsid w:val="00790124"/>
    <w:rsid w:val="00792DB6"/>
    <w:rsid w:val="007A69A5"/>
    <w:rsid w:val="007B2BB8"/>
    <w:rsid w:val="007D0CE5"/>
    <w:rsid w:val="007E1C95"/>
    <w:rsid w:val="00813B6F"/>
    <w:rsid w:val="00831096"/>
    <w:rsid w:val="00870081"/>
    <w:rsid w:val="00876234"/>
    <w:rsid w:val="008A3260"/>
    <w:rsid w:val="008B1A81"/>
    <w:rsid w:val="008B1F4C"/>
    <w:rsid w:val="008C3263"/>
    <w:rsid w:val="008C7ED8"/>
    <w:rsid w:val="008E5634"/>
    <w:rsid w:val="00910D1A"/>
    <w:rsid w:val="009337B8"/>
    <w:rsid w:val="00936BE0"/>
    <w:rsid w:val="009543DE"/>
    <w:rsid w:val="00956BDC"/>
    <w:rsid w:val="0096149C"/>
    <w:rsid w:val="00965955"/>
    <w:rsid w:val="00984406"/>
    <w:rsid w:val="009870EF"/>
    <w:rsid w:val="009903B5"/>
    <w:rsid w:val="009A236B"/>
    <w:rsid w:val="009B020F"/>
    <w:rsid w:val="009C3B2E"/>
    <w:rsid w:val="009E1315"/>
    <w:rsid w:val="009E3E59"/>
    <w:rsid w:val="009E4043"/>
    <w:rsid w:val="00A373AC"/>
    <w:rsid w:val="00A538C9"/>
    <w:rsid w:val="00A60DE3"/>
    <w:rsid w:val="00A615F2"/>
    <w:rsid w:val="00A729AC"/>
    <w:rsid w:val="00A752DD"/>
    <w:rsid w:val="00A96896"/>
    <w:rsid w:val="00AE1049"/>
    <w:rsid w:val="00B05696"/>
    <w:rsid w:val="00B3460C"/>
    <w:rsid w:val="00B565E5"/>
    <w:rsid w:val="00B808AD"/>
    <w:rsid w:val="00B90440"/>
    <w:rsid w:val="00BD52F4"/>
    <w:rsid w:val="00C32B7D"/>
    <w:rsid w:val="00C41B8A"/>
    <w:rsid w:val="00C54321"/>
    <w:rsid w:val="00C8325E"/>
    <w:rsid w:val="00CB5283"/>
    <w:rsid w:val="00D13A50"/>
    <w:rsid w:val="00D26698"/>
    <w:rsid w:val="00D654ED"/>
    <w:rsid w:val="00D723A3"/>
    <w:rsid w:val="00D769BD"/>
    <w:rsid w:val="00D86985"/>
    <w:rsid w:val="00DA05FF"/>
    <w:rsid w:val="00E05B9D"/>
    <w:rsid w:val="00E15147"/>
    <w:rsid w:val="00E27951"/>
    <w:rsid w:val="00E52715"/>
    <w:rsid w:val="00E53E99"/>
    <w:rsid w:val="00E80CCB"/>
    <w:rsid w:val="00EB1E51"/>
    <w:rsid w:val="00ED34E6"/>
    <w:rsid w:val="00EF05E4"/>
    <w:rsid w:val="00F0178C"/>
    <w:rsid w:val="00F071A4"/>
    <w:rsid w:val="00F36E63"/>
    <w:rsid w:val="00F560E9"/>
    <w:rsid w:val="00FA2F14"/>
    <w:rsid w:val="00FA387F"/>
    <w:rsid w:val="00FD7A38"/>
    <w:rsid w:val="00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10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049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4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33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purcellp</dc:creator>
  <cp:lastModifiedBy>Kiameesha R. Evans</cp:lastModifiedBy>
  <cp:revision>2</cp:revision>
  <dcterms:created xsi:type="dcterms:W3CDTF">2011-10-06T00:24:00Z</dcterms:created>
  <dcterms:modified xsi:type="dcterms:W3CDTF">2011-10-06T00:24:00Z</dcterms:modified>
</cp:coreProperties>
</file>