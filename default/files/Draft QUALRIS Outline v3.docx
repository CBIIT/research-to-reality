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258" w:rsidRDefault="000A4258"/>
    <w:p w:rsidR="00F11C17" w:rsidRDefault="000A4258">
      <w:r>
        <w:t>Draft QUALRIS Guidance Outline-6/</w:t>
      </w:r>
      <w:del w:id="0" w:author="Heurtin-Roberts, Suzanne (NIH/NCI) [E]" w:date="2016-06-23T17:14:00Z">
        <w:r w:rsidDel="00EC1959">
          <w:delText>21</w:delText>
        </w:r>
      </w:del>
      <w:ins w:id="1" w:author="Heurtin-Roberts, Suzanne (NIH/NCI) [E]" w:date="2016-06-23T17:14:00Z">
        <w:r w:rsidR="00EC1959">
          <w:t>23</w:t>
        </w:r>
      </w:ins>
      <w:r>
        <w:t>/2016-</w:t>
      </w:r>
      <w:r w:rsidR="00AA3A7C">
        <w:t xml:space="preserve">revised </w:t>
      </w:r>
      <w:del w:id="2" w:author="Heurtin-Roberts, Suzanne (NIH/NCI) [E]" w:date="2016-06-23T17:14:00Z">
        <w:r w:rsidR="00AA3A7C" w:rsidDel="00EC1959">
          <w:delText>v2</w:delText>
        </w:r>
      </w:del>
      <w:ins w:id="3" w:author="Heurtin-Roberts, Suzanne (NIH/NCI) [E]" w:date="2016-06-23T17:14:00Z">
        <w:r w:rsidR="00EC1959">
          <w:t>v3</w:t>
        </w:r>
      </w:ins>
    </w:p>
    <w:p w:rsidR="00AA3A7C" w:rsidRDefault="000A4258" w:rsidP="000A4258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AA3A7C">
        <w:t>Intro</w:t>
      </w:r>
    </w:p>
    <w:p w:rsidR="00C80D94" w:rsidRDefault="00AA3A7C" w:rsidP="00466FAA">
      <w:pPr>
        <w:pStyle w:val="ListParagraph"/>
        <w:numPr>
          <w:ilvl w:val="1"/>
          <w:numId w:val="1"/>
        </w:numPr>
        <w:spacing w:line="360" w:lineRule="auto"/>
      </w:pPr>
      <w:r>
        <w:t>Background</w:t>
      </w:r>
    </w:p>
    <w:p w:rsidR="000A4258" w:rsidRDefault="00AA3A7C" w:rsidP="00AA3A7C">
      <w:pPr>
        <w:pStyle w:val="ListParagraph"/>
        <w:numPr>
          <w:ilvl w:val="1"/>
          <w:numId w:val="1"/>
        </w:numPr>
        <w:spacing w:line="360" w:lineRule="auto"/>
      </w:pPr>
      <w:r>
        <w:t xml:space="preserve"> P</w:t>
      </w:r>
      <w:r w:rsidR="000A4258">
        <w:t>urpose</w:t>
      </w:r>
    </w:p>
    <w:p w:rsidR="00EC1959" w:rsidRDefault="00EC1959" w:rsidP="00EC1959">
      <w:pPr>
        <w:pStyle w:val="ListParagraph"/>
        <w:numPr>
          <w:ilvl w:val="0"/>
          <w:numId w:val="1"/>
        </w:numPr>
        <w:spacing w:line="360" w:lineRule="auto"/>
        <w:rPr>
          <w:ins w:id="4" w:author="Heurtin-Roberts, Suzanne (NIH/NCI) [E]" w:date="2016-06-23T17:12:00Z"/>
        </w:rPr>
      </w:pPr>
      <w:ins w:id="5" w:author="Heurtin-Roberts, Suzanne (NIH/NCI) [E]" w:date="2016-06-23T17:12:00Z">
        <w:r>
          <w:t>How does implementation research differ from general health services research?</w:t>
        </w:r>
      </w:ins>
    </w:p>
    <w:p w:rsidR="00AA3A7C" w:rsidDel="00EC1959" w:rsidRDefault="00AA3A7C" w:rsidP="00AA3A7C">
      <w:pPr>
        <w:pStyle w:val="ListParagraph"/>
        <w:numPr>
          <w:ilvl w:val="0"/>
          <w:numId w:val="1"/>
        </w:numPr>
        <w:spacing w:line="360" w:lineRule="auto"/>
        <w:rPr>
          <w:del w:id="6" w:author="Heurtin-Roberts, Suzanne (NIH/NCI) [E]" w:date="2016-06-23T17:12:00Z"/>
        </w:rPr>
      </w:pPr>
      <w:del w:id="7" w:author="Heurtin-Roberts, Suzanne (NIH/NCI) [E]" w:date="2016-06-23T17:12:00Z">
        <w:r w:rsidDel="00EC1959">
          <w:delText>Qualitative meth</w:delText>
        </w:r>
        <w:r w:rsidR="00C80D94" w:rsidDel="00EC1959">
          <w:delText>ods in implementation r</w:delText>
        </w:r>
        <w:r w:rsidDel="00EC1959">
          <w:delText>esearch</w:delText>
        </w:r>
      </w:del>
    </w:p>
    <w:p w:rsidR="00AA3A7C" w:rsidDel="00EC1959" w:rsidRDefault="00AA3A7C">
      <w:pPr>
        <w:pStyle w:val="ListParagraph"/>
        <w:spacing w:line="360" w:lineRule="auto"/>
        <w:ind w:left="1440"/>
        <w:rPr>
          <w:del w:id="8" w:author="Heurtin-Roberts, Suzanne (NIH/NCI) [E]" w:date="2016-06-23T17:13:00Z"/>
        </w:rPr>
        <w:pPrChange w:id="9" w:author="Heurtin-Roberts, Suzanne (NIH/NCI) [E]" w:date="2016-06-23T17:12:00Z">
          <w:pPr>
            <w:pStyle w:val="ListParagraph"/>
            <w:numPr>
              <w:ilvl w:val="1"/>
              <w:numId w:val="1"/>
            </w:numPr>
            <w:spacing w:line="360" w:lineRule="auto"/>
            <w:ind w:left="1440" w:hanging="360"/>
          </w:pPr>
        </w:pPrChange>
      </w:pPr>
      <w:del w:id="10" w:author="Heurtin-Roberts, Suzanne (NIH/NCI) [E]" w:date="2016-06-23T17:13:00Z">
        <w:r w:rsidDel="00EC1959">
          <w:delText xml:space="preserve">How does </w:delText>
        </w:r>
        <w:r w:rsidR="00C80D94" w:rsidDel="00EC1959">
          <w:delText>implementation r</w:delText>
        </w:r>
        <w:r w:rsidDel="00EC1959">
          <w:delText>esearch differ from general health services research</w:delText>
        </w:r>
        <w:r w:rsidR="00C80D94" w:rsidDel="00EC1959">
          <w:delText>?</w:delText>
        </w:r>
      </w:del>
    </w:p>
    <w:p w:rsidR="005B40E6" w:rsidRDefault="00C80D94" w:rsidP="00C80D94">
      <w:pPr>
        <w:pStyle w:val="ListParagraph"/>
        <w:numPr>
          <w:ilvl w:val="2"/>
          <w:numId w:val="1"/>
        </w:numPr>
        <w:spacing w:line="360" w:lineRule="auto"/>
        <w:rPr>
          <w:ins w:id="11" w:author="Heather Schacht Reisinger" w:date="2016-06-22T08:17:00Z"/>
        </w:rPr>
      </w:pPr>
      <w:r>
        <w:t xml:space="preserve">Intent to bring about change </w:t>
      </w:r>
      <w:del w:id="12" w:author="Heather Schacht Reisinger" w:date="2016-06-22T08:17:00Z">
        <w:r w:rsidDel="005B40E6">
          <w:delText>(</w:delText>
        </w:r>
      </w:del>
    </w:p>
    <w:p w:rsidR="00C80D94" w:rsidRDefault="00C80D94" w:rsidP="00C80D94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what</w:t>
      </w:r>
      <w:proofErr w:type="gramEnd"/>
      <w:r>
        <w:t xml:space="preserve"> else?</w:t>
      </w:r>
      <w:ins w:id="13" w:author="Heather Schacht Reisinger" w:date="2016-06-22T08:13:00Z">
        <w:r w:rsidR="005B40E6">
          <w:t xml:space="preserve"> Implementation outcomes rather than patient</w:t>
        </w:r>
      </w:ins>
      <w:ins w:id="14" w:author="Heather Schacht Reisinger" w:date="2016-06-22T08:17:00Z">
        <w:r w:rsidR="005B40E6">
          <w:t>/health</w:t>
        </w:r>
      </w:ins>
      <w:ins w:id="15" w:author="Heather Schacht Reisinger" w:date="2016-06-22T08:13:00Z">
        <w:r w:rsidR="005B40E6">
          <w:t xml:space="preserve"> outcomes</w:t>
        </w:r>
      </w:ins>
      <w:del w:id="16" w:author="Heather Schacht Reisinger" w:date="2016-06-22T08:17:00Z">
        <w:r w:rsidDel="005B40E6">
          <w:delText>)</w:delText>
        </w:r>
      </w:del>
    </w:p>
    <w:p w:rsidR="00C80D94" w:rsidRDefault="00C80D94" w:rsidP="00AA3A7C">
      <w:pPr>
        <w:pStyle w:val="ListParagraph"/>
        <w:numPr>
          <w:ilvl w:val="1"/>
          <w:numId w:val="1"/>
        </w:numPr>
        <w:spacing w:line="360" w:lineRule="auto"/>
      </w:pPr>
      <w:r>
        <w:t xml:space="preserve">What are implications for qualitative methods? </w:t>
      </w:r>
    </w:p>
    <w:p w:rsidR="00AA3A7C" w:rsidRDefault="00C80D94" w:rsidP="00C80D94">
      <w:pPr>
        <w:pStyle w:val="ListParagraph"/>
        <w:numPr>
          <w:ilvl w:val="2"/>
          <w:numId w:val="1"/>
        </w:numPr>
        <w:spacing w:line="360" w:lineRule="auto"/>
        <w:rPr>
          <w:ins w:id="17" w:author="Heather Schacht Reisinger" w:date="2016-06-22T08:18:00Z"/>
        </w:rPr>
      </w:pPr>
      <w:r>
        <w:t>What do we need qualitative methods to do</w:t>
      </w:r>
      <w:r w:rsidR="00466FAA">
        <w:t xml:space="preserve"> in implementation</w:t>
      </w:r>
      <w:r>
        <w:t>? (</w:t>
      </w:r>
      <w:proofErr w:type="gramStart"/>
      <w:r>
        <w:t>what</w:t>
      </w:r>
      <w:proofErr w:type="gramEnd"/>
      <w:r>
        <w:t xml:space="preserve"> is required of qualitative methods?)</w:t>
      </w:r>
    </w:p>
    <w:p w:rsidR="005B40E6" w:rsidRDefault="005B40E6" w:rsidP="005B40E6">
      <w:pPr>
        <w:pStyle w:val="ListParagraph"/>
        <w:numPr>
          <w:ilvl w:val="2"/>
          <w:numId w:val="1"/>
        </w:numPr>
        <w:spacing w:line="360" w:lineRule="auto"/>
      </w:pPr>
      <w:ins w:id="18" w:author="Heather Schacht Reisinger" w:date="2016-06-22T08:18:00Z">
        <w:r>
          <w:t xml:space="preserve">How are quality and rigor of qualitative methods evaluated differently in </w:t>
        </w:r>
        <w:commentRangeStart w:id="19"/>
        <w:r>
          <w:t>implementation</w:t>
        </w:r>
      </w:ins>
      <w:commentRangeEnd w:id="19"/>
      <w:r w:rsidR="00EC1959">
        <w:rPr>
          <w:rStyle w:val="CommentReference"/>
        </w:rPr>
        <w:commentReference w:id="19"/>
      </w:r>
      <w:ins w:id="20" w:author="Heather Schacht Reisinger" w:date="2016-06-22T08:18:00Z">
        <w:r>
          <w:t xml:space="preserve"> science? [Maybe they shouldn’t be evaluated differently. I’m still thinking about it, but thought we may want to consider this question.]</w:t>
        </w:r>
      </w:ins>
    </w:p>
    <w:p w:rsidR="00C80D94" w:rsidRDefault="00C80D94" w:rsidP="00C80D94">
      <w:pPr>
        <w:pStyle w:val="ListParagraph"/>
        <w:numPr>
          <w:ilvl w:val="0"/>
          <w:numId w:val="1"/>
        </w:numPr>
        <w:spacing w:line="360" w:lineRule="auto"/>
      </w:pPr>
      <w:r>
        <w:t xml:space="preserve"> Specific requirements with case examples</w:t>
      </w:r>
      <w:r w:rsidR="00466FAA">
        <w:t xml:space="preserve"> </w:t>
      </w:r>
    </w:p>
    <w:p w:rsidR="00466FAA" w:rsidRDefault="00466FAA" w:rsidP="00466FAA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from</w:t>
      </w:r>
      <w:proofErr w:type="gramEnd"/>
      <w:r w:rsidRPr="00466FAA">
        <w:t xml:space="preserve"> </w:t>
      </w:r>
      <w:r>
        <w:t>literature</w:t>
      </w:r>
      <w:ins w:id="21" w:author="Heather Schacht Reisinger" w:date="2016-06-22T08:14:00Z">
        <w:r w:rsidR="005B40E6">
          <w:t xml:space="preserve"> or</w:t>
        </w:r>
      </w:ins>
      <w:del w:id="22" w:author="Heather Schacht Reisinger" w:date="2016-06-22T08:14:00Z">
        <w:r w:rsidDel="005B40E6">
          <w:delText>,</w:delText>
        </w:r>
      </w:del>
      <w:r>
        <w:t xml:space="preserve"> personal experience</w:t>
      </w:r>
      <w:ins w:id="23" w:author="Heather Schacht Reisinger" w:date="2016-06-22T08:16:00Z">
        <w:r w:rsidR="005B40E6">
          <w:t xml:space="preserve"> [what framework or categories should we use to organize these?]</w:t>
        </w:r>
      </w:ins>
    </w:p>
    <w:p w:rsidR="00AA3A7C" w:rsidRDefault="00466FAA" w:rsidP="00C80D94">
      <w:pPr>
        <w:pStyle w:val="ListParagraph"/>
        <w:numPr>
          <w:ilvl w:val="0"/>
          <w:numId w:val="1"/>
        </w:numPr>
        <w:spacing w:line="360" w:lineRule="auto"/>
      </w:pPr>
      <w:r>
        <w:t>What innovations are needed in qualitative methods</w:t>
      </w:r>
      <w:ins w:id="24" w:author="Heather Schacht Reisinger" w:date="2016-06-22T08:14:00Z">
        <w:r w:rsidR="005B40E6">
          <w:t>?</w:t>
        </w:r>
      </w:ins>
    </w:p>
    <w:p w:rsidR="00466FAA" w:rsidRDefault="00466FAA" w:rsidP="00466FAA">
      <w:pPr>
        <w:pStyle w:val="ListParagraph"/>
        <w:numPr>
          <w:ilvl w:val="0"/>
          <w:numId w:val="1"/>
        </w:numPr>
        <w:spacing w:line="360" w:lineRule="auto"/>
      </w:pPr>
      <w:r>
        <w:t>How can qualitative methods catalyze implementation science and lead to different ways of thinking?</w:t>
      </w:r>
    </w:p>
    <w:p w:rsidR="00466FAA" w:rsidRDefault="00466FAA" w:rsidP="00466FAA">
      <w:pPr>
        <w:pStyle w:val="ListParagraph"/>
        <w:numPr>
          <w:ilvl w:val="0"/>
          <w:numId w:val="1"/>
        </w:numPr>
        <w:spacing w:line="360" w:lineRule="auto"/>
      </w:pPr>
      <w:r>
        <w:t>Recommendations</w:t>
      </w:r>
    </w:p>
    <w:p w:rsidR="00466FAA" w:rsidRDefault="00466FAA" w:rsidP="00466FAA">
      <w:pPr>
        <w:pStyle w:val="ListParagraph"/>
        <w:numPr>
          <w:ilvl w:val="0"/>
          <w:numId w:val="1"/>
        </w:numPr>
        <w:spacing w:line="360" w:lineRule="auto"/>
      </w:pPr>
      <w:r>
        <w:t>Next steps</w:t>
      </w:r>
    </w:p>
    <w:p w:rsidR="00AA3A7C" w:rsidDel="002028BB" w:rsidRDefault="00AA3A7C" w:rsidP="00AA3A7C">
      <w:pPr>
        <w:pStyle w:val="ListParagraph"/>
        <w:spacing w:line="360" w:lineRule="auto"/>
        <w:ind w:left="1440"/>
        <w:rPr>
          <w:del w:id="25" w:author="Heurtin-Roberts, Suzanne (NIH/NCI) [E]" w:date="2016-06-24T15:28:00Z"/>
        </w:rPr>
      </w:pPr>
    </w:p>
    <w:p w:rsidR="00466FAA" w:rsidDel="002028BB" w:rsidRDefault="00466FAA" w:rsidP="00466FAA">
      <w:pPr>
        <w:pStyle w:val="ListParagraph"/>
        <w:spacing w:line="360" w:lineRule="auto"/>
        <w:rPr>
          <w:del w:id="26" w:author="Heurtin-Roberts, Suzanne (NIH/NCI) [E]" w:date="2016-06-24T15:28:00Z"/>
        </w:rPr>
      </w:pPr>
    </w:p>
    <w:p w:rsidR="00466FAA" w:rsidRDefault="00466FAA" w:rsidP="00466FAA">
      <w:pPr>
        <w:pStyle w:val="ListParagraph"/>
        <w:spacing w:line="360" w:lineRule="auto"/>
      </w:pPr>
      <w:bookmarkStart w:id="27" w:name="_GoBack"/>
      <w:bookmarkEnd w:id="27"/>
      <w:r>
        <w:t xml:space="preserve">This can be referenced and integrated into sections </w:t>
      </w:r>
      <w:ins w:id="28" w:author="Heather Schacht Reisinger" w:date="2016-06-22T08:19:00Z">
        <w:r w:rsidR="005B40E6">
          <w:t>1</w:t>
        </w:r>
      </w:ins>
      <w:del w:id="29" w:author="Heather Schacht Reisinger" w:date="2016-06-22T08:19:00Z">
        <w:r w:rsidDel="005B40E6">
          <w:delText>2</w:delText>
        </w:r>
      </w:del>
      <w:r>
        <w:t>-4:</w:t>
      </w:r>
    </w:p>
    <w:p w:rsidR="000A4258" w:rsidRDefault="000A4258" w:rsidP="00466FAA">
      <w:pPr>
        <w:pStyle w:val="ListParagraph"/>
        <w:spacing w:line="360" w:lineRule="auto"/>
      </w:pPr>
      <w:r>
        <w:t>The nature of qualitative methods</w:t>
      </w:r>
    </w:p>
    <w:p w:rsidR="000A4258" w:rsidRDefault="000A4258" w:rsidP="000A4258">
      <w:pPr>
        <w:pStyle w:val="ListParagraph"/>
        <w:numPr>
          <w:ilvl w:val="1"/>
          <w:numId w:val="1"/>
        </w:numPr>
        <w:spacing w:line="360" w:lineRule="auto"/>
      </w:pPr>
      <w:r>
        <w:t>Methods related to epistemology and theory</w:t>
      </w:r>
    </w:p>
    <w:p w:rsidR="000A4258" w:rsidRDefault="000A4258" w:rsidP="000A4258">
      <w:pPr>
        <w:pStyle w:val="ListParagraph"/>
        <w:numPr>
          <w:ilvl w:val="1"/>
          <w:numId w:val="1"/>
        </w:numPr>
        <w:spacing w:line="360" w:lineRule="auto"/>
      </w:pPr>
      <w:r>
        <w:t>Not probability-based hypothesis testing</w:t>
      </w:r>
    </w:p>
    <w:p w:rsidR="000A4258" w:rsidRDefault="000A4258" w:rsidP="000A4258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Intended to describe, explain, expand and delve deeper</w:t>
      </w:r>
    </w:p>
    <w:p w:rsidR="000A4258" w:rsidRDefault="000A4258" w:rsidP="00466FAA">
      <w:pPr>
        <w:pStyle w:val="ListParagraph"/>
        <w:spacing w:line="360" w:lineRule="auto"/>
      </w:pPr>
      <w:r>
        <w:t xml:space="preserve">General good practices </w:t>
      </w:r>
    </w:p>
    <w:p w:rsidR="000A4258" w:rsidRDefault="000A4258" w:rsidP="000A4258">
      <w:pPr>
        <w:pStyle w:val="ListParagraph"/>
        <w:ind w:left="1440"/>
      </w:pPr>
    </w:p>
    <w:sectPr w:rsidR="000A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Heurtin-Roberts, Suzanne (NIH/NCI) [E]" w:date="2016-06-23T17:13:00Z" w:initials="SHR">
    <w:p w:rsidR="00EC1959" w:rsidRDefault="00EC1959">
      <w:pPr>
        <w:pStyle w:val="CommentText"/>
      </w:pPr>
      <w:r>
        <w:rPr>
          <w:rStyle w:val="CommentReference"/>
        </w:rPr>
        <w:annotationRef/>
      </w:r>
      <w:r>
        <w:t>What does heather mean?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D792A"/>
    <w:multiLevelType w:val="hybridMultilevel"/>
    <w:tmpl w:val="DF1C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58"/>
    <w:rsid w:val="000A4258"/>
    <w:rsid w:val="002028BB"/>
    <w:rsid w:val="00466FAA"/>
    <w:rsid w:val="005B40E6"/>
    <w:rsid w:val="006256F9"/>
    <w:rsid w:val="00AA3A7C"/>
    <w:rsid w:val="00C80D94"/>
    <w:rsid w:val="00EC1959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0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1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9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0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1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9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 User</dc:creator>
  <cp:lastModifiedBy>Heurtin-Roberts, Suzanne (NIH/NCI) [E]</cp:lastModifiedBy>
  <cp:revision>4</cp:revision>
  <dcterms:created xsi:type="dcterms:W3CDTF">2016-06-23T21:12:00Z</dcterms:created>
  <dcterms:modified xsi:type="dcterms:W3CDTF">2016-06-24T19:32:00Z</dcterms:modified>
</cp:coreProperties>
</file>