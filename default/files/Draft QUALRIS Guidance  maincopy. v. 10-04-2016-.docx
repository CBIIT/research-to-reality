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2A49B" w14:textId="77777777" w:rsidR="000A4258" w:rsidRPr="001518DB" w:rsidRDefault="000A4258">
      <w:pPr>
        <w:rPr>
          <w:rFonts w:ascii="Times New Roman" w:hAnsi="Times New Roman" w:cs="Times New Roman"/>
          <w:sz w:val="24"/>
          <w:szCs w:val="24"/>
        </w:rPr>
      </w:pPr>
    </w:p>
    <w:p w14:paraId="53B1C8D1" w14:textId="4D372E35" w:rsidR="00F11C17" w:rsidRPr="001518DB" w:rsidRDefault="000A4258">
      <w:pPr>
        <w:rPr>
          <w:rFonts w:ascii="Times New Roman" w:hAnsi="Times New Roman" w:cs="Times New Roman"/>
          <w:sz w:val="24"/>
          <w:szCs w:val="24"/>
        </w:rPr>
      </w:pPr>
      <w:r w:rsidRPr="001518DB">
        <w:rPr>
          <w:rFonts w:ascii="Times New Roman" w:hAnsi="Times New Roman" w:cs="Times New Roman"/>
          <w:sz w:val="24"/>
          <w:szCs w:val="24"/>
        </w:rPr>
        <w:t>Draft QUALRIS Guidance</w:t>
      </w:r>
      <w:r w:rsidR="002E0DC4" w:rsidRPr="001518DB">
        <w:rPr>
          <w:rFonts w:ascii="Times New Roman" w:hAnsi="Times New Roman" w:cs="Times New Roman"/>
          <w:sz w:val="24"/>
          <w:szCs w:val="24"/>
        </w:rPr>
        <w:t xml:space="preserve"> document--10/4/2016</w:t>
      </w:r>
    </w:p>
    <w:p w14:paraId="6671D32A" w14:textId="6EE402DB" w:rsidR="00AA3A7C" w:rsidRPr="001518DB" w:rsidRDefault="00A07038" w:rsidP="000A4258">
      <w:pPr>
        <w:pStyle w:val="ListParagraph"/>
        <w:numPr>
          <w:ilvl w:val="0"/>
          <w:numId w:val="1"/>
        </w:numPr>
        <w:spacing w:line="360" w:lineRule="auto"/>
        <w:rPr>
          <w:rFonts w:ascii="Times New Roman" w:hAnsi="Times New Roman" w:cs="Times New Roman"/>
          <w:sz w:val="24"/>
          <w:szCs w:val="24"/>
        </w:rPr>
      </w:pPr>
      <w:r w:rsidRPr="001518DB">
        <w:rPr>
          <w:rFonts w:ascii="Times New Roman" w:hAnsi="Times New Roman" w:cs="Times New Roman"/>
          <w:b/>
          <w:sz w:val="24"/>
          <w:szCs w:val="24"/>
        </w:rPr>
        <w:t>Background and Purpose</w:t>
      </w:r>
      <w:r w:rsidRPr="001518DB">
        <w:rPr>
          <w:rFonts w:ascii="Times New Roman" w:hAnsi="Times New Roman" w:cs="Times New Roman"/>
          <w:sz w:val="24"/>
          <w:szCs w:val="24"/>
        </w:rPr>
        <w:t xml:space="preserve"> </w:t>
      </w:r>
      <w:r w:rsidR="00314DBB" w:rsidRPr="001518DB">
        <w:rPr>
          <w:rFonts w:ascii="Times New Roman" w:hAnsi="Times New Roman" w:cs="Times New Roman"/>
          <w:sz w:val="24"/>
          <w:szCs w:val="24"/>
        </w:rPr>
        <w:t>[Suzanne]</w:t>
      </w:r>
    </w:p>
    <w:p w14:paraId="1655DC0B" w14:textId="4314D6A0" w:rsidR="00171EC0" w:rsidRPr="001518DB" w:rsidRDefault="00171EC0" w:rsidP="003464FD">
      <w:pPr>
        <w:pStyle w:val="ListParagraph"/>
        <w:numPr>
          <w:ilvl w:val="1"/>
          <w:numId w:val="1"/>
        </w:numPr>
        <w:tabs>
          <w:tab w:val="left" w:pos="1350"/>
        </w:tabs>
        <w:spacing w:line="360" w:lineRule="auto"/>
        <w:rPr>
          <w:rFonts w:ascii="Times New Roman" w:hAnsi="Times New Roman" w:cs="Times New Roman"/>
          <w:sz w:val="24"/>
          <w:szCs w:val="24"/>
        </w:rPr>
      </w:pPr>
      <w:r w:rsidRPr="001518DB">
        <w:rPr>
          <w:rFonts w:ascii="Times New Roman" w:hAnsi="Times New Roman" w:cs="Times New Roman"/>
          <w:sz w:val="24"/>
          <w:szCs w:val="24"/>
        </w:rPr>
        <w:t>Implemen</w:t>
      </w:r>
      <w:r w:rsidR="00941D1E" w:rsidRPr="001518DB">
        <w:rPr>
          <w:rFonts w:ascii="Times New Roman" w:hAnsi="Times New Roman" w:cs="Times New Roman"/>
          <w:sz w:val="24"/>
          <w:szCs w:val="24"/>
        </w:rPr>
        <w:t>tation science is a rapidly</w:t>
      </w:r>
      <w:r w:rsidR="00741DBD" w:rsidRPr="001518DB">
        <w:rPr>
          <w:rFonts w:ascii="Times New Roman" w:hAnsi="Times New Roman" w:cs="Times New Roman"/>
          <w:sz w:val="24"/>
          <w:szCs w:val="24"/>
        </w:rPr>
        <w:t xml:space="preserve"> developing</w:t>
      </w:r>
      <w:r w:rsidR="00941D1E" w:rsidRPr="001518DB">
        <w:rPr>
          <w:rFonts w:ascii="Times New Roman" w:hAnsi="Times New Roman" w:cs="Times New Roman"/>
          <w:sz w:val="24"/>
          <w:szCs w:val="24"/>
        </w:rPr>
        <w:t xml:space="preserve"> </w:t>
      </w:r>
      <w:r w:rsidR="000E674A" w:rsidRPr="001518DB">
        <w:rPr>
          <w:rFonts w:ascii="Times New Roman" w:hAnsi="Times New Roman" w:cs="Times New Roman"/>
          <w:sz w:val="24"/>
          <w:szCs w:val="24"/>
        </w:rPr>
        <w:t xml:space="preserve">field </w:t>
      </w:r>
      <w:r w:rsidR="0049054A" w:rsidRPr="001518DB">
        <w:rPr>
          <w:rFonts w:ascii="Times New Roman" w:hAnsi="Times New Roman" w:cs="Times New Roman"/>
          <w:sz w:val="24"/>
          <w:szCs w:val="24"/>
        </w:rPr>
        <w:t>dedi</w:t>
      </w:r>
      <w:r w:rsidR="003A25CA" w:rsidRPr="001518DB">
        <w:rPr>
          <w:rFonts w:ascii="Times New Roman" w:hAnsi="Times New Roman" w:cs="Times New Roman"/>
          <w:sz w:val="24"/>
          <w:szCs w:val="24"/>
        </w:rPr>
        <w:t>cated to</w:t>
      </w:r>
      <w:r w:rsidR="00F82691" w:rsidRPr="001518DB">
        <w:rPr>
          <w:rFonts w:ascii="Times New Roman" w:hAnsi="Times New Roman" w:cs="Times New Roman"/>
          <w:sz w:val="24"/>
          <w:szCs w:val="24"/>
        </w:rPr>
        <w:t xml:space="preserve"> </w:t>
      </w:r>
      <w:r w:rsidR="003A25CA" w:rsidRPr="001518DB">
        <w:rPr>
          <w:rFonts w:ascii="Times New Roman" w:hAnsi="Times New Roman" w:cs="Times New Roman"/>
          <w:sz w:val="24"/>
          <w:szCs w:val="24"/>
        </w:rPr>
        <w:t xml:space="preserve">putting evidence based practices to use in real world settings </w:t>
      </w:r>
      <w:r w:rsidR="00BA7678" w:rsidRPr="001518DB">
        <w:rPr>
          <w:rFonts w:ascii="Times New Roman" w:hAnsi="Times New Roman" w:cs="Times New Roman"/>
          <w:sz w:val="24"/>
          <w:szCs w:val="24"/>
        </w:rPr>
        <w:t>with the ultimate goal of improving health</w:t>
      </w:r>
      <w:r w:rsidR="00F82691" w:rsidRPr="001518DB">
        <w:rPr>
          <w:rFonts w:ascii="Times New Roman" w:hAnsi="Times New Roman" w:cs="Times New Roman"/>
          <w:sz w:val="24"/>
          <w:szCs w:val="24"/>
        </w:rPr>
        <w:t xml:space="preserve">.  </w:t>
      </w:r>
      <w:r w:rsidRPr="001518DB">
        <w:rPr>
          <w:rFonts w:ascii="Times New Roman" w:hAnsi="Times New Roman" w:cs="Times New Roman"/>
          <w:sz w:val="24"/>
          <w:szCs w:val="24"/>
        </w:rPr>
        <w:t>Theoretical models and frameworks have proliferated (Tabak et al,</w:t>
      </w:r>
      <w:r w:rsidRPr="001518DB">
        <w:rPr>
          <w:rFonts w:ascii="Times New Roman" w:eastAsia="Times New Roman" w:hAnsi="Times New Roman" w:cs="Times New Roman"/>
          <w:sz w:val="24"/>
          <w:szCs w:val="24"/>
        </w:rPr>
        <w:t xml:space="preserve"> 2012) </w:t>
      </w:r>
      <w:r w:rsidR="00F82691" w:rsidRPr="001518DB">
        <w:rPr>
          <w:rFonts w:ascii="Times New Roman" w:eastAsia="Times New Roman" w:hAnsi="Times New Roman" w:cs="Times New Roman"/>
          <w:sz w:val="24"/>
          <w:szCs w:val="24"/>
        </w:rPr>
        <w:t xml:space="preserve">while measures and mixed methods figure prominently in the literature.  </w:t>
      </w:r>
      <w:r w:rsidR="00A07038" w:rsidRPr="001518DB">
        <w:rPr>
          <w:rFonts w:ascii="Times New Roman" w:eastAsia="Times New Roman" w:hAnsi="Times New Roman" w:cs="Times New Roman"/>
          <w:sz w:val="24"/>
          <w:szCs w:val="24"/>
        </w:rPr>
        <w:t>Despite</w:t>
      </w:r>
      <w:r w:rsidR="00F82691" w:rsidRPr="001518DB">
        <w:rPr>
          <w:rFonts w:ascii="Times New Roman" w:eastAsia="Times New Roman" w:hAnsi="Times New Roman" w:cs="Times New Roman"/>
          <w:sz w:val="24"/>
          <w:szCs w:val="24"/>
        </w:rPr>
        <w:t xml:space="preserve"> this interest in theory and methods</w:t>
      </w:r>
      <w:r w:rsidR="009C4E5D" w:rsidRPr="001518DB">
        <w:rPr>
          <w:rFonts w:ascii="Times New Roman" w:eastAsia="Times New Roman" w:hAnsi="Times New Roman" w:cs="Times New Roman"/>
          <w:sz w:val="24"/>
          <w:szCs w:val="24"/>
        </w:rPr>
        <w:t>,</w:t>
      </w:r>
      <w:r w:rsidR="00F82691" w:rsidRPr="001518DB">
        <w:rPr>
          <w:rFonts w:ascii="Times New Roman" w:eastAsia="Times New Roman" w:hAnsi="Times New Roman" w:cs="Times New Roman"/>
          <w:sz w:val="24"/>
          <w:szCs w:val="24"/>
        </w:rPr>
        <w:t xml:space="preserve"> </w:t>
      </w:r>
      <w:r w:rsidRPr="001518DB">
        <w:rPr>
          <w:rFonts w:ascii="Times New Roman" w:hAnsi="Times New Roman" w:cs="Times New Roman"/>
          <w:sz w:val="24"/>
          <w:szCs w:val="24"/>
        </w:rPr>
        <w:t xml:space="preserve">the use of qualitative methods in implementation science has not </w:t>
      </w:r>
      <w:r w:rsidR="009C4E5D" w:rsidRPr="001518DB">
        <w:rPr>
          <w:rFonts w:ascii="Times New Roman" w:hAnsi="Times New Roman" w:cs="Times New Roman"/>
          <w:sz w:val="24"/>
          <w:szCs w:val="24"/>
        </w:rPr>
        <w:t>been well examined.</w:t>
      </w:r>
      <w:r w:rsidRPr="001518DB">
        <w:rPr>
          <w:rFonts w:ascii="Times New Roman" w:hAnsi="Times New Roman" w:cs="Times New Roman"/>
          <w:sz w:val="24"/>
          <w:szCs w:val="24"/>
        </w:rPr>
        <w:t xml:space="preserve"> </w:t>
      </w:r>
      <w:r w:rsidR="009C4E5D" w:rsidRPr="001518DB">
        <w:rPr>
          <w:rFonts w:ascii="Times New Roman" w:hAnsi="Times New Roman" w:cs="Times New Roman"/>
          <w:sz w:val="24"/>
          <w:szCs w:val="24"/>
        </w:rPr>
        <w:t xml:space="preserve"> </w:t>
      </w:r>
      <w:r w:rsidR="00976844" w:rsidRPr="001518DB">
        <w:rPr>
          <w:rFonts w:ascii="Times New Roman" w:hAnsi="Times New Roman" w:cs="Times New Roman"/>
          <w:sz w:val="24"/>
          <w:szCs w:val="24"/>
        </w:rPr>
        <w:t>Little</w:t>
      </w:r>
      <w:r w:rsidRPr="001518DB">
        <w:rPr>
          <w:rFonts w:ascii="Times New Roman" w:hAnsi="Times New Roman" w:cs="Times New Roman"/>
          <w:sz w:val="24"/>
          <w:szCs w:val="24"/>
        </w:rPr>
        <w:t xml:space="preserve"> guidance is </w:t>
      </w:r>
      <w:r w:rsidR="00A07038" w:rsidRPr="001518DB">
        <w:rPr>
          <w:rFonts w:ascii="Times New Roman" w:hAnsi="Times New Roman" w:cs="Times New Roman"/>
          <w:sz w:val="24"/>
          <w:szCs w:val="24"/>
        </w:rPr>
        <w:t xml:space="preserve">currently </w:t>
      </w:r>
      <w:r w:rsidRPr="001518DB">
        <w:rPr>
          <w:rFonts w:ascii="Times New Roman" w:hAnsi="Times New Roman" w:cs="Times New Roman"/>
          <w:sz w:val="24"/>
          <w:szCs w:val="24"/>
        </w:rPr>
        <w:t xml:space="preserve">available from the field as to which qualitative approaches might be most productively used in which implementation settings or to answer what sort of </w:t>
      </w:r>
      <w:r w:rsidR="009C4E5D" w:rsidRPr="001518DB">
        <w:rPr>
          <w:rFonts w:ascii="Times New Roman" w:hAnsi="Times New Roman" w:cs="Times New Roman"/>
          <w:sz w:val="24"/>
          <w:szCs w:val="24"/>
        </w:rPr>
        <w:t xml:space="preserve">research </w:t>
      </w:r>
      <w:r w:rsidRPr="001518DB">
        <w:rPr>
          <w:rFonts w:ascii="Times New Roman" w:hAnsi="Times New Roman" w:cs="Times New Roman"/>
          <w:sz w:val="24"/>
          <w:szCs w:val="24"/>
        </w:rPr>
        <w:t>questions</w:t>
      </w:r>
      <w:r w:rsidR="00A07038" w:rsidRPr="001518DB">
        <w:rPr>
          <w:rFonts w:ascii="Times New Roman" w:hAnsi="Times New Roman" w:cs="Times New Roman"/>
          <w:sz w:val="24"/>
          <w:szCs w:val="24"/>
        </w:rPr>
        <w:t>.</w:t>
      </w:r>
      <w:r w:rsidRPr="001518DB">
        <w:rPr>
          <w:rFonts w:ascii="Times New Roman" w:hAnsi="Times New Roman" w:cs="Times New Roman"/>
          <w:sz w:val="24"/>
          <w:szCs w:val="24"/>
        </w:rPr>
        <w:t xml:space="preserve"> </w:t>
      </w:r>
    </w:p>
    <w:p w14:paraId="56E0B709" w14:textId="77777777" w:rsidR="009C4E5D" w:rsidRPr="001518DB" w:rsidRDefault="009C4E5D" w:rsidP="00992B0F">
      <w:pPr>
        <w:pStyle w:val="ListParagraph"/>
        <w:tabs>
          <w:tab w:val="left" w:pos="1350"/>
        </w:tabs>
        <w:spacing w:line="360" w:lineRule="auto"/>
        <w:ind w:left="1440"/>
        <w:rPr>
          <w:rFonts w:ascii="Times New Roman" w:hAnsi="Times New Roman" w:cs="Times New Roman"/>
          <w:sz w:val="24"/>
          <w:szCs w:val="24"/>
        </w:rPr>
      </w:pPr>
    </w:p>
    <w:p w14:paraId="71E9E76E" w14:textId="3E3C6EEF" w:rsidR="00992B0F" w:rsidRPr="001518DB" w:rsidRDefault="009C4E5D" w:rsidP="003464FD">
      <w:pPr>
        <w:pStyle w:val="ListParagraph"/>
        <w:tabs>
          <w:tab w:val="left" w:pos="1350"/>
        </w:tabs>
        <w:spacing w:line="360" w:lineRule="auto"/>
        <w:ind w:left="990"/>
        <w:rPr>
          <w:rFonts w:ascii="Times New Roman" w:hAnsi="Times New Roman" w:cs="Times New Roman"/>
          <w:sz w:val="24"/>
          <w:szCs w:val="24"/>
        </w:rPr>
      </w:pPr>
      <w:r w:rsidRPr="001518DB">
        <w:rPr>
          <w:rFonts w:ascii="Times New Roman" w:hAnsi="Times New Roman" w:cs="Times New Roman"/>
          <w:sz w:val="24"/>
          <w:szCs w:val="24"/>
        </w:rPr>
        <w:t xml:space="preserve">This document is an initial step </w:t>
      </w:r>
      <w:r w:rsidR="006C3A84" w:rsidRPr="001518DB">
        <w:rPr>
          <w:rFonts w:ascii="Times New Roman" w:hAnsi="Times New Roman" w:cs="Times New Roman"/>
          <w:sz w:val="24"/>
          <w:szCs w:val="24"/>
        </w:rPr>
        <w:t>to</w:t>
      </w:r>
      <w:r w:rsidRPr="001518DB">
        <w:rPr>
          <w:rFonts w:ascii="Times New Roman" w:hAnsi="Times New Roman" w:cs="Times New Roman"/>
          <w:sz w:val="24"/>
          <w:szCs w:val="24"/>
        </w:rPr>
        <w:t xml:space="preserve"> remedy this oversight.  </w:t>
      </w:r>
      <w:r w:rsidR="00992B0F" w:rsidRPr="001518DB">
        <w:rPr>
          <w:rFonts w:ascii="Times New Roman" w:hAnsi="Times New Roman" w:cs="Times New Roman"/>
          <w:sz w:val="24"/>
          <w:szCs w:val="24"/>
        </w:rPr>
        <w:t xml:space="preserve">In 2015, The National Cancer Institute’s Implementation Science Team convened a group of experts in IS, qualitative research, or both to develop guidance for the use of qualitative methods in IS, with an emphasis on cancer control research.  The Qualitative Research in Implementation Science (QUALRIS) group has produced this document.  </w:t>
      </w:r>
    </w:p>
    <w:p w14:paraId="4A85B47E" w14:textId="77777777" w:rsidR="00992B0F" w:rsidRPr="001518DB" w:rsidRDefault="00992B0F" w:rsidP="003464FD">
      <w:pPr>
        <w:pStyle w:val="ListParagraph"/>
        <w:tabs>
          <w:tab w:val="left" w:pos="1350"/>
        </w:tabs>
        <w:spacing w:line="360" w:lineRule="auto"/>
        <w:ind w:left="990"/>
        <w:rPr>
          <w:rFonts w:ascii="Times New Roman" w:hAnsi="Times New Roman" w:cs="Times New Roman"/>
          <w:sz w:val="24"/>
          <w:szCs w:val="24"/>
        </w:rPr>
      </w:pPr>
    </w:p>
    <w:p w14:paraId="05DAA7D2" w14:textId="35604D64" w:rsidR="009C4E5D" w:rsidRPr="001518DB" w:rsidRDefault="00992B0F" w:rsidP="003464FD">
      <w:pPr>
        <w:pStyle w:val="ListParagraph"/>
        <w:tabs>
          <w:tab w:val="left" w:pos="1350"/>
        </w:tabs>
        <w:spacing w:line="360" w:lineRule="auto"/>
        <w:ind w:left="990"/>
        <w:rPr>
          <w:rFonts w:ascii="Times New Roman" w:hAnsi="Times New Roman" w:cs="Times New Roman"/>
          <w:sz w:val="24"/>
          <w:szCs w:val="24"/>
        </w:rPr>
      </w:pPr>
      <w:r w:rsidRPr="001518DB">
        <w:rPr>
          <w:rFonts w:ascii="Times New Roman" w:hAnsi="Times New Roman" w:cs="Times New Roman"/>
          <w:sz w:val="24"/>
          <w:szCs w:val="24"/>
        </w:rPr>
        <w:t>The document’s purpose is threefold:</w:t>
      </w:r>
    </w:p>
    <w:p w14:paraId="40344358" w14:textId="58EBF976" w:rsidR="001C0898" w:rsidRPr="001518DB" w:rsidRDefault="001C0898" w:rsidP="003464FD">
      <w:pPr>
        <w:pStyle w:val="ListParagraph"/>
        <w:numPr>
          <w:ilvl w:val="2"/>
          <w:numId w:val="1"/>
        </w:numPr>
        <w:spacing w:line="360" w:lineRule="auto"/>
        <w:ind w:left="1350"/>
        <w:rPr>
          <w:rFonts w:ascii="Times New Roman" w:hAnsi="Times New Roman" w:cs="Times New Roman"/>
          <w:sz w:val="24"/>
          <w:szCs w:val="24"/>
        </w:rPr>
      </w:pPr>
      <w:r w:rsidRPr="001518DB">
        <w:rPr>
          <w:rFonts w:ascii="Times New Roman" w:hAnsi="Times New Roman" w:cs="Times New Roman"/>
          <w:sz w:val="24"/>
          <w:szCs w:val="24"/>
        </w:rPr>
        <w:t>To describe the role of qualitative research in implementation science</w:t>
      </w:r>
      <w:r w:rsidR="000B4EFF" w:rsidRPr="001518DB">
        <w:rPr>
          <w:rFonts w:ascii="Times New Roman" w:hAnsi="Times New Roman" w:cs="Times New Roman"/>
          <w:sz w:val="24"/>
          <w:szCs w:val="24"/>
        </w:rPr>
        <w:t>.</w:t>
      </w:r>
    </w:p>
    <w:p w14:paraId="3008556C" w14:textId="3B4D8C07" w:rsidR="001C0898" w:rsidRPr="001518DB" w:rsidRDefault="001C0898" w:rsidP="003464FD">
      <w:pPr>
        <w:pStyle w:val="ListParagraph"/>
        <w:numPr>
          <w:ilvl w:val="2"/>
          <w:numId w:val="1"/>
        </w:numPr>
        <w:spacing w:line="360" w:lineRule="auto"/>
        <w:ind w:left="1350"/>
        <w:rPr>
          <w:rFonts w:ascii="Times New Roman" w:hAnsi="Times New Roman" w:cs="Times New Roman"/>
          <w:sz w:val="24"/>
          <w:szCs w:val="24"/>
        </w:rPr>
      </w:pPr>
      <w:r w:rsidRPr="001518DB">
        <w:rPr>
          <w:rFonts w:ascii="Times New Roman" w:hAnsi="Times New Roman" w:cs="Times New Roman"/>
          <w:sz w:val="24"/>
          <w:szCs w:val="24"/>
        </w:rPr>
        <w:t>To offer a set of guidelines for conducting qualitative research</w:t>
      </w:r>
      <w:r w:rsidR="00171EC0" w:rsidRPr="001518DB">
        <w:rPr>
          <w:rFonts w:ascii="Times New Roman" w:hAnsi="Times New Roman" w:cs="Times New Roman"/>
          <w:sz w:val="24"/>
          <w:szCs w:val="24"/>
        </w:rPr>
        <w:t xml:space="preserve"> in implementation scien</w:t>
      </w:r>
      <w:r w:rsidR="00976844" w:rsidRPr="001518DB">
        <w:rPr>
          <w:rFonts w:ascii="Times New Roman" w:hAnsi="Times New Roman" w:cs="Times New Roman"/>
          <w:sz w:val="24"/>
          <w:szCs w:val="24"/>
        </w:rPr>
        <w:t>ce</w:t>
      </w:r>
      <w:r w:rsidR="000B4EFF" w:rsidRPr="001518DB">
        <w:rPr>
          <w:rFonts w:ascii="Times New Roman" w:hAnsi="Times New Roman" w:cs="Times New Roman"/>
          <w:sz w:val="24"/>
          <w:szCs w:val="24"/>
        </w:rPr>
        <w:t>.</w:t>
      </w:r>
    </w:p>
    <w:p w14:paraId="4AC1CA87" w14:textId="77777777" w:rsidR="001C0898" w:rsidRPr="001518DB" w:rsidRDefault="001C0898" w:rsidP="003464FD">
      <w:pPr>
        <w:pStyle w:val="ListParagraph"/>
        <w:numPr>
          <w:ilvl w:val="2"/>
          <w:numId w:val="1"/>
        </w:numPr>
        <w:spacing w:line="360" w:lineRule="auto"/>
        <w:ind w:left="1350"/>
        <w:rPr>
          <w:rFonts w:ascii="Times New Roman" w:hAnsi="Times New Roman" w:cs="Times New Roman"/>
          <w:sz w:val="24"/>
          <w:szCs w:val="24"/>
        </w:rPr>
      </w:pPr>
      <w:r w:rsidRPr="001518DB">
        <w:rPr>
          <w:rFonts w:ascii="Times New Roman" w:hAnsi="Times New Roman" w:cs="Times New Roman"/>
          <w:sz w:val="24"/>
          <w:szCs w:val="24"/>
        </w:rPr>
        <w:t>To identify areas of need and opportunities for development of innovative qualitative methods.</w:t>
      </w:r>
    </w:p>
    <w:p w14:paraId="6E795231" w14:textId="77777777" w:rsidR="00D22591" w:rsidRPr="001518DB" w:rsidRDefault="00D22591" w:rsidP="00D22591">
      <w:pPr>
        <w:pStyle w:val="ListParagraph"/>
        <w:spacing w:line="360" w:lineRule="auto"/>
        <w:rPr>
          <w:rFonts w:ascii="Times New Roman" w:hAnsi="Times New Roman" w:cs="Times New Roman"/>
          <w:sz w:val="24"/>
          <w:szCs w:val="24"/>
        </w:rPr>
      </w:pPr>
    </w:p>
    <w:p w14:paraId="07838306" w14:textId="77777777" w:rsidR="005D5210" w:rsidRPr="001518DB" w:rsidRDefault="005D5210" w:rsidP="000B4EFF">
      <w:pPr>
        <w:pStyle w:val="ListParagraph"/>
        <w:numPr>
          <w:ilvl w:val="0"/>
          <w:numId w:val="1"/>
        </w:numPr>
        <w:spacing w:line="360" w:lineRule="auto"/>
        <w:rPr>
          <w:rFonts w:ascii="Times New Roman" w:hAnsi="Times New Roman" w:cs="Times New Roman"/>
          <w:b/>
          <w:sz w:val="24"/>
          <w:szCs w:val="24"/>
        </w:rPr>
      </w:pPr>
      <w:r w:rsidRPr="001518DB">
        <w:rPr>
          <w:rFonts w:ascii="Times New Roman" w:hAnsi="Times New Roman" w:cs="Times New Roman"/>
          <w:b/>
          <w:sz w:val="24"/>
          <w:szCs w:val="24"/>
        </w:rPr>
        <w:t>Implementation Science</w:t>
      </w:r>
    </w:p>
    <w:p w14:paraId="512A47E9" w14:textId="0C1A7C74" w:rsidR="00102C44" w:rsidRPr="001518DB" w:rsidRDefault="00102C44" w:rsidP="00A07038">
      <w:pPr>
        <w:pStyle w:val="ListParagraph"/>
        <w:numPr>
          <w:ilvl w:val="1"/>
          <w:numId w:val="1"/>
        </w:numPr>
        <w:spacing w:line="360" w:lineRule="auto"/>
        <w:rPr>
          <w:rFonts w:ascii="Times New Roman" w:hAnsi="Times New Roman" w:cs="Times New Roman"/>
          <w:b/>
          <w:sz w:val="24"/>
          <w:szCs w:val="24"/>
        </w:rPr>
      </w:pPr>
      <w:r w:rsidRPr="001518DB">
        <w:rPr>
          <w:rFonts w:ascii="Times New Roman" w:hAnsi="Times New Roman" w:cs="Times New Roman"/>
          <w:sz w:val="24"/>
          <w:szCs w:val="24"/>
        </w:rPr>
        <w:t>What is Implementation Science?</w:t>
      </w:r>
      <w:r w:rsidR="00D22591" w:rsidRPr="001518DB">
        <w:rPr>
          <w:rFonts w:ascii="Times New Roman" w:hAnsi="Times New Roman" w:cs="Times New Roman"/>
          <w:sz w:val="24"/>
          <w:szCs w:val="24"/>
        </w:rPr>
        <w:t xml:space="preserve"> </w:t>
      </w:r>
      <w:r w:rsidR="004711E4" w:rsidRPr="001518DB">
        <w:rPr>
          <w:rFonts w:ascii="Times New Roman" w:hAnsi="Times New Roman" w:cs="Times New Roman"/>
          <w:sz w:val="24"/>
          <w:szCs w:val="24"/>
        </w:rPr>
        <w:t>(Borsika lead)</w:t>
      </w:r>
    </w:p>
    <w:p w14:paraId="5E158691" w14:textId="541F1567" w:rsidR="00102C44" w:rsidRPr="00092DD8" w:rsidRDefault="00102C44" w:rsidP="00102C44">
      <w:pPr>
        <w:spacing w:line="480" w:lineRule="auto"/>
        <w:rPr>
          <w:rFonts w:ascii="Times New Roman" w:hAnsi="Times New Roman" w:cs="Times New Roman"/>
          <w:sz w:val="24"/>
          <w:szCs w:val="24"/>
        </w:rPr>
      </w:pPr>
      <w:r w:rsidRPr="001518DB">
        <w:rPr>
          <w:rFonts w:ascii="Times New Roman" w:hAnsi="Times New Roman" w:cs="Times New Roman"/>
          <w:sz w:val="24"/>
          <w:szCs w:val="24"/>
        </w:rPr>
        <w:t xml:space="preserve">Implementation Science has been increasingly acknowledged as a critical area of inquiry for public health and health services research due to its great potential to increase the population health impact of health research through sustainable integration and scale up of existing evidence-based interventions </w:t>
      </w:r>
      <w:r w:rsidRPr="001518DB">
        <w:rPr>
          <w:rFonts w:ascii="Times New Roman" w:hAnsi="Times New Roman" w:cs="Times New Roman"/>
          <w:sz w:val="24"/>
          <w:szCs w:val="24"/>
        </w:rPr>
        <w:lastRenderedPageBreak/>
        <w:t xml:space="preserve">into practice and generation of new, actionable, real-world </w:t>
      </w:r>
      <w:r w:rsidRPr="00092DD8">
        <w:rPr>
          <w:rFonts w:ascii="Times New Roman" w:hAnsi="Times New Roman" w:cs="Times New Roman"/>
          <w:sz w:val="24"/>
          <w:szCs w:val="24"/>
        </w:rPr>
        <w:t>compatible programs</w:t>
      </w:r>
      <w:r w:rsidR="00D91D56" w:rsidRPr="00092DD8">
        <w:rPr>
          <w:rFonts w:ascii="Times New Roman" w:hAnsi="Times New Roman" w:cs="Times New Roman"/>
          <w:sz w:val="24"/>
          <w:szCs w:val="24"/>
        </w:rPr>
        <w:t xml:space="preserve"> (</w:t>
      </w:r>
      <w:r w:rsidR="00EC45DF" w:rsidRPr="00092DD8">
        <w:rPr>
          <w:rFonts w:ascii="Times New Roman" w:hAnsi="Times New Roman" w:cs="Times New Roman"/>
          <w:sz w:val="24"/>
          <w:szCs w:val="24"/>
        </w:rPr>
        <w:t>Chambers et al. 2016</w:t>
      </w:r>
      <w:r w:rsidR="00D91D56" w:rsidRPr="00092DD8">
        <w:rPr>
          <w:rFonts w:ascii="Times New Roman" w:hAnsi="Times New Roman" w:cs="Times New Roman"/>
          <w:sz w:val="24"/>
          <w:szCs w:val="24"/>
        </w:rPr>
        <w:t>)</w:t>
      </w:r>
      <w:r w:rsidRPr="00092DD8">
        <w:rPr>
          <w:rFonts w:ascii="Times New Roman" w:hAnsi="Times New Roman" w:cs="Times New Roman"/>
          <w:sz w:val="24"/>
          <w:szCs w:val="24"/>
        </w:rPr>
        <w:t>.</w:t>
      </w:r>
    </w:p>
    <w:p w14:paraId="5679883E" w14:textId="1964BCEA" w:rsidR="00102C44" w:rsidRPr="00092DD8" w:rsidRDefault="00102C44" w:rsidP="00102C44">
      <w:pPr>
        <w:spacing w:line="480" w:lineRule="auto"/>
        <w:rPr>
          <w:rFonts w:ascii="Times New Roman" w:hAnsi="Times New Roman" w:cs="Times New Roman"/>
          <w:sz w:val="24"/>
          <w:szCs w:val="24"/>
        </w:rPr>
      </w:pPr>
      <w:r w:rsidRPr="00092DD8">
        <w:rPr>
          <w:rFonts w:ascii="Times New Roman" w:hAnsi="Times New Roman" w:cs="Times New Roman"/>
          <w:sz w:val="24"/>
          <w:szCs w:val="24"/>
        </w:rPr>
        <w:t>The growing interest of the health research field in Implementation Science led to a number of new mechanisms</w:t>
      </w:r>
      <w:r w:rsidR="00AD636E" w:rsidRPr="00092DD8">
        <w:rPr>
          <w:rFonts w:ascii="Times New Roman" w:hAnsi="Times New Roman" w:cs="Times New Roman"/>
          <w:sz w:val="24"/>
          <w:szCs w:val="24"/>
        </w:rPr>
        <w:t xml:space="preserve"> to develop the science including specialized</w:t>
      </w:r>
      <w:r w:rsidRPr="00092DD8">
        <w:rPr>
          <w:rFonts w:ascii="Times New Roman" w:hAnsi="Times New Roman" w:cs="Times New Roman"/>
          <w:sz w:val="24"/>
          <w:szCs w:val="24"/>
        </w:rPr>
        <w:t xml:space="preserve"> funding for IS studies (</w:t>
      </w:r>
      <w:r w:rsidR="00BE3AC6" w:rsidRPr="00092DD8">
        <w:rPr>
          <w:rFonts w:ascii="Times New Roman" w:hAnsi="Times New Roman" w:cs="Times New Roman"/>
          <w:sz w:val="24"/>
          <w:szCs w:val="24"/>
        </w:rPr>
        <w:t>eg: NIH PARs-16-236, 237, 238; QUERI program</w:t>
      </w:r>
      <w:r w:rsidR="00AD636E" w:rsidRPr="00092DD8">
        <w:rPr>
          <w:rFonts w:ascii="Times New Roman" w:hAnsi="Times New Roman" w:cs="Times New Roman"/>
          <w:sz w:val="24"/>
          <w:szCs w:val="24"/>
        </w:rPr>
        <w:t xml:space="preserve"> </w:t>
      </w:r>
      <w:r w:rsidRPr="00092DD8">
        <w:rPr>
          <w:rFonts w:ascii="Times New Roman" w:hAnsi="Times New Roman" w:cs="Times New Roman"/>
          <w:sz w:val="24"/>
          <w:szCs w:val="24"/>
        </w:rPr>
        <w:t>), a journal dedicated to Implementation Science topics (</w:t>
      </w:r>
      <w:r w:rsidR="001450C3" w:rsidRPr="00092DD8">
        <w:rPr>
          <w:rFonts w:ascii="Times New Roman" w:hAnsi="Times New Roman" w:cs="Times New Roman"/>
          <w:sz w:val="24"/>
          <w:szCs w:val="24"/>
        </w:rPr>
        <w:t>Implementation Science</w:t>
      </w:r>
      <w:commentRangeStart w:id="0"/>
      <w:r w:rsidRPr="00092DD8">
        <w:rPr>
          <w:rFonts w:ascii="Times New Roman" w:hAnsi="Times New Roman" w:cs="Times New Roman"/>
          <w:sz w:val="24"/>
          <w:szCs w:val="24"/>
        </w:rPr>
        <w:t>f</w:t>
      </w:r>
      <w:commentRangeEnd w:id="0"/>
      <w:r w:rsidRPr="00092DD8">
        <w:rPr>
          <w:rStyle w:val="CommentReference"/>
          <w:rFonts w:ascii="Times New Roman" w:hAnsi="Times New Roman" w:cs="Times New Roman"/>
          <w:vanish/>
          <w:sz w:val="24"/>
          <w:szCs w:val="24"/>
        </w:rPr>
        <w:commentReference w:id="0"/>
      </w:r>
      <w:r w:rsidRPr="00092DD8">
        <w:rPr>
          <w:rFonts w:ascii="Times New Roman" w:hAnsi="Times New Roman" w:cs="Times New Roman"/>
          <w:sz w:val="24"/>
          <w:szCs w:val="24"/>
        </w:rPr>
        <w:t>), multiple national and international training institutes focusing on Implementation Science (</w:t>
      </w:r>
      <w:commentRangeStart w:id="1"/>
      <w:r w:rsidRPr="00092DD8">
        <w:rPr>
          <w:rFonts w:ascii="Times New Roman" w:hAnsi="Times New Roman" w:cs="Times New Roman"/>
          <w:sz w:val="24"/>
          <w:szCs w:val="24"/>
        </w:rPr>
        <w:t>ref</w:t>
      </w:r>
      <w:commentRangeEnd w:id="1"/>
      <w:r w:rsidRPr="00092DD8">
        <w:rPr>
          <w:rStyle w:val="CommentReference"/>
          <w:rFonts w:ascii="Times New Roman" w:hAnsi="Times New Roman" w:cs="Times New Roman"/>
          <w:vanish/>
          <w:sz w:val="24"/>
          <w:szCs w:val="24"/>
        </w:rPr>
        <w:commentReference w:id="1"/>
      </w:r>
      <w:r w:rsidRPr="00092DD8">
        <w:rPr>
          <w:rFonts w:ascii="Times New Roman" w:hAnsi="Times New Roman" w:cs="Times New Roman"/>
          <w:sz w:val="24"/>
          <w:szCs w:val="24"/>
        </w:rPr>
        <w:t xml:space="preserve">), and an </w:t>
      </w:r>
      <w:r w:rsidR="001450C3" w:rsidRPr="00092DD8">
        <w:rPr>
          <w:rFonts w:ascii="Times New Roman" w:hAnsi="Times New Roman" w:cs="Times New Roman"/>
          <w:sz w:val="24"/>
          <w:szCs w:val="24"/>
        </w:rPr>
        <w:t>An</w:t>
      </w:r>
      <w:r w:rsidRPr="00092DD8">
        <w:rPr>
          <w:rFonts w:ascii="Times New Roman" w:hAnsi="Times New Roman" w:cs="Times New Roman"/>
          <w:sz w:val="24"/>
          <w:szCs w:val="24"/>
        </w:rPr>
        <w:t xml:space="preserve">nual </w:t>
      </w:r>
      <w:r w:rsidR="001450C3" w:rsidRPr="00092DD8">
        <w:rPr>
          <w:rFonts w:ascii="Times New Roman" w:hAnsi="Times New Roman" w:cs="Times New Roman"/>
          <w:sz w:val="24"/>
          <w:szCs w:val="24"/>
        </w:rPr>
        <w:t>C</w:t>
      </w:r>
      <w:r w:rsidRPr="00092DD8">
        <w:rPr>
          <w:rFonts w:ascii="Times New Roman" w:hAnsi="Times New Roman" w:cs="Times New Roman"/>
          <w:sz w:val="24"/>
          <w:szCs w:val="24"/>
        </w:rPr>
        <w:t>onference for Dissemination and Implementation Science (</w:t>
      </w:r>
      <w:commentRangeStart w:id="2"/>
      <w:r w:rsidRPr="00092DD8">
        <w:rPr>
          <w:rFonts w:ascii="Times New Roman" w:hAnsi="Times New Roman" w:cs="Times New Roman"/>
          <w:sz w:val="24"/>
          <w:szCs w:val="24"/>
        </w:rPr>
        <w:t>ref</w:t>
      </w:r>
      <w:commentRangeEnd w:id="2"/>
      <w:r w:rsidRPr="00092DD8">
        <w:rPr>
          <w:rStyle w:val="CommentReference"/>
          <w:rFonts w:ascii="Times New Roman" w:hAnsi="Times New Roman" w:cs="Times New Roman"/>
          <w:vanish/>
          <w:sz w:val="24"/>
          <w:szCs w:val="24"/>
        </w:rPr>
        <w:commentReference w:id="2"/>
      </w:r>
      <w:r w:rsidRPr="00092DD8">
        <w:rPr>
          <w:rFonts w:ascii="Times New Roman" w:hAnsi="Times New Roman" w:cs="Times New Roman"/>
          <w:sz w:val="24"/>
          <w:szCs w:val="24"/>
        </w:rPr>
        <w:t xml:space="preserve">). </w:t>
      </w:r>
    </w:p>
    <w:p w14:paraId="0F6CA0E5" w14:textId="77777777" w:rsidR="00102C44" w:rsidRPr="00092DD8" w:rsidRDefault="00102C44" w:rsidP="00102C44">
      <w:pPr>
        <w:spacing w:line="480" w:lineRule="auto"/>
        <w:rPr>
          <w:rFonts w:ascii="Times New Roman" w:hAnsi="Times New Roman" w:cs="Times New Roman"/>
          <w:sz w:val="24"/>
          <w:szCs w:val="24"/>
        </w:rPr>
      </w:pPr>
    </w:p>
    <w:p w14:paraId="55653A05" w14:textId="46A97309" w:rsidR="00102C44" w:rsidRPr="00092DD8" w:rsidRDefault="00102C44" w:rsidP="00102C44">
      <w:pPr>
        <w:spacing w:line="480" w:lineRule="auto"/>
        <w:rPr>
          <w:rFonts w:ascii="Times New Roman" w:hAnsi="Times New Roman" w:cs="Times New Roman"/>
          <w:sz w:val="24"/>
          <w:szCs w:val="24"/>
        </w:rPr>
      </w:pPr>
      <w:r w:rsidRPr="00092DD8">
        <w:rPr>
          <w:rFonts w:ascii="Times New Roman" w:hAnsi="Times New Roman" w:cs="Times New Roman"/>
          <w:sz w:val="24"/>
          <w:szCs w:val="24"/>
        </w:rPr>
        <w:t xml:space="preserve">Implementation Science </w:t>
      </w:r>
      <w:r w:rsidR="00DC77B3" w:rsidRPr="00092DD8">
        <w:rPr>
          <w:rFonts w:ascii="Times New Roman" w:hAnsi="Times New Roman" w:cs="Times New Roman"/>
          <w:sz w:val="24"/>
          <w:szCs w:val="24"/>
        </w:rPr>
        <w:t xml:space="preserve">can be </w:t>
      </w:r>
      <w:r w:rsidRPr="00092DD8">
        <w:rPr>
          <w:rFonts w:ascii="Times New Roman" w:hAnsi="Times New Roman" w:cs="Times New Roman"/>
          <w:sz w:val="24"/>
          <w:szCs w:val="24"/>
        </w:rPr>
        <w:t xml:space="preserve">defined as </w:t>
      </w:r>
      <w:commentRangeStart w:id="3"/>
      <w:r w:rsidRPr="00092DD8">
        <w:rPr>
          <w:rFonts w:ascii="Times New Roman" w:hAnsi="Times New Roman" w:cs="Times New Roman"/>
          <w:sz w:val="24"/>
          <w:szCs w:val="24"/>
        </w:rPr>
        <w:t>“the scientific study of methods to promote the integration of research findings and evidence-based interventions into healthcare practice and policy.”</w:t>
      </w:r>
      <w:commentRangeEnd w:id="3"/>
      <w:r w:rsidRPr="00092DD8">
        <w:rPr>
          <w:rStyle w:val="CommentReference"/>
          <w:rFonts w:ascii="Times New Roman" w:hAnsi="Times New Roman" w:cs="Times New Roman"/>
          <w:vanish/>
          <w:sz w:val="24"/>
          <w:szCs w:val="24"/>
        </w:rPr>
        <w:commentReference w:id="3"/>
      </w:r>
      <w:r w:rsidR="00DC77B3" w:rsidRPr="00092DD8">
        <w:rPr>
          <w:rFonts w:ascii="Times New Roman" w:hAnsi="Times New Roman" w:cs="Times New Roman"/>
          <w:sz w:val="24"/>
          <w:szCs w:val="24"/>
        </w:rPr>
        <w:t xml:space="preserve"> </w:t>
      </w:r>
      <w:r w:rsidR="00216906" w:rsidRPr="00092DD8">
        <w:rPr>
          <w:rFonts w:ascii="Times New Roman" w:hAnsi="Times New Roman" w:cs="Times New Roman"/>
          <w:sz w:val="24"/>
          <w:szCs w:val="24"/>
        </w:rPr>
        <w:t>(See NIH PAR</w:t>
      </w:r>
      <w:r w:rsidR="00DC77B3" w:rsidRPr="00092DD8">
        <w:rPr>
          <w:rFonts w:ascii="Times New Roman" w:hAnsi="Times New Roman" w:cs="Times New Roman"/>
          <w:sz w:val="24"/>
          <w:szCs w:val="24"/>
        </w:rPr>
        <w:t>-16-236,237, 238 ( http://cancercontrol.cancer.gov/IS/funding.html) Others define it more broadly to  include health research in general (Peters et al. 2013)</w:t>
      </w:r>
      <w:r w:rsidR="00051218" w:rsidRPr="00092DD8">
        <w:rPr>
          <w:rFonts w:ascii="Times New Roman" w:hAnsi="Times New Roman" w:cs="Times New Roman"/>
          <w:sz w:val="24"/>
          <w:szCs w:val="24"/>
        </w:rPr>
        <w:t>.</w:t>
      </w:r>
      <w:r w:rsidR="00DC77B3" w:rsidRPr="00092DD8">
        <w:rPr>
          <w:rFonts w:ascii="Times New Roman" w:hAnsi="Times New Roman" w:cs="Times New Roman"/>
          <w:sz w:val="24"/>
          <w:szCs w:val="24"/>
        </w:rPr>
        <w:t xml:space="preserve"> </w:t>
      </w:r>
      <w:r w:rsidRPr="00092DD8">
        <w:rPr>
          <w:rFonts w:ascii="Times New Roman" w:hAnsi="Times New Roman" w:cs="Times New Roman"/>
          <w:sz w:val="24"/>
          <w:szCs w:val="24"/>
        </w:rPr>
        <w:t xml:space="preserve">It is mostly concerned with studying how programs get implemented in various settings and what are the most important factors that are associated with and/or predict adoption, implementation, and sustained use of these programs. Implementation Science is focused on outcomes other than – or as in the case of hybrid implementation/effectiveness studies – in addition to patient/population health. While efficacy studies might assess if an intervention worked with a select population in a specific setting, implementation science studies will focus on more complex research questions of how, why, when, where, under what circumstances did the chosen intervention worked (or did not work).  These complex questions also call for more complex methods and rich, multi-level data collected at multiple time points, from diverse stakeholders, using a variety of data collection approaches (including qualitative and mixed methods). </w:t>
      </w:r>
    </w:p>
    <w:p w14:paraId="328C2545" w14:textId="77777777" w:rsidR="006B519D" w:rsidRPr="00092DD8" w:rsidRDefault="006B519D" w:rsidP="00DF4D25">
      <w:pPr>
        <w:pStyle w:val="ListParagraph"/>
        <w:spacing w:line="360" w:lineRule="auto"/>
        <w:ind w:left="2160"/>
        <w:rPr>
          <w:rFonts w:ascii="Times New Roman" w:hAnsi="Times New Roman" w:cs="Times New Roman"/>
          <w:sz w:val="24"/>
          <w:szCs w:val="24"/>
        </w:rPr>
      </w:pPr>
    </w:p>
    <w:p w14:paraId="73C10ECD" w14:textId="5040DB31" w:rsidR="00A615FA" w:rsidRPr="00092DD8" w:rsidRDefault="00DB3159" w:rsidP="00DF4D25">
      <w:pPr>
        <w:pStyle w:val="ListParagraph"/>
        <w:numPr>
          <w:ilvl w:val="1"/>
          <w:numId w:val="1"/>
        </w:numPr>
        <w:spacing w:line="360" w:lineRule="auto"/>
        <w:rPr>
          <w:rFonts w:ascii="Times New Roman" w:hAnsi="Times New Roman" w:cs="Times New Roman"/>
          <w:sz w:val="24"/>
          <w:szCs w:val="24"/>
        </w:rPr>
      </w:pPr>
      <w:r w:rsidRPr="00092DD8">
        <w:rPr>
          <w:rFonts w:ascii="Times New Roman" w:hAnsi="Times New Roman" w:cs="Times New Roman"/>
          <w:sz w:val="24"/>
          <w:szCs w:val="24"/>
        </w:rPr>
        <w:t>Rationale for</w:t>
      </w:r>
      <w:r w:rsidR="00D22591" w:rsidRPr="00092DD8">
        <w:rPr>
          <w:rFonts w:ascii="Times New Roman" w:hAnsi="Times New Roman" w:cs="Times New Roman"/>
          <w:sz w:val="24"/>
          <w:szCs w:val="24"/>
        </w:rPr>
        <w:t xml:space="preserve"> Implementation Science (Jennifer)</w:t>
      </w:r>
    </w:p>
    <w:p w14:paraId="08A728DE" w14:textId="3E0E357A" w:rsidR="00102C44" w:rsidRPr="00092DD8" w:rsidRDefault="00102C44" w:rsidP="00BC4345">
      <w:pPr>
        <w:pStyle w:val="Title"/>
        <w:spacing w:line="480" w:lineRule="auto"/>
        <w:jc w:val="left"/>
        <w:rPr>
          <w:rFonts w:ascii="Times New Roman" w:hAnsi="Times New Roman"/>
          <w:b w:val="0"/>
          <w:sz w:val="24"/>
          <w:szCs w:val="24"/>
        </w:rPr>
      </w:pPr>
      <w:r w:rsidRPr="00092DD8">
        <w:rPr>
          <w:rFonts w:ascii="Times New Roman" w:hAnsi="Times New Roman"/>
          <w:b w:val="0"/>
          <w:sz w:val="24"/>
          <w:szCs w:val="24"/>
        </w:rPr>
        <w:lastRenderedPageBreak/>
        <w:t>Health interventions include programs, practices, guidelines and public and organizational policies that are intended to improve the health of individuals and populations</w:t>
      </w:r>
      <w:r w:rsidRPr="00092DD8">
        <w:rPr>
          <w:rFonts w:ascii="Times New Roman" w:hAnsi="Times New Roman"/>
          <w:b w:val="0"/>
          <w:sz w:val="24"/>
          <w:szCs w:val="24"/>
          <w:highlight w:val="yellow"/>
        </w:rPr>
        <w:t>.(cite</w:t>
      </w:r>
      <w:r w:rsidR="00AC2110" w:rsidRPr="00092DD8">
        <w:rPr>
          <w:rFonts w:ascii="Times New Roman" w:hAnsi="Times New Roman"/>
          <w:b w:val="0"/>
          <w:sz w:val="24"/>
          <w:szCs w:val="24"/>
          <w:highlight w:val="yellow"/>
        </w:rPr>
        <w:t>?</w:t>
      </w:r>
      <w:r w:rsidRPr="00092DD8">
        <w:rPr>
          <w:rFonts w:ascii="Times New Roman" w:hAnsi="Times New Roman"/>
          <w:b w:val="0"/>
          <w:sz w:val="24"/>
          <w:szCs w:val="24"/>
          <w:highlight w:val="yellow"/>
        </w:rPr>
        <w:t>)</w:t>
      </w:r>
      <w:r w:rsidRPr="00092DD8">
        <w:rPr>
          <w:rFonts w:ascii="Times New Roman" w:hAnsi="Times New Roman"/>
          <w:b w:val="0"/>
          <w:sz w:val="24"/>
          <w:szCs w:val="24"/>
        </w:rPr>
        <w:t xml:space="preserve"> The menu of effective health interventions continues to grow, and yet they are underused in practice (Hannon et al., 2013; Stevens &amp; Staley, 2006). One factor contributing to the underuse of effective interventions is the priority that researchers historically have given to establishing intervention efficacy, often at the expense of establishing external validity.</w:t>
      </w:r>
      <w:r w:rsidRPr="00092DD8">
        <w:rPr>
          <w:rFonts w:ascii="Times New Roman" w:hAnsi="Times New Roman"/>
          <w:b w:val="0"/>
          <w:sz w:val="24"/>
          <w:szCs w:val="24"/>
        </w:rPr>
        <w:fldChar w:fldCharType="begin"/>
      </w:r>
      <w:r w:rsidRPr="00092DD8">
        <w:rPr>
          <w:rFonts w:ascii="Times New Roman" w:hAnsi="Times New Roman"/>
          <w:b w:val="0"/>
          <w:sz w:val="24"/>
          <w:szCs w:val="24"/>
        </w:rPr>
        <w:instrText xml:space="preserve"> ADDIN EN.CITE &lt;EndNote&gt;&lt;Cite&gt;&lt;Author&gt;Glasgow&lt;/Author&gt;&lt;Year&gt;2003&lt;/Year&gt;&lt;RecNum&gt;29&lt;/RecNum&gt;&lt;DisplayText&gt;(Glasgow, Lichtenstein, &amp;amp; Marcus, 2003)&lt;/DisplayText&gt;&lt;record&gt;&lt;rec-number&gt;29&lt;/rec-number&gt;&lt;foreign-keys&gt;&lt;key app="EN" db-id="xszwvrra4zx20ievte15tp2d09a2sx0w55tp" timestamp="0"&gt;29&lt;/key&gt;&lt;/foreign-keys&gt;&lt;ref-type name="Journal Article"&gt;17&lt;/ref-type&gt;&lt;contributors&gt;&lt;authors&gt;&lt;author&gt;Glasgow, R. E.&lt;/author&gt;&lt;author&gt;Lichtenstein, E.&lt;/author&gt;&lt;author&gt;Marcus, A.C.&lt;/author&gt;&lt;/authors&gt;&lt;/contributors&gt;&lt;titles&gt;&lt;title&gt;Why don&amp;apos;t we see more translation of health promotion research to practice? Rethinking the efficacy-to-effectiveness transition&lt;/title&gt;&lt;secondary-title&gt;American Journal of Public Health&lt;/secondary-title&gt;&lt;/titles&gt;&lt;periodical&gt;&lt;full-title&gt;American Journal of Public Health&lt;/full-title&gt;&lt;/periodical&gt;&lt;pages&gt;1261-1267&lt;/pages&gt;&lt;volume&gt;93&lt;/volume&gt;&lt;number&gt;8&lt;/number&gt;&lt;keywords&gt;&lt;keyword&gt;translation&lt;/keyword&gt;&lt;/keywords&gt;&lt;dates&gt;&lt;year&gt;2003&lt;/year&gt;&lt;/dates&gt;&lt;urls&gt;&lt;/urls&gt;&lt;/record&gt;&lt;/Cite&gt;&lt;/EndNote&gt;</w:instrText>
      </w:r>
      <w:r w:rsidRPr="00092DD8">
        <w:rPr>
          <w:rFonts w:ascii="Times New Roman" w:hAnsi="Times New Roman"/>
          <w:b w:val="0"/>
          <w:sz w:val="24"/>
          <w:szCs w:val="24"/>
        </w:rPr>
        <w:fldChar w:fldCharType="separate"/>
      </w:r>
      <w:r w:rsidRPr="00092DD8">
        <w:rPr>
          <w:rFonts w:ascii="Times New Roman" w:hAnsi="Times New Roman"/>
          <w:b w:val="0"/>
          <w:noProof/>
          <w:sz w:val="24"/>
          <w:szCs w:val="24"/>
        </w:rPr>
        <w:t>(</w:t>
      </w:r>
      <w:hyperlink w:anchor="_ENREF_2" w:tooltip="Glasgow, 2003 #29" w:history="1">
        <w:r w:rsidRPr="00092DD8">
          <w:rPr>
            <w:rFonts w:ascii="Times New Roman" w:hAnsi="Times New Roman"/>
            <w:b w:val="0"/>
            <w:noProof/>
            <w:sz w:val="24"/>
            <w:szCs w:val="24"/>
          </w:rPr>
          <w:t>Glasgow, Lichtenstein, &amp; Marcus, 2003</w:t>
        </w:r>
      </w:hyperlink>
      <w:r w:rsidRPr="00092DD8">
        <w:rPr>
          <w:rFonts w:ascii="Times New Roman" w:hAnsi="Times New Roman"/>
          <w:b w:val="0"/>
          <w:noProof/>
          <w:sz w:val="24"/>
          <w:szCs w:val="24"/>
        </w:rPr>
        <w:t>)</w:t>
      </w:r>
      <w:r w:rsidRPr="00092DD8">
        <w:rPr>
          <w:rFonts w:ascii="Times New Roman" w:hAnsi="Times New Roman"/>
          <w:b w:val="0"/>
          <w:sz w:val="24"/>
          <w:szCs w:val="24"/>
        </w:rPr>
        <w:fldChar w:fldCharType="end"/>
      </w:r>
      <w:r w:rsidRPr="00092DD8">
        <w:rPr>
          <w:rFonts w:ascii="Times New Roman" w:hAnsi="Times New Roman"/>
          <w:b w:val="0"/>
          <w:sz w:val="24"/>
          <w:szCs w:val="24"/>
        </w:rPr>
        <w:t xml:space="preserve">. A second factor is the limited evidence base to guide the implementation of effective intervention into clinical and community settings. </w:t>
      </w:r>
    </w:p>
    <w:p w14:paraId="0FD77C62" w14:textId="77777777" w:rsidR="00102C44" w:rsidRPr="00092DD8" w:rsidRDefault="00102C44" w:rsidP="00BC4345">
      <w:pPr>
        <w:spacing w:after="0" w:line="480" w:lineRule="auto"/>
        <w:rPr>
          <w:rFonts w:ascii="Times New Roman" w:hAnsi="Times New Roman" w:cs="Times New Roman"/>
          <w:sz w:val="24"/>
          <w:szCs w:val="24"/>
        </w:rPr>
      </w:pPr>
    </w:p>
    <w:p w14:paraId="58CB63C3" w14:textId="0FD09D96" w:rsidR="00102C44" w:rsidRPr="00473122" w:rsidRDefault="00102C44" w:rsidP="00BC4345">
      <w:pPr>
        <w:spacing w:after="0" w:line="480" w:lineRule="auto"/>
        <w:rPr>
          <w:rFonts w:ascii="Times New Roman" w:hAnsi="Times New Roman" w:cs="Times New Roman"/>
          <w:sz w:val="24"/>
          <w:szCs w:val="24"/>
        </w:rPr>
      </w:pPr>
      <w:r w:rsidRPr="00473122">
        <w:rPr>
          <w:rFonts w:ascii="Times New Roman" w:hAnsi="Times New Roman" w:cs="Times New Roman"/>
          <w:sz w:val="24"/>
          <w:szCs w:val="24"/>
        </w:rPr>
        <w:t>Although much work remains, intervention research has contributed greatly to our understanding of what interventions are effective at promoting health and at preventing, detecting, and treating a range of health conditions. This research, however, has generated less evidence to guide the design and testing of interventions that will generalize to real world settings (</w:t>
      </w:r>
      <w:r w:rsidRPr="00473122">
        <w:rPr>
          <w:rFonts w:ascii="Times New Roman" w:hAnsi="Times New Roman" w:cs="Times New Roman"/>
          <w:sz w:val="24"/>
          <w:szCs w:val="24"/>
          <w:highlight w:val="yellow"/>
        </w:rPr>
        <w:t>cite</w:t>
      </w:r>
      <w:r w:rsidR="00AC2110" w:rsidRPr="00473122">
        <w:rPr>
          <w:rFonts w:ascii="Times New Roman" w:hAnsi="Times New Roman" w:cs="Times New Roman"/>
          <w:sz w:val="24"/>
          <w:szCs w:val="24"/>
          <w:highlight w:val="yellow"/>
        </w:rPr>
        <w:t>?</w:t>
      </w:r>
      <w:r w:rsidRPr="00473122">
        <w:rPr>
          <w:rFonts w:ascii="Times New Roman" w:hAnsi="Times New Roman" w:cs="Times New Roman"/>
          <w:sz w:val="24"/>
          <w:szCs w:val="24"/>
          <w:highlight w:val="yellow"/>
        </w:rPr>
        <w:t>).</w:t>
      </w:r>
      <w:r w:rsidRPr="00473122">
        <w:rPr>
          <w:rFonts w:ascii="Times New Roman" w:hAnsi="Times New Roman" w:cs="Times New Roman"/>
          <w:sz w:val="24"/>
          <w:szCs w:val="24"/>
        </w:rPr>
        <w:t xml:space="preserve"> For an intervention to improve health, it must not only be effective, it also has to be adopted by those with the potential to put it into practice. To achieve maximal impact, an intervention also needs to be implemented with fidelity and maintained over time (Glasgow, Lichtenstein, and Marcus 2003; Rychetnik et al. 2002). Evidence on the perspectives of those who will adopt and implement an intervention is essential to ensuring that interventions address problems recognized as high priority and use approaches that are feasible and acceptable within real world practice contexts (Chalmers and Glasziou 2009; Glasgow et al. 2012; Tunis et al. 2003). And yet, researchers often have not attended to how well the interventions they are designing will fit within real world practice settings (Klesges et al. 2005). </w:t>
      </w:r>
    </w:p>
    <w:p w14:paraId="0DBF1778" w14:textId="7C263B15" w:rsidR="00102C44" w:rsidRPr="00092DD8" w:rsidRDefault="00102C44" w:rsidP="00BC4345">
      <w:pPr>
        <w:pStyle w:val="Title"/>
        <w:spacing w:line="480" w:lineRule="auto"/>
        <w:jc w:val="left"/>
        <w:rPr>
          <w:rFonts w:ascii="Times New Roman" w:hAnsi="Times New Roman"/>
          <w:b w:val="0"/>
          <w:bCs w:val="0"/>
          <w:sz w:val="24"/>
          <w:szCs w:val="24"/>
          <w:lang w:val="en-GB"/>
        </w:rPr>
      </w:pPr>
      <w:r w:rsidRPr="00473122">
        <w:rPr>
          <w:rFonts w:ascii="Times New Roman" w:hAnsi="Times New Roman"/>
          <w:b w:val="0"/>
          <w:sz w:val="24"/>
          <w:szCs w:val="24"/>
        </w:rPr>
        <w:lastRenderedPageBreak/>
        <w:t xml:space="preserve">Healthcare, public health, and other health-related professionals function as part of interpersonal networks and within complex healthcare and community contexts with numerous components that interact across multiple levels </w:t>
      </w:r>
      <w:r w:rsidRPr="00092DD8">
        <w:rPr>
          <w:rFonts w:ascii="Times New Roman" w:hAnsi="Times New Roman"/>
          <w:b w:val="0"/>
          <w:sz w:val="24"/>
          <w:szCs w:val="24"/>
        </w:rPr>
        <w:fldChar w:fldCharType="begin"/>
      </w:r>
      <w:r w:rsidRPr="00092DD8">
        <w:rPr>
          <w:rFonts w:ascii="Times New Roman" w:hAnsi="Times New Roman"/>
          <w:b w:val="0"/>
          <w:sz w:val="24"/>
          <w:szCs w:val="24"/>
        </w:rPr>
        <w:instrText xml:space="preserve"> ADDIN EN.CITE &lt;EndNote&gt;&lt;Cite&gt;&lt;Author&gt;Damschroder&lt;/Author&gt;&lt;Year&gt;2009&lt;/Year&gt;&lt;RecNum&gt;1637&lt;/RecNum&gt;&lt;DisplayText&gt;(Damschroder et al., 2009)&lt;/DisplayText&gt;&lt;record&gt;&lt;rec-number&gt;1637&lt;/rec-number&gt;&lt;foreign-keys&gt;&lt;key app="EN" db-id="xszwvrra4zx20ievte15tp2d09a2sx0w55tp" timestamp="1276619336"&gt;1637&lt;/key&gt;&lt;/foreign-keys&gt;&lt;ref-type name="Journal Article"&gt;17&lt;/ref-type&gt;&lt;contributors&gt;&lt;authors&gt;&lt;author&gt;Damschroder, L. J.&lt;/author&gt;&lt;author&gt;Aron, D. C.&lt;/author&gt;&lt;author&gt;Keith, R. E.&lt;/author&gt;&lt;author&gt;Kirsh, S. R.&lt;/author&gt;&lt;author&gt;Alexander, J. A.&lt;/author&gt;&lt;author&gt;Lowery, J. C.&lt;/author&gt;&lt;/authors&gt;&lt;/contributors&gt;&lt;auth-address&gt;HSR&amp;amp;D Center for Clinical Management Research, VA Ann Arbor Healthcare System (11H), 2215 Fuller Rd, Ann Arbor, MI 48105, USA. laura.damschroder@va.gov&lt;/auth-address&gt;&lt;titles&gt;&lt;title&gt;Fostering implementation of health services research findings into practice: a consolidated framework for advancing implementation science&lt;/title&gt;&lt;secondary-title&gt;Implement Sci&lt;/secondary-title&gt;&lt;/titles&gt;&lt;periodical&gt;&lt;full-title&gt;Implement Sci&lt;/full-title&gt;&lt;/periodical&gt;&lt;pages&gt;50&lt;/pages&gt;&lt;volume&gt;4&lt;/volume&gt;&lt;edition&gt;2009/08/12&lt;/edition&gt;&lt;dates&gt;&lt;year&gt;2009&lt;/year&gt;&lt;/dates&gt;&lt;isbn&gt;1748-5908 (Electronic)&amp;#xD;1748-5908 (Linking)&lt;/isbn&gt;&lt;accession-num&gt;19664226&lt;/accession-num&gt;&lt;urls&gt;&lt;related-urls&gt;&lt;url&gt;http://www.ncbi.nlm.nih.gov/entrez/query.fcgi?cmd=Retrieve&amp;amp;db=PubMed&amp;amp;dopt=Citation&amp;amp;list_uids=19664226&lt;/url&gt;&lt;/related-urls&gt;&lt;/urls&gt;&lt;custom2&gt;2736161&lt;/custom2&gt;&lt;electronic-resource-num&gt;1748-5908-4-50 [pii]&amp;#xD;10.1186/1748-5908-4-50&lt;/electronic-resource-num&gt;&lt;language&gt;eng&lt;/language&gt;&lt;/record&gt;&lt;/Cite&gt;&lt;/EndNote&gt;</w:instrText>
      </w:r>
      <w:r w:rsidRPr="00092DD8">
        <w:rPr>
          <w:rFonts w:ascii="Times New Roman" w:hAnsi="Times New Roman"/>
          <w:b w:val="0"/>
          <w:sz w:val="24"/>
          <w:szCs w:val="24"/>
        </w:rPr>
        <w:fldChar w:fldCharType="separate"/>
      </w:r>
      <w:r w:rsidRPr="00092DD8">
        <w:rPr>
          <w:rFonts w:ascii="Times New Roman" w:hAnsi="Times New Roman"/>
          <w:b w:val="0"/>
          <w:noProof/>
          <w:sz w:val="24"/>
          <w:szCs w:val="24"/>
        </w:rPr>
        <w:t>(</w:t>
      </w:r>
      <w:hyperlink w:anchor="_ENREF_1" w:tooltip="Damschroder, 2009 #1637" w:history="1">
        <w:r w:rsidRPr="00092DD8">
          <w:rPr>
            <w:rFonts w:ascii="Times New Roman" w:hAnsi="Times New Roman"/>
            <w:b w:val="0"/>
            <w:noProof/>
            <w:sz w:val="24"/>
            <w:szCs w:val="24"/>
          </w:rPr>
          <w:t>Damschroder et al., 2009</w:t>
        </w:r>
      </w:hyperlink>
      <w:r w:rsidRPr="00092DD8">
        <w:rPr>
          <w:rFonts w:ascii="Times New Roman" w:hAnsi="Times New Roman"/>
          <w:b w:val="0"/>
          <w:noProof/>
          <w:sz w:val="24"/>
          <w:szCs w:val="24"/>
        </w:rPr>
        <w:t>)</w:t>
      </w:r>
      <w:r w:rsidRPr="00092DD8">
        <w:rPr>
          <w:rFonts w:ascii="Times New Roman" w:hAnsi="Times New Roman"/>
          <w:b w:val="0"/>
          <w:sz w:val="24"/>
          <w:szCs w:val="24"/>
        </w:rPr>
        <w:fldChar w:fldCharType="end"/>
      </w:r>
      <w:r w:rsidRPr="00092DD8">
        <w:rPr>
          <w:rFonts w:ascii="Times New Roman" w:hAnsi="Times New Roman"/>
          <w:b w:val="0"/>
          <w:sz w:val="24"/>
          <w:szCs w:val="24"/>
        </w:rPr>
        <w:t>. For example, a primary care physician is part of team within a clinic that operates as part of a larger healthcare system, which is governed by a host of reimbursement and regulatory policies. Similarly</w:t>
      </w:r>
      <w:r w:rsidR="0057293E" w:rsidRPr="00092DD8">
        <w:rPr>
          <w:rFonts w:ascii="Times New Roman" w:hAnsi="Times New Roman"/>
          <w:b w:val="0"/>
          <w:sz w:val="24"/>
          <w:szCs w:val="24"/>
        </w:rPr>
        <w:t>,</w:t>
      </w:r>
      <w:r w:rsidRPr="00092DD8">
        <w:rPr>
          <w:rFonts w:ascii="Times New Roman" w:hAnsi="Times New Roman"/>
          <w:b w:val="0"/>
          <w:sz w:val="24"/>
          <w:szCs w:val="24"/>
        </w:rPr>
        <w:t xml:space="preserve"> a health educator collaborates with colleagues within and outside the health department and in doing so navigates inter-related agency and community systems, resources, and constraints.  Evidence on these multi-level factors and how they interact is essential to designing interventions to better fit within those context and to understanding how contexts and interventions interact (Weiner, Amick, Lund, Lee, &amp; Hoff, 2011)</w:t>
      </w:r>
      <w:r w:rsidRPr="00092DD8">
        <w:rPr>
          <w:rFonts w:ascii="Times New Roman" w:hAnsi="Times New Roman"/>
          <w:sz w:val="24"/>
          <w:szCs w:val="24"/>
        </w:rPr>
        <w:t xml:space="preserve"> </w:t>
      </w:r>
      <w:r w:rsidRPr="00092DD8">
        <w:rPr>
          <w:rFonts w:ascii="Times New Roman" w:hAnsi="Times New Roman"/>
          <w:b w:val="0"/>
          <w:sz w:val="24"/>
          <w:szCs w:val="24"/>
        </w:rPr>
        <w:t xml:space="preserve">(Durlak &amp; DuPre, 2008; Glasgow, 2008). </w:t>
      </w:r>
      <w:r w:rsidRPr="00473122">
        <w:rPr>
          <w:rFonts w:ascii="Times New Roman" w:hAnsi="Times New Roman"/>
          <w:b w:val="0"/>
          <w:sz w:val="24"/>
          <w:szCs w:val="24"/>
        </w:rPr>
        <w:t>Evidence on the perspectives health professionals and the contexts in which they work is key to designing interventions with implementation in mind, and thereby speeding the their translation to practice.</w:t>
      </w:r>
      <w:r w:rsidRPr="00092DD8">
        <w:rPr>
          <w:rFonts w:ascii="Times New Roman" w:hAnsi="Times New Roman"/>
          <w:b w:val="0"/>
          <w:sz w:val="24"/>
          <w:szCs w:val="24"/>
        </w:rPr>
        <w:fldChar w:fldCharType="begin"/>
      </w:r>
      <w:r w:rsidRPr="00092DD8">
        <w:rPr>
          <w:rFonts w:ascii="Times New Roman" w:hAnsi="Times New Roman"/>
          <w:b w:val="0"/>
          <w:sz w:val="24"/>
          <w:szCs w:val="24"/>
        </w:rPr>
        <w:instrText xml:space="preserve"> ADDIN EN.CITE &lt;EndNote&gt;&lt;Cite&gt;&lt;Author&gt;Klesges&lt;/Author&gt;&lt;Year&gt;2005&lt;/Year&gt;&lt;RecNum&gt;294&lt;/RecNum&gt;&lt;DisplayText&gt;(Klesges, Estabrooks, Dzewaltowski, Bull, &amp;amp; Glasgow, 2005)&lt;/DisplayText&gt;&lt;record&gt;&lt;rec-number&gt;294&lt;/rec-number&gt;&lt;foreign-keys&gt;&lt;key app="EN" db-id="xszwvrra4zx20ievte15tp2d09a2sx0w55tp" timestamp="0"&gt;294&lt;/key&gt;&lt;/foreign-keys&gt;&lt;ref-type name="Journal Article"&gt;17&lt;/ref-type&gt;&lt;contributors&gt;&lt;authors&gt;&lt;author&gt;Klesges, L. M.&lt;/author&gt;&lt;author&gt;Estabrooks, P.A.&lt;/author&gt;&lt;author&gt;Dzewaltowski, D. A.&lt;/author&gt;&lt;author&gt;Bull, S.&lt;/author&gt;&lt;author&gt;Glasgow, R. E.&lt;/author&gt;&lt;/authors&gt;&lt;/contributors&gt;&lt;titles&gt;&lt;title&gt;Beginning with the application in mind: designing and planning health behavior change interventions to enhance dissemination&lt;/title&gt;&lt;secondary-title&gt;Annals of Behavioral Medicine&lt;/secondary-title&gt;&lt;/titles&gt;&lt;periodical&gt;&lt;full-title&gt;Annals of Behavioral Medicine&lt;/full-title&gt;&lt;/periodical&gt;&lt;pages&gt;66-75&lt;/pages&gt;&lt;volume&gt;29&lt;/volume&gt;&lt;keywords&gt;&lt;keyword&gt;methods, implementation&lt;/keyword&gt;&lt;/keywords&gt;&lt;dates&gt;&lt;year&gt;2005&lt;/year&gt;&lt;/dates&gt;&lt;urls&gt;&lt;/urls&gt;&lt;/record&gt;&lt;/Cite&gt;&lt;/EndNote&gt;</w:instrText>
      </w:r>
      <w:r w:rsidRPr="00092DD8">
        <w:rPr>
          <w:rFonts w:ascii="Times New Roman" w:hAnsi="Times New Roman"/>
          <w:b w:val="0"/>
          <w:sz w:val="24"/>
          <w:szCs w:val="24"/>
        </w:rPr>
        <w:fldChar w:fldCharType="separate"/>
      </w:r>
      <w:r w:rsidRPr="00092DD8">
        <w:rPr>
          <w:rFonts w:ascii="Times New Roman" w:hAnsi="Times New Roman"/>
          <w:b w:val="0"/>
          <w:noProof/>
          <w:sz w:val="24"/>
          <w:szCs w:val="24"/>
        </w:rPr>
        <w:t>(</w:t>
      </w:r>
      <w:hyperlink w:anchor="_ENREF_3" w:tooltip="Klesges, 2005 #294" w:history="1">
        <w:r w:rsidRPr="00092DD8">
          <w:rPr>
            <w:rFonts w:ascii="Times New Roman" w:hAnsi="Times New Roman"/>
            <w:b w:val="0"/>
            <w:noProof/>
            <w:sz w:val="24"/>
            <w:szCs w:val="24"/>
          </w:rPr>
          <w:t>Klesges, Estabrooks, Dzewaltowski, Bull, &amp; Glasgow, 2005</w:t>
        </w:r>
      </w:hyperlink>
      <w:r w:rsidRPr="00092DD8">
        <w:rPr>
          <w:rFonts w:ascii="Times New Roman" w:hAnsi="Times New Roman"/>
          <w:b w:val="0"/>
          <w:noProof/>
          <w:sz w:val="24"/>
          <w:szCs w:val="24"/>
        </w:rPr>
        <w:t>)</w:t>
      </w:r>
      <w:r w:rsidRPr="00092DD8">
        <w:rPr>
          <w:rFonts w:ascii="Times New Roman" w:hAnsi="Times New Roman"/>
          <w:b w:val="0"/>
          <w:sz w:val="24"/>
          <w:szCs w:val="24"/>
        </w:rPr>
        <w:fldChar w:fldCharType="end"/>
      </w:r>
      <w:r w:rsidRPr="00092DD8">
        <w:rPr>
          <w:rFonts w:ascii="Times New Roman" w:hAnsi="Times New Roman"/>
          <w:b w:val="0"/>
          <w:sz w:val="24"/>
          <w:szCs w:val="24"/>
        </w:rPr>
        <w:t xml:space="preserve"> </w:t>
      </w:r>
      <w:r w:rsidRPr="00092DD8">
        <w:rPr>
          <w:rFonts w:ascii="Times New Roman" w:hAnsi="Times New Roman"/>
          <w:b w:val="0"/>
          <w:bCs w:val="0"/>
          <w:sz w:val="24"/>
          <w:szCs w:val="24"/>
          <w:lang w:val="en-GB"/>
        </w:rPr>
        <w:t xml:space="preserve">Evidence on how interventions interact with contexts also is key to determining when an intervention and/or context may need to be adapted to enhance intervention/context fit (Glasgow 2008). </w:t>
      </w:r>
    </w:p>
    <w:p w14:paraId="280D1469" w14:textId="77777777" w:rsidR="00102C44" w:rsidRPr="00092DD8" w:rsidRDefault="00102C44" w:rsidP="00BC4345">
      <w:pPr>
        <w:spacing w:line="480" w:lineRule="auto"/>
        <w:rPr>
          <w:rFonts w:ascii="Times New Roman" w:hAnsi="Times New Roman" w:cs="Times New Roman"/>
          <w:sz w:val="24"/>
          <w:szCs w:val="24"/>
          <w:lang w:val="en-GB"/>
        </w:rPr>
      </w:pPr>
    </w:p>
    <w:p w14:paraId="3B97D5DD" w14:textId="55796229" w:rsidR="00102C44" w:rsidRPr="00092DD8" w:rsidRDefault="00102C44" w:rsidP="00BC4345">
      <w:pPr>
        <w:spacing w:line="480" w:lineRule="auto"/>
        <w:rPr>
          <w:rFonts w:ascii="Times New Roman" w:hAnsi="Times New Roman" w:cs="Times New Roman"/>
          <w:sz w:val="24"/>
          <w:szCs w:val="24"/>
          <w:lang w:val="en-GB"/>
        </w:rPr>
      </w:pPr>
      <w:r w:rsidRPr="00092DD8">
        <w:rPr>
          <w:rFonts w:ascii="Times New Roman" w:hAnsi="Times New Roman" w:cs="Times New Roman"/>
          <w:sz w:val="24"/>
          <w:szCs w:val="24"/>
        </w:rPr>
        <w:t xml:space="preserve">For interventions to have an effect, they must ultimately be implemented in practice and yet researchers have traditionally </w:t>
      </w:r>
      <w:r w:rsidRPr="00473122">
        <w:rPr>
          <w:rFonts w:ascii="Times New Roman" w:hAnsi="Times New Roman" w:cs="Times New Roman"/>
          <w:sz w:val="24"/>
          <w:szCs w:val="24"/>
        </w:rPr>
        <w:t xml:space="preserve">collected minimal evidence on implementation (Glenton, Lewin, &amp; Scheel, 2011). Evidence on implementation includes details on the actions or materials required to implement an intervention, barriers and facilitators encountered, and whether or how the intervention can be adapted to fit different contexts (Baker, Brennan Ramirez, Claus, &amp; Land, 2008)(Conn, Cooper, Ruppar, &amp; Russell, 2008). Implementation evidence also includes evidence on the effectiveness of different “implementation strategies”, in other words, “strategies to adopt </w:t>
      </w:r>
      <w:r w:rsidRPr="00473122">
        <w:rPr>
          <w:rFonts w:ascii="Times New Roman" w:hAnsi="Times New Roman" w:cs="Times New Roman"/>
          <w:sz w:val="24"/>
          <w:szCs w:val="24"/>
        </w:rPr>
        <w:lastRenderedPageBreak/>
        <w:t xml:space="preserve">and integrate evidence-based health interventions into clinical and community settings” </w:t>
      </w:r>
      <w:r w:rsidRPr="00473122">
        <w:rPr>
          <w:rFonts w:ascii="Times New Roman" w:hAnsi="Times New Roman" w:cs="Times New Roman"/>
          <w:sz w:val="24"/>
          <w:szCs w:val="24"/>
          <w:highlight w:val="yellow"/>
        </w:rPr>
        <w:t>(National Institutes of Health [NIH], 2016)</w:t>
      </w:r>
      <w:r w:rsidR="0057293E" w:rsidRPr="00473122">
        <w:rPr>
          <w:rFonts w:ascii="Times New Roman" w:hAnsi="Times New Roman" w:cs="Times New Roman"/>
          <w:sz w:val="24"/>
          <w:szCs w:val="24"/>
          <w:highlight w:val="yellow"/>
        </w:rPr>
        <w:t xml:space="preserve"> </w:t>
      </w:r>
      <w:r w:rsidR="003464FD" w:rsidRPr="00473122">
        <w:rPr>
          <w:rFonts w:ascii="Times New Roman" w:hAnsi="Times New Roman" w:cs="Times New Roman"/>
          <w:sz w:val="24"/>
          <w:szCs w:val="24"/>
          <w:highlight w:val="yellow"/>
        </w:rPr>
        <w:t>ref</w:t>
      </w:r>
      <w:r w:rsidR="00DE74C8" w:rsidRPr="00473122">
        <w:rPr>
          <w:rFonts w:ascii="Times New Roman" w:hAnsi="Times New Roman" w:cs="Times New Roman"/>
          <w:sz w:val="24"/>
          <w:szCs w:val="24"/>
          <w:highlight w:val="yellow"/>
        </w:rPr>
        <w:t>?</w:t>
      </w:r>
      <w:r w:rsidRPr="00473122">
        <w:rPr>
          <w:rFonts w:ascii="Times New Roman" w:hAnsi="Times New Roman" w:cs="Times New Roman"/>
          <w:sz w:val="24"/>
          <w:szCs w:val="24"/>
          <w:highlight w:val="yellow"/>
        </w:rPr>
        <w:t>.</w:t>
      </w:r>
      <w:commentRangeStart w:id="4"/>
      <w:r w:rsidR="0057293E" w:rsidRPr="00473122">
        <w:rPr>
          <w:rFonts w:ascii="Times New Roman" w:hAnsi="Times New Roman" w:cs="Times New Roman"/>
          <w:sz w:val="24"/>
          <w:szCs w:val="24"/>
          <w:highlight w:val="yellow"/>
        </w:rPr>
        <w:t>link</w:t>
      </w:r>
      <w:commentRangeEnd w:id="4"/>
      <w:r w:rsidR="001450C3" w:rsidRPr="00092DD8">
        <w:rPr>
          <w:rStyle w:val="CommentReference"/>
          <w:rFonts w:ascii="Times New Roman" w:hAnsi="Times New Roman" w:cs="Times New Roman"/>
          <w:sz w:val="24"/>
          <w:szCs w:val="24"/>
        </w:rPr>
        <w:commentReference w:id="4"/>
      </w:r>
      <w:r w:rsidR="0057293E" w:rsidRPr="00092DD8">
        <w:rPr>
          <w:rFonts w:ascii="Times New Roman" w:hAnsi="Times New Roman" w:cs="Times New Roman"/>
          <w:sz w:val="24"/>
          <w:szCs w:val="24"/>
          <w:highlight w:val="yellow"/>
        </w:rPr>
        <w:t>?</w:t>
      </w:r>
      <w:r w:rsidRPr="00092DD8">
        <w:rPr>
          <w:rFonts w:ascii="Times New Roman" w:hAnsi="Times New Roman" w:cs="Times New Roman"/>
          <w:sz w:val="24"/>
          <w:szCs w:val="24"/>
        </w:rPr>
        <w:t xml:space="preserve"> Implementation strategies might include reminder systems, audit &amp; feedback, facilitation, and a range of quality improvement methods designed to implement interventions within practice settings </w:t>
      </w:r>
      <w:r w:rsidRPr="00092DD8">
        <w:rPr>
          <w:rFonts w:ascii="Times New Roman" w:hAnsi="Times New Roman" w:cs="Times New Roman"/>
          <w:sz w:val="24"/>
          <w:szCs w:val="24"/>
          <w:highlight w:val="yellow"/>
        </w:rPr>
        <w:t>(Byron Powell)</w:t>
      </w:r>
      <w:r w:rsidR="0057293E" w:rsidRPr="00092DD8">
        <w:rPr>
          <w:rFonts w:ascii="Times New Roman" w:hAnsi="Times New Roman" w:cs="Times New Roman"/>
          <w:sz w:val="24"/>
          <w:szCs w:val="24"/>
          <w:highlight w:val="yellow"/>
        </w:rPr>
        <w:t xml:space="preserve"> </w:t>
      </w:r>
      <w:commentRangeStart w:id="5"/>
      <w:r w:rsidR="00DE74C8" w:rsidRPr="00092DD8">
        <w:rPr>
          <w:rFonts w:ascii="Times New Roman" w:hAnsi="Times New Roman" w:cs="Times New Roman"/>
          <w:sz w:val="24"/>
          <w:szCs w:val="24"/>
          <w:highlight w:val="yellow"/>
        </w:rPr>
        <w:t>ref</w:t>
      </w:r>
      <w:commentRangeEnd w:id="5"/>
      <w:r w:rsidR="004711E4" w:rsidRPr="00092DD8">
        <w:rPr>
          <w:rStyle w:val="CommentReference"/>
          <w:rFonts w:ascii="Times New Roman" w:hAnsi="Times New Roman" w:cs="Times New Roman"/>
          <w:sz w:val="24"/>
          <w:szCs w:val="24"/>
        </w:rPr>
        <w:commentReference w:id="5"/>
      </w:r>
      <w:r w:rsidR="00DE74C8" w:rsidRPr="00092DD8">
        <w:rPr>
          <w:rFonts w:ascii="Times New Roman" w:hAnsi="Times New Roman" w:cs="Times New Roman"/>
          <w:sz w:val="24"/>
          <w:szCs w:val="24"/>
          <w:highlight w:val="yellow"/>
        </w:rPr>
        <w:t>?</w:t>
      </w:r>
      <w:r w:rsidR="00DE74C8" w:rsidRPr="00092DD8">
        <w:rPr>
          <w:rFonts w:ascii="Times New Roman" w:hAnsi="Times New Roman" w:cs="Times New Roman"/>
          <w:sz w:val="24"/>
          <w:szCs w:val="24"/>
        </w:rPr>
        <w:t xml:space="preserve">  </w:t>
      </w:r>
      <w:r w:rsidRPr="00092DD8">
        <w:rPr>
          <w:rFonts w:ascii="Times New Roman" w:hAnsi="Times New Roman" w:cs="Times New Roman"/>
          <w:bCs/>
          <w:sz w:val="24"/>
          <w:szCs w:val="24"/>
          <w:lang w:val="en-GB"/>
        </w:rPr>
        <w:t>Evidence on potential barriers and facilitators across different levels is essential to selecting and adapting implementation strategies</w:t>
      </w:r>
    </w:p>
    <w:p w14:paraId="19DFF3BA" w14:textId="2721177C" w:rsidR="00AC0FBF" w:rsidRPr="00092DD8" w:rsidRDefault="007D4FD5" w:rsidP="004711E4">
      <w:pPr>
        <w:pStyle w:val="ListParagraph"/>
        <w:numPr>
          <w:ilvl w:val="1"/>
          <w:numId w:val="1"/>
        </w:numPr>
        <w:spacing w:line="480" w:lineRule="auto"/>
        <w:rPr>
          <w:rFonts w:ascii="Times New Roman" w:eastAsia="MS Mincho" w:hAnsi="Times New Roman" w:cs="Times New Roman"/>
          <w:sz w:val="24"/>
          <w:szCs w:val="24"/>
        </w:rPr>
      </w:pPr>
      <w:r w:rsidRPr="00092DD8">
        <w:rPr>
          <w:rFonts w:ascii="Times New Roman" w:hAnsi="Times New Roman" w:cs="Times New Roman"/>
          <w:sz w:val="24"/>
          <w:szCs w:val="24"/>
        </w:rPr>
        <w:t>Considerations for qualitative methods in IS</w:t>
      </w:r>
      <w:r w:rsidR="00023154" w:rsidRPr="00092DD8">
        <w:rPr>
          <w:rFonts w:ascii="Times New Roman" w:hAnsi="Times New Roman" w:cs="Times New Roman"/>
          <w:sz w:val="24"/>
          <w:szCs w:val="24"/>
        </w:rPr>
        <w:t xml:space="preserve"> (Alison lead)</w:t>
      </w:r>
      <w:r w:rsidR="00AC0FBF" w:rsidRPr="00092DD8">
        <w:rPr>
          <w:rFonts w:ascii="Times New Roman" w:eastAsia="MS Mincho" w:hAnsi="Times New Roman" w:cs="Times New Roman"/>
          <w:sz w:val="24"/>
          <w:szCs w:val="24"/>
        </w:rPr>
        <w:t xml:space="preserve"> </w:t>
      </w:r>
    </w:p>
    <w:p w14:paraId="3F95D447" w14:textId="77777777" w:rsidR="00AC0FBF" w:rsidRPr="00473122" w:rsidRDefault="00AC0FBF" w:rsidP="00AC0FBF">
      <w:pPr>
        <w:spacing w:after="0" w:line="480" w:lineRule="auto"/>
        <w:ind w:firstLine="720"/>
        <w:rPr>
          <w:rFonts w:ascii="Times New Roman" w:eastAsia="MS Mincho" w:hAnsi="Times New Roman" w:cs="Times New Roman"/>
          <w:sz w:val="24"/>
          <w:szCs w:val="24"/>
        </w:rPr>
      </w:pPr>
      <w:r w:rsidRPr="001518DB">
        <w:rPr>
          <w:rFonts w:ascii="Times New Roman" w:eastAsia="MS Mincho" w:hAnsi="Times New Roman" w:cs="Times New Roman"/>
          <w:sz w:val="24"/>
          <w:szCs w:val="24"/>
        </w:rPr>
        <w:t xml:space="preserve">Implementation research is </w:t>
      </w:r>
      <w:r w:rsidRPr="001518DB">
        <w:rPr>
          <w:rFonts w:ascii="Times New Roman" w:eastAsia="MS Mincho" w:hAnsi="Times New Roman" w:cs="Times New Roman"/>
          <w:i/>
          <w:iCs/>
          <w:sz w:val="24"/>
          <w:szCs w:val="24"/>
        </w:rPr>
        <w:t>action-oriented</w:t>
      </w:r>
      <w:r w:rsidRPr="001518DB">
        <w:rPr>
          <w:rFonts w:ascii="Times New Roman" w:eastAsia="MS Mincho" w:hAnsi="Times New Roman" w:cs="Times New Roman"/>
          <w:iCs/>
          <w:sz w:val="24"/>
          <w:szCs w:val="24"/>
        </w:rPr>
        <w:t>, so qualitative methods need</w:t>
      </w:r>
      <w:r w:rsidRPr="001518DB">
        <w:rPr>
          <w:rFonts w:ascii="Times New Roman" w:eastAsia="MS Mincho" w:hAnsi="Times New Roman" w:cs="Times New Roman"/>
          <w:sz w:val="24"/>
          <w:szCs w:val="24"/>
        </w:rPr>
        <w:t xml:space="preserve"> to be nimble and flexible in order to support action/practice. A pragmatic need exists to describe: the </w:t>
      </w:r>
      <w:r w:rsidRPr="00473122">
        <w:rPr>
          <w:rFonts w:ascii="Times New Roman" w:eastAsia="MS Mincho" w:hAnsi="Times New Roman" w:cs="Times New Roman"/>
          <w:iCs/>
          <w:sz w:val="24"/>
          <w:szCs w:val="24"/>
        </w:rPr>
        <w:t>context(s)</w:t>
      </w:r>
      <w:r w:rsidRPr="00473122">
        <w:rPr>
          <w:rFonts w:ascii="Times New Roman" w:eastAsia="MS Mincho" w:hAnsi="Times New Roman" w:cs="Times New Roman"/>
          <w:sz w:val="24"/>
          <w:szCs w:val="24"/>
        </w:rPr>
        <w:t xml:space="preserve"> in which implementation occurs; the </w:t>
      </w:r>
      <w:r w:rsidRPr="00473122">
        <w:rPr>
          <w:rFonts w:ascii="Times New Roman" w:eastAsia="MS Mincho" w:hAnsi="Times New Roman" w:cs="Times New Roman"/>
          <w:iCs/>
          <w:sz w:val="24"/>
          <w:szCs w:val="24"/>
        </w:rPr>
        <w:t>process</w:t>
      </w:r>
      <w:r w:rsidRPr="00473122">
        <w:rPr>
          <w:rFonts w:ascii="Times New Roman" w:eastAsia="MS Mincho" w:hAnsi="Times New Roman" w:cs="Times New Roman"/>
          <w:sz w:val="24"/>
          <w:szCs w:val="24"/>
        </w:rPr>
        <w:t xml:space="preserve"> that occurs during the course of implementation, at multiple levels; the effectiveness of the </w:t>
      </w:r>
      <w:r w:rsidRPr="00473122">
        <w:rPr>
          <w:rFonts w:ascii="Times New Roman" w:eastAsia="MS Mincho" w:hAnsi="Times New Roman" w:cs="Times New Roman"/>
          <w:iCs/>
          <w:sz w:val="24"/>
          <w:szCs w:val="24"/>
        </w:rPr>
        <w:t xml:space="preserve">implementation strategies </w:t>
      </w:r>
      <w:r w:rsidRPr="00473122">
        <w:rPr>
          <w:rFonts w:ascii="Times New Roman" w:eastAsia="MS Mincho" w:hAnsi="Times New Roman" w:cs="Times New Roman"/>
          <w:sz w:val="24"/>
          <w:szCs w:val="24"/>
        </w:rPr>
        <w:t xml:space="preserve">in supporting implementation; the stakeholders involved in implementation; and the relationship(s) between the theorized and actual change. </w:t>
      </w:r>
      <w:r w:rsidRPr="00473122">
        <w:rPr>
          <w:rFonts w:ascii="Times New Roman" w:eastAsia="Calibri" w:hAnsi="Times New Roman" w:cs="Times New Roman"/>
          <w:sz w:val="24"/>
          <w:szCs w:val="24"/>
        </w:rPr>
        <w:t xml:space="preserve">In each of these instances, key stakeholders are often sought for their knowledge, attitudes, and beliefs </w:t>
      </w:r>
      <w:r w:rsidRPr="00473122">
        <w:rPr>
          <w:rFonts w:ascii="Times New Roman" w:eastAsia="MS Mincho" w:hAnsi="Times New Roman" w:cs="Times New Roman"/>
          <w:sz w:val="24"/>
          <w:szCs w:val="24"/>
        </w:rPr>
        <w:t xml:space="preserve">(Elsey et al., 2016; Hamilton et al., 2013; Kane et al., 2016; Martinez et al., 2016). </w:t>
      </w:r>
    </w:p>
    <w:p w14:paraId="71FD79FD" w14:textId="75CEAF29" w:rsidR="00AC0FBF" w:rsidRPr="00473122" w:rsidRDefault="00AC0FBF" w:rsidP="00AC0FBF">
      <w:pPr>
        <w:spacing w:after="0" w:line="480" w:lineRule="auto"/>
        <w:ind w:firstLine="720"/>
        <w:rPr>
          <w:rFonts w:ascii="Times New Roman" w:eastAsia="MS Mincho" w:hAnsi="Times New Roman" w:cs="Times New Roman"/>
          <w:sz w:val="24"/>
          <w:szCs w:val="24"/>
        </w:rPr>
      </w:pPr>
      <w:r w:rsidRPr="00473122">
        <w:rPr>
          <w:rFonts w:ascii="Times New Roman" w:eastAsia="MS Mincho" w:hAnsi="Times New Roman" w:cs="Times New Roman"/>
          <w:sz w:val="24"/>
          <w:szCs w:val="24"/>
        </w:rPr>
        <w:t xml:space="preserve">One of the most frequently cited reasons for using qualitative methods in implementation research is to </w:t>
      </w:r>
      <w:r w:rsidRPr="00473122">
        <w:rPr>
          <w:rFonts w:ascii="Times New Roman" w:eastAsia="MS Mincho" w:hAnsi="Times New Roman" w:cs="Times New Roman"/>
          <w:b/>
          <w:sz w:val="24"/>
          <w:szCs w:val="24"/>
        </w:rPr>
        <w:t>understand barriers and facilitators to implementation</w:t>
      </w:r>
      <w:r w:rsidRPr="00473122">
        <w:rPr>
          <w:rFonts w:ascii="Times New Roman" w:eastAsia="MS Mincho" w:hAnsi="Times New Roman" w:cs="Times New Roman"/>
          <w:sz w:val="24"/>
          <w:szCs w:val="24"/>
        </w:rPr>
        <w:t xml:space="preserve"> (Bekelman et al., 2015; Cadogan et al., 2016; Cohen et al., 2016; Elsey et a                                                                                                                                                                                                                                                                                                                                                                                                                                                                                                                                                                                                                                                                                                                                                                                                                                                l., 2016; Lord et al., 2016; Marshall et al., 2008; Marty et al., 2008; Rapp et al., 2009; Sommerbakk et al., 2016; Varsi et al., 2015). A recent search of titles in PubMed revealed 667 published articles that used qualitative methods to identify barriers and facilitators. Research has examined barriers and facilitators often across the life of an implementation study, from pre-implementation (Koenig et al., 2016) to implementation to sustainability (Colon-Emeric et al., 2016).</w:t>
      </w:r>
    </w:p>
    <w:p w14:paraId="5A6DBDD7" w14:textId="77777777" w:rsidR="00AC0FBF" w:rsidRPr="001518DB" w:rsidRDefault="00AC0FBF" w:rsidP="00AC0FBF">
      <w:pPr>
        <w:spacing w:after="0" w:line="480" w:lineRule="auto"/>
        <w:ind w:firstLine="720"/>
        <w:rPr>
          <w:rFonts w:ascii="Times New Roman" w:eastAsia="Calibri" w:hAnsi="Times New Roman" w:cs="Times New Roman"/>
          <w:sz w:val="24"/>
          <w:szCs w:val="24"/>
        </w:rPr>
      </w:pPr>
      <w:r w:rsidRPr="00473122">
        <w:rPr>
          <w:rFonts w:ascii="Times New Roman" w:eastAsia="MS Mincho" w:hAnsi="Times New Roman" w:cs="Times New Roman"/>
          <w:sz w:val="24"/>
          <w:szCs w:val="24"/>
        </w:rPr>
        <w:lastRenderedPageBreak/>
        <w:t xml:space="preserve">Another reason for using qualitative method is to </w:t>
      </w:r>
      <w:r w:rsidRPr="00473122">
        <w:rPr>
          <w:rFonts w:ascii="Times New Roman" w:eastAsia="MS Mincho" w:hAnsi="Times New Roman" w:cs="Times New Roman"/>
          <w:b/>
          <w:sz w:val="24"/>
          <w:szCs w:val="24"/>
        </w:rPr>
        <w:t>document implementation processes</w:t>
      </w:r>
      <w:r w:rsidRPr="00473122">
        <w:rPr>
          <w:rFonts w:ascii="Times New Roman" w:eastAsia="MS Mincho" w:hAnsi="Times New Roman" w:cs="Times New Roman"/>
          <w:sz w:val="24"/>
          <w:szCs w:val="24"/>
        </w:rPr>
        <w:t xml:space="preserve">. </w:t>
      </w:r>
      <w:commentRangeStart w:id="6"/>
      <w:r w:rsidRPr="00473122">
        <w:rPr>
          <w:rFonts w:ascii="Times New Roman" w:eastAsia="MS Mincho" w:hAnsi="Times New Roman" w:cs="Times New Roman"/>
          <w:sz w:val="24"/>
          <w:szCs w:val="24"/>
        </w:rPr>
        <w:t xml:space="preserve">Aarons and Palinkas (Aarons &amp; Palinkas, 2007; Palinkas &amp; Aarons, 2009) collected qualitative data through annual interviews and focus groups to assess the process of implementation of Safe Care®, an intervention designed to reduce child neglect and out-of-home placements of neglected children into foster care. Whitley and colleagues (2009) documented the process of implementation of an illness management and recovery program for people with severe mental illness in community mental health settings using qualitative data to assess perceived barriers and facilitators of implementation. Lessard et al. (2016) used semi-structured interviews with implementation facilitators to understand their role and the dynamics of facilitations between facilitators, family medicine groups and other change actors. </w:t>
      </w:r>
      <w:r w:rsidRPr="00473122">
        <w:rPr>
          <w:rFonts w:ascii="Times New Roman" w:eastAsia="Calibri" w:hAnsi="Times New Roman" w:cs="Times New Roman"/>
          <w:sz w:val="24"/>
          <w:szCs w:val="24"/>
        </w:rPr>
        <w:t>Hoagwood and colleagues (2007) used a case study of an individual child to describe the process of implementation of an evidence-based, trauma-focused, cognitive-behavioral therapy for treatment of symptoms of PTSD in children living in New York City in the aftermath of the World Trade Center attack on September 11, 2001</w:t>
      </w:r>
      <w:commentRangeEnd w:id="6"/>
      <w:r w:rsidRPr="001518DB">
        <w:rPr>
          <w:rFonts w:ascii="Times New Roman" w:eastAsia="MS Mincho" w:hAnsi="Times New Roman" w:cs="Times New Roman"/>
          <w:sz w:val="24"/>
          <w:szCs w:val="24"/>
        </w:rPr>
        <w:commentReference w:id="6"/>
      </w:r>
      <w:r w:rsidRPr="001518DB">
        <w:rPr>
          <w:rFonts w:ascii="Times New Roman" w:eastAsia="Calibri" w:hAnsi="Times New Roman" w:cs="Times New Roman"/>
          <w:sz w:val="24"/>
          <w:szCs w:val="24"/>
        </w:rPr>
        <w:t xml:space="preserve">.  </w:t>
      </w:r>
    </w:p>
    <w:p w14:paraId="3F18CA88" w14:textId="77777777" w:rsidR="00AC0FBF" w:rsidRPr="001518DB" w:rsidRDefault="00AC0FBF" w:rsidP="00AC0FBF">
      <w:pPr>
        <w:spacing w:after="0" w:line="480" w:lineRule="auto"/>
        <w:ind w:firstLine="720"/>
        <w:rPr>
          <w:rFonts w:ascii="Times New Roman" w:eastAsia="Calibri" w:hAnsi="Times New Roman" w:cs="Times New Roman"/>
          <w:sz w:val="24"/>
          <w:szCs w:val="24"/>
        </w:rPr>
      </w:pPr>
      <w:r w:rsidRPr="001518DB">
        <w:rPr>
          <w:rFonts w:ascii="Times New Roman" w:eastAsia="MS Mincho" w:hAnsi="Times New Roman" w:cs="Times New Roman"/>
          <w:sz w:val="24"/>
          <w:szCs w:val="24"/>
        </w:rPr>
        <w:t xml:space="preserve">Related to an understanding of process is the use of qualitative methods to </w:t>
      </w:r>
      <w:r w:rsidRPr="001518DB">
        <w:rPr>
          <w:rFonts w:ascii="Times New Roman" w:eastAsia="MS Mincho" w:hAnsi="Times New Roman" w:cs="Times New Roman"/>
          <w:b/>
          <w:sz w:val="24"/>
          <w:szCs w:val="24"/>
        </w:rPr>
        <w:t>evaluate implementation success</w:t>
      </w:r>
      <w:r w:rsidRPr="001518DB">
        <w:rPr>
          <w:rFonts w:ascii="Times New Roman" w:eastAsia="MS Mincho" w:hAnsi="Times New Roman" w:cs="Times New Roman"/>
          <w:sz w:val="24"/>
          <w:szCs w:val="24"/>
        </w:rPr>
        <w:t xml:space="preserve"> by identifying and explaining which aspects of the program are working or not working, for whom, and in what circumstances (McHugh et al., 2016) and to </w:t>
      </w:r>
      <w:r w:rsidRPr="001518DB">
        <w:rPr>
          <w:rFonts w:ascii="Times New Roman" w:eastAsia="MS Mincho" w:hAnsi="Times New Roman" w:cs="Times New Roman"/>
          <w:b/>
          <w:sz w:val="24"/>
          <w:szCs w:val="24"/>
        </w:rPr>
        <w:t>understand how interventions are sustained</w:t>
      </w:r>
      <w:r w:rsidRPr="001518DB">
        <w:rPr>
          <w:rFonts w:ascii="Times New Roman" w:eastAsia="MS Mincho" w:hAnsi="Times New Roman" w:cs="Times New Roman"/>
          <w:sz w:val="24"/>
          <w:szCs w:val="24"/>
        </w:rPr>
        <w:t xml:space="preserve"> (Cohen et al., 2016; Palinkas et al., 2016; Colon-Emeric et al., 2016) and generate hypotheses about how to sustain complex interventions (Colon-Emeric et al., 2016)</w:t>
      </w:r>
    </w:p>
    <w:p w14:paraId="1522B793" w14:textId="5BD5AB6D" w:rsidR="00AC0FBF" w:rsidRPr="001518DB" w:rsidRDefault="00AC0FBF" w:rsidP="00AC0FBF">
      <w:pPr>
        <w:spacing w:after="0" w:line="480" w:lineRule="auto"/>
        <w:ind w:firstLine="720"/>
        <w:rPr>
          <w:rFonts w:ascii="Times New Roman" w:eastAsia="Calibri" w:hAnsi="Times New Roman" w:cs="Times New Roman"/>
          <w:sz w:val="24"/>
          <w:szCs w:val="24"/>
        </w:rPr>
      </w:pPr>
      <w:r w:rsidRPr="001518DB">
        <w:rPr>
          <w:rFonts w:ascii="Times New Roman" w:eastAsia="Calibri" w:hAnsi="Times New Roman" w:cs="Times New Roman"/>
          <w:sz w:val="24"/>
          <w:szCs w:val="24"/>
        </w:rPr>
        <w:t>Qualitative methods are also used in implementation research to</w:t>
      </w:r>
      <w:r w:rsidRPr="001518DB">
        <w:rPr>
          <w:rFonts w:ascii="Times New Roman" w:eastAsia="Calibri" w:hAnsi="Times New Roman" w:cs="Times New Roman"/>
          <w:b/>
          <w:sz w:val="24"/>
          <w:szCs w:val="24"/>
        </w:rPr>
        <w:t xml:space="preserve"> develop conceptual models, frameworks and measures </w:t>
      </w:r>
      <w:r w:rsidRPr="001518DB">
        <w:rPr>
          <w:rFonts w:ascii="Times New Roman" w:eastAsia="Calibri" w:hAnsi="Times New Roman" w:cs="Times New Roman"/>
          <w:sz w:val="24"/>
          <w:szCs w:val="24"/>
        </w:rPr>
        <w:t xml:space="preserve">for use in quantitative data collection and analysis. Zazelli and colleagues (2008) connected qualitative data collected from semi-structured interviews with 15 program administrators to the development of a conceptual model of implementation of Functional Family Therapy that could then be tested using quantitative methods.  </w:t>
      </w:r>
      <w:r w:rsidRPr="001518DB">
        <w:rPr>
          <w:rFonts w:ascii="Times New Roman" w:eastAsia="MS Mincho" w:hAnsi="Times New Roman" w:cs="Times New Roman"/>
          <w:sz w:val="24"/>
          <w:szCs w:val="24"/>
        </w:rPr>
        <w:t xml:space="preserve">Blasinsky et al, (2006) used qualitative data obtained from semi-structured interviews to </w:t>
      </w:r>
      <w:r w:rsidRPr="001518DB">
        <w:rPr>
          <w:rFonts w:ascii="Times New Roman" w:eastAsia="Calibri" w:hAnsi="Times New Roman" w:cs="Times New Roman"/>
          <w:sz w:val="24"/>
          <w:szCs w:val="24"/>
        </w:rPr>
        <w:t xml:space="preserve">develop a rating </w:t>
      </w:r>
      <w:r w:rsidRPr="001518DB">
        <w:rPr>
          <w:rFonts w:ascii="Times New Roman" w:eastAsia="Calibri" w:hAnsi="Times New Roman" w:cs="Times New Roman"/>
          <w:sz w:val="24"/>
          <w:szCs w:val="24"/>
        </w:rPr>
        <w:lastRenderedPageBreak/>
        <w:t xml:space="preserve">scale to construct predictors of program outcomes and sustainability of </w:t>
      </w:r>
      <w:r w:rsidRPr="001518DB">
        <w:rPr>
          <w:rFonts w:ascii="Times New Roman" w:eastAsia="MS Mincho" w:hAnsi="Times New Roman" w:cs="Times New Roman"/>
          <w:sz w:val="24"/>
          <w:szCs w:val="24"/>
        </w:rPr>
        <w:t xml:space="preserve">a collaborative care intervention to assist older adults suffering from major depression or dysthymia. </w:t>
      </w:r>
      <w:r w:rsidRPr="001518DB">
        <w:rPr>
          <w:rFonts w:ascii="Times New Roman" w:eastAsia="Calibri" w:hAnsi="Times New Roman" w:cs="Times New Roman"/>
          <w:sz w:val="24"/>
          <w:szCs w:val="24"/>
        </w:rPr>
        <w:t>A study of staff turnover in the implementation of evidence-based practices in mental health care by Woltmann et al (2008) used qualitative data obtained through interviews with staff, clinic directors and consultant trainers to create categories of turnover and designations of positive, negative and mixed influence of turnover on outcomes.</w:t>
      </w:r>
    </w:p>
    <w:p w14:paraId="23CA0A2C" w14:textId="77777777" w:rsidR="00AC0FBF" w:rsidRPr="001518DB" w:rsidRDefault="00AC0FBF" w:rsidP="00AC0FBF">
      <w:pPr>
        <w:spacing w:after="0" w:line="480" w:lineRule="auto"/>
        <w:ind w:firstLine="720"/>
        <w:rPr>
          <w:rFonts w:ascii="Times New Roman" w:eastAsia="MS Mincho" w:hAnsi="Times New Roman" w:cs="Times New Roman"/>
          <w:sz w:val="24"/>
          <w:szCs w:val="24"/>
        </w:rPr>
      </w:pPr>
      <w:r w:rsidRPr="001518DB">
        <w:rPr>
          <w:rFonts w:ascii="Times New Roman" w:eastAsia="MS Mincho" w:hAnsi="Times New Roman" w:cs="Times New Roman"/>
          <w:sz w:val="24"/>
          <w:szCs w:val="24"/>
        </w:rPr>
        <w:t xml:space="preserve">Qualitative methods have also been used to </w:t>
      </w:r>
      <w:r w:rsidRPr="001518DB">
        <w:rPr>
          <w:rFonts w:ascii="Times New Roman" w:eastAsia="MS Mincho" w:hAnsi="Times New Roman" w:cs="Times New Roman"/>
          <w:b/>
          <w:sz w:val="24"/>
          <w:szCs w:val="24"/>
        </w:rPr>
        <w:t>facilitate the explanation of quantitative findings</w:t>
      </w:r>
      <w:r w:rsidRPr="001518DB">
        <w:rPr>
          <w:rFonts w:ascii="Times New Roman" w:eastAsia="MS Mincho" w:hAnsi="Times New Roman" w:cs="Times New Roman"/>
          <w:sz w:val="24"/>
          <w:szCs w:val="24"/>
        </w:rPr>
        <w:t xml:space="preserve">. </w:t>
      </w:r>
      <w:r w:rsidRPr="001518DB">
        <w:rPr>
          <w:rFonts w:ascii="Times New Roman" w:eastAsia="Calibri" w:hAnsi="Times New Roman" w:cs="Times New Roman"/>
          <w:sz w:val="24"/>
          <w:szCs w:val="24"/>
        </w:rPr>
        <w:t>Kramer and Burns (2008) used data from qualitative interviews with providers as part of a summative evaluation to understand the factors contributing to partial or full implementation of a CBT for depressed adolescents in two publically funded mental healthcare settings.  Brunette and colleagues (2008) used qualitative data collected from interviews and ethnographic observations to elucidate barriers and facilitators to implementation of integrated dual disorders treatment and explain differences in treatment fidelity across the study sites.</w:t>
      </w:r>
    </w:p>
    <w:p w14:paraId="68EA3C31" w14:textId="77777777" w:rsidR="00473122" w:rsidRDefault="00AC0FBF" w:rsidP="00473122">
      <w:pPr>
        <w:widowControl w:val="0"/>
        <w:autoSpaceDE w:val="0"/>
        <w:autoSpaceDN w:val="0"/>
        <w:adjustRightInd w:val="0"/>
        <w:spacing w:after="0" w:line="480" w:lineRule="auto"/>
        <w:ind w:firstLine="720"/>
        <w:rPr>
          <w:rFonts w:ascii="Times New Roman" w:eastAsia="MS Mincho" w:hAnsi="Times New Roman" w:cs="Times New Roman"/>
          <w:sz w:val="24"/>
          <w:szCs w:val="24"/>
          <w:u w:val="single"/>
        </w:rPr>
      </w:pPr>
      <w:r w:rsidRPr="001518DB">
        <w:rPr>
          <w:rFonts w:ascii="Times New Roman" w:eastAsia="Calibri" w:hAnsi="Times New Roman" w:cs="Times New Roman"/>
          <w:sz w:val="24"/>
          <w:szCs w:val="24"/>
        </w:rPr>
        <w:t xml:space="preserve">Qualitative methods are used in implementation research to </w:t>
      </w:r>
      <w:r w:rsidRPr="001518DB">
        <w:rPr>
          <w:rFonts w:ascii="Times New Roman" w:eastAsia="Calibri" w:hAnsi="Times New Roman" w:cs="Times New Roman"/>
          <w:b/>
          <w:sz w:val="24"/>
          <w:szCs w:val="24"/>
        </w:rPr>
        <w:t xml:space="preserve">confirm or validate quantitative analyses </w:t>
      </w:r>
      <w:r w:rsidRPr="001518DB">
        <w:rPr>
          <w:rFonts w:ascii="Times New Roman" w:eastAsia="Calibri" w:hAnsi="Times New Roman" w:cs="Times New Roman"/>
          <w:sz w:val="24"/>
          <w:szCs w:val="24"/>
        </w:rPr>
        <w:t xml:space="preserve">through the technique of triangulation or convergence. Swain and colleagues (2009) used triangulation to identify commonalities and disparities between quantitative data obtained from closed-ended questions and qualitative data obtained from open-ended questions of a survey administered to 49 participants, each participant representing a distinct practice site. Convergence of qualitative and quantitative methods also occurs when qualitative data are quantitized, as in the case of the study conducted by Damschroder and Lowery (2013), where constructs of the Consolidated Framework for Implementation Research (CFIR: Damschroder et al., 2009) embedded in semi-structured interviews are assigned numerical </w:t>
      </w:r>
      <w:r w:rsidRPr="001518DB">
        <w:rPr>
          <w:rFonts w:ascii="Times New Roman" w:eastAsia="MS Mincho" w:hAnsi="Times New Roman" w:cs="Times New Roman"/>
          <w:sz w:val="24"/>
          <w:szCs w:val="24"/>
        </w:rPr>
        <w:t>ratings that reflect their valence (positive or negative influence) and their magnitude or strength.</w:t>
      </w:r>
    </w:p>
    <w:p w14:paraId="2FFEC09C" w14:textId="0538A0AF" w:rsidR="005D5210" w:rsidRPr="001518DB" w:rsidDel="005573FB" w:rsidRDefault="007D4FD5" w:rsidP="00966509">
      <w:pPr>
        <w:spacing w:line="480" w:lineRule="auto"/>
        <w:rPr>
          <w:del w:id="7" w:author="Heurtin-Roberts, Suzanne (NIH/NCI) [E]" w:date="2016-07-14T17:42:00Z"/>
          <w:rFonts w:ascii="Times New Roman" w:hAnsi="Times New Roman" w:cs="Times New Roman"/>
          <w:sz w:val="24"/>
          <w:szCs w:val="24"/>
        </w:rPr>
      </w:pPr>
      <w:r w:rsidRPr="001518DB">
        <w:rPr>
          <w:rFonts w:ascii="Times New Roman" w:hAnsi="Times New Roman" w:cs="Times New Roman"/>
          <w:sz w:val="24"/>
          <w:szCs w:val="24"/>
        </w:rPr>
        <w:t>Qualitative is essential when the focus is on process – Quantitative cannot provide answers for the more contextual (process) questions</w:t>
      </w:r>
      <w:r w:rsidR="00966509" w:rsidRPr="001518DB">
        <w:rPr>
          <w:rFonts w:ascii="Times New Roman" w:hAnsi="Times New Roman" w:cs="Times New Roman"/>
          <w:sz w:val="24"/>
          <w:szCs w:val="24"/>
        </w:rPr>
        <w:t>.</w:t>
      </w:r>
    </w:p>
    <w:p w14:paraId="50C409AF" w14:textId="77777777" w:rsidR="006A49FE" w:rsidRPr="001518DB" w:rsidRDefault="005573FB" w:rsidP="007D4FD5">
      <w:pPr>
        <w:pStyle w:val="ListParagraph"/>
        <w:numPr>
          <w:ilvl w:val="1"/>
          <w:numId w:val="1"/>
        </w:numPr>
        <w:spacing w:line="360" w:lineRule="auto"/>
        <w:rPr>
          <w:rFonts w:ascii="Times New Roman" w:hAnsi="Times New Roman" w:cs="Times New Roman"/>
          <w:sz w:val="24"/>
          <w:szCs w:val="24"/>
        </w:rPr>
      </w:pPr>
      <w:r w:rsidRPr="001518DB">
        <w:rPr>
          <w:rFonts w:ascii="Times New Roman" w:hAnsi="Times New Roman" w:cs="Times New Roman"/>
          <w:sz w:val="24"/>
          <w:szCs w:val="24"/>
        </w:rPr>
        <w:t xml:space="preserve">  The nature of Implementation Science </w:t>
      </w:r>
    </w:p>
    <w:p w14:paraId="5B2FDEDC" w14:textId="0D640297" w:rsidR="005D5210" w:rsidRPr="001518DB" w:rsidRDefault="005D5210" w:rsidP="006A49FE">
      <w:pPr>
        <w:pStyle w:val="ListParagraph"/>
        <w:spacing w:line="360" w:lineRule="auto"/>
        <w:ind w:left="1080"/>
        <w:rPr>
          <w:ins w:id="8" w:author="Heurtin-Roberts, Suzanne (NIH/NCI) [E]" w:date="2016-07-14T17:11:00Z"/>
          <w:rFonts w:ascii="Times New Roman" w:hAnsi="Times New Roman" w:cs="Times New Roman"/>
          <w:sz w:val="24"/>
          <w:szCs w:val="24"/>
        </w:rPr>
      </w:pPr>
      <w:commentRangeStart w:id="9"/>
      <w:r w:rsidRPr="001518DB">
        <w:rPr>
          <w:rFonts w:ascii="Times New Roman" w:hAnsi="Times New Roman" w:cs="Times New Roman"/>
          <w:sz w:val="24"/>
          <w:szCs w:val="24"/>
        </w:rPr>
        <w:t xml:space="preserve">Implementation science is defined by three specific characteristics. The first characteristic is the generation and application of models and conceptual frameworks that identify potential barriers and facilitators, as well as the process and outcomes, of program, practice, and policy implementation.  These include the RE-AIM model (Glasgow, 2009), the Consolidated Framework for Implementation Research (CFIR) (Damschroder et al., 2009), and the Exploration, Preparation, Implementation and Sustainability (EPIS) model (Aarons, Hurlburt, &amp; Horwitz, 2011). These models have been employed in understanding barriers and facilitators to EBP implementation in child welfare and child mental health (Agency for Health Research and Quality, 2014; Bryson, Akin, Blase, McDonald, &amp; Walker, 2014; Garmy, </w:t>
      </w:r>
      <w:r w:rsidRPr="001518DB">
        <w:rPr>
          <w:rFonts w:ascii="Times New Roman" w:eastAsia="Times New Roman" w:hAnsi="Times New Roman" w:cs="Times New Roman"/>
          <w:sz w:val="24"/>
          <w:szCs w:val="24"/>
        </w:rPr>
        <w:t xml:space="preserve">Jakobsson, Carlsson, Berg, &amp; Clausson, 2014). </w:t>
      </w:r>
      <w:r w:rsidRPr="001518DB">
        <w:rPr>
          <w:rFonts w:ascii="Times New Roman" w:hAnsi="Times New Roman" w:cs="Times New Roman"/>
          <w:sz w:val="24"/>
          <w:szCs w:val="24"/>
        </w:rPr>
        <w:t xml:space="preserve"> The second characteristic is the development and application of several strategies for facilitating the implementation of EBPs. Examples of such strategies that have been used in child welfare and child mental health include the Availability, Responsiveness and Continuity (ARC) model (Glisson &amp; Schoenwald, 2005), Cascading Dissemination (Chamberlain et al., 2012), and the Institute for Healthcare Improvement Breakthrough Series learning collaboratives (Institute for Healthcare Improvement, 2004). The third characteristic is methodological innovation in the form of new experimental designs and mixed methods. Examples of such innovation in child welfare and child mental health include the use of an adaptive rollout randomized design in evaluating the effectiveness of community development teams (a form of learning collaborative) (Brown et al., 2014).</w:t>
      </w:r>
      <w:commentRangeEnd w:id="9"/>
      <w:r w:rsidRPr="001518DB">
        <w:rPr>
          <w:rStyle w:val="CommentReference"/>
          <w:rFonts w:ascii="Times New Roman" w:hAnsi="Times New Roman" w:cs="Times New Roman"/>
          <w:sz w:val="24"/>
          <w:szCs w:val="24"/>
        </w:rPr>
        <w:commentReference w:id="9"/>
      </w:r>
    </w:p>
    <w:p w14:paraId="52218CAB" w14:textId="77777777" w:rsidR="0063723E" w:rsidRPr="001518DB" w:rsidRDefault="0063723E" w:rsidP="00DF4D25">
      <w:pPr>
        <w:pStyle w:val="ListParagraph"/>
        <w:spacing w:line="360" w:lineRule="auto"/>
        <w:ind w:left="2160"/>
        <w:rPr>
          <w:ins w:id="10" w:author="Heurtin-Roberts, Suzanne (NIH/NCI) [E]" w:date="2016-07-13T14:21:00Z"/>
          <w:rFonts w:ascii="Times New Roman" w:hAnsi="Times New Roman" w:cs="Times New Roman"/>
          <w:sz w:val="24"/>
          <w:szCs w:val="24"/>
        </w:rPr>
      </w:pPr>
    </w:p>
    <w:p w14:paraId="5361AEC4" w14:textId="3292A18A" w:rsidR="00427724" w:rsidRPr="001518DB" w:rsidRDefault="00D4752A" w:rsidP="00427724">
      <w:pPr>
        <w:pStyle w:val="ListParagraph"/>
        <w:numPr>
          <w:ilvl w:val="0"/>
          <w:numId w:val="1"/>
        </w:numPr>
        <w:spacing w:line="360" w:lineRule="auto"/>
        <w:rPr>
          <w:rFonts w:ascii="Times New Roman" w:hAnsi="Times New Roman" w:cs="Times New Roman"/>
          <w:sz w:val="24"/>
          <w:szCs w:val="24"/>
          <w:u w:val="single"/>
        </w:rPr>
      </w:pPr>
      <w:r w:rsidRPr="001518DB">
        <w:rPr>
          <w:rFonts w:ascii="Times New Roman" w:hAnsi="Times New Roman" w:cs="Times New Roman"/>
          <w:sz w:val="24"/>
          <w:szCs w:val="24"/>
        </w:rPr>
        <w:t xml:space="preserve">Qualitative Methods in Implementation </w:t>
      </w:r>
      <w:commentRangeStart w:id="11"/>
      <w:r w:rsidRPr="001518DB">
        <w:rPr>
          <w:rFonts w:ascii="Times New Roman" w:hAnsi="Times New Roman" w:cs="Times New Roman"/>
          <w:sz w:val="24"/>
          <w:szCs w:val="24"/>
        </w:rPr>
        <w:t>research</w:t>
      </w:r>
      <w:commentRangeEnd w:id="11"/>
      <w:r w:rsidR="00627CEF" w:rsidRPr="001518DB">
        <w:rPr>
          <w:rStyle w:val="CommentReference"/>
          <w:rFonts w:ascii="Times New Roman" w:hAnsi="Times New Roman" w:cs="Times New Roman"/>
          <w:sz w:val="24"/>
          <w:szCs w:val="24"/>
        </w:rPr>
        <w:commentReference w:id="11"/>
      </w:r>
    </w:p>
    <w:p w14:paraId="1C10F706" w14:textId="77777777" w:rsidR="00427724" w:rsidRPr="001518DB" w:rsidRDefault="00427724" w:rsidP="00427724">
      <w:pPr>
        <w:widowControl w:val="0"/>
        <w:autoSpaceDE w:val="0"/>
        <w:autoSpaceDN w:val="0"/>
        <w:adjustRightInd w:val="0"/>
        <w:ind w:firstLine="720"/>
        <w:rPr>
          <w:rFonts w:ascii="Times New Roman" w:hAnsi="Times New Roman" w:cs="Times New Roman"/>
          <w:sz w:val="24"/>
          <w:szCs w:val="24"/>
        </w:rPr>
      </w:pPr>
      <w:r w:rsidRPr="001518DB">
        <w:rPr>
          <w:rFonts w:ascii="Times New Roman" w:hAnsi="Times New Roman" w:cs="Times New Roman"/>
          <w:sz w:val="24"/>
          <w:szCs w:val="24"/>
        </w:rPr>
        <w:t xml:space="preserve">Within implementation science, qualitative methods are used to gain a deep understanding of organizations, communities, or other entities’ experience implementing a new practice. Qualitative methods are well-suited to better understand how context, actions, and people contribute to successful (or failed) implementations. It plays a prominent role in implementation science because of its complexity and because of the relative dearth of reliable and useful quantitative measures. Qualitative methods used in implementation science often reflect a postpositivist perspective grounded in empirical data collection, a tendency toward reducing complexity, a desire to understand cause-and-effect, and embracing multiple perspectives rather than a single reality. Alternatively (or in combination), qualitative researchers may bring a participatory perspective especially when focused on implementing practices to serve </w:t>
      </w:r>
      <w:r w:rsidRPr="001518DB">
        <w:rPr>
          <w:rFonts w:ascii="Times New Roman" w:hAnsi="Times New Roman" w:cs="Times New Roman"/>
          <w:sz w:val="24"/>
          <w:szCs w:val="24"/>
        </w:rPr>
        <w:lastRenderedPageBreak/>
        <w:t xml:space="preserve">marginalized populations, relying on them to help design data collection through framing of findings. </w:t>
      </w:r>
    </w:p>
    <w:p w14:paraId="4F67C0F3" w14:textId="77777777" w:rsidR="00427724" w:rsidRPr="001518DB" w:rsidRDefault="00427724" w:rsidP="00427724">
      <w:pPr>
        <w:widowControl w:val="0"/>
        <w:autoSpaceDE w:val="0"/>
        <w:autoSpaceDN w:val="0"/>
        <w:adjustRightInd w:val="0"/>
        <w:rPr>
          <w:rFonts w:ascii="Times New Roman" w:hAnsi="Times New Roman" w:cs="Times New Roman"/>
          <w:sz w:val="24"/>
          <w:szCs w:val="24"/>
        </w:rPr>
      </w:pPr>
      <w:r w:rsidRPr="001518DB">
        <w:rPr>
          <w:rFonts w:ascii="Times New Roman" w:hAnsi="Times New Roman" w:cs="Times New Roman"/>
          <w:sz w:val="24"/>
          <w:szCs w:val="24"/>
        </w:rPr>
        <w:t>Many approaches are used to establish validity of qualitative findings within implementation science. Consensual coding and analyses methods are often used because of the complexity of the phenomena related to implementation across diverse settings and practices.</w:t>
      </w:r>
    </w:p>
    <w:p w14:paraId="5A62023E" w14:textId="77777777" w:rsidR="00427724" w:rsidRPr="001518DB" w:rsidRDefault="00427724" w:rsidP="00427724">
      <w:pPr>
        <w:widowControl w:val="0"/>
        <w:autoSpaceDE w:val="0"/>
        <w:autoSpaceDN w:val="0"/>
        <w:adjustRightInd w:val="0"/>
        <w:rPr>
          <w:rFonts w:ascii="Times New Roman" w:hAnsi="Times New Roman" w:cs="Times New Roman"/>
          <w:sz w:val="24"/>
          <w:szCs w:val="24"/>
          <w:u w:val="single"/>
        </w:rPr>
      </w:pPr>
    </w:p>
    <w:p w14:paraId="7CFCE7CD" w14:textId="77777777" w:rsidR="00427724" w:rsidRPr="001518DB" w:rsidRDefault="00427724" w:rsidP="00427724">
      <w:pPr>
        <w:widowControl w:val="0"/>
        <w:autoSpaceDE w:val="0"/>
        <w:autoSpaceDN w:val="0"/>
        <w:adjustRightInd w:val="0"/>
        <w:rPr>
          <w:rFonts w:ascii="Times New Roman" w:hAnsi="Times New Roman" w:cs="Times New Roman"/>
          <w:sz w:val="24"/>
          <w:szCs w:val="24"/>
          <w:u w:val="single"/>
        </w:rPr>
      </w:pPr>
      <w:r w:rsidRPr="001518DB">
        <w:rPr>
          <w:rFonts w:ascii="Times New Roman" w:hAnsi="Times New Roman" w:cs="Times New Roman"/>
          <w:sz w:val="24"/>
          <w:szCs w:val="24"/>
          <w:u w:val="single"/>
        </w:rPr>
        <w:t>Stand-alone qualitative studies</w:t>
      </w:r>
    </w:p>
    <w:p w14:paraId="0D55972A" w14:textId="0AC3C00B" w:rsidR="00427724" w:rsidRPr="001518DB" w:rsidRDefault="00427724" w:rsidP="00427724">
      <w:pPr>
        <w:widowControl w:val="0"/>
        <w:autoSpaceDE w:val="0"/>
        <w:autoSpaceDN w:val="0"/>
        <w:adjustRightInd w:val="0"/>
        <w:ind w:firstLine="720"/>
        <w:rPr>
          <w:rFonts w:ascii="Times New Roman" w:hAnsi="Times New Roman" w:cs="Times New Roman"/>
          <w:sz w:val="24"/>
          <w:szCs w:val="24"/>
        </w:rPr>
      </w:pPr>
      <w:r w:rsidRPr="001518DB">
        <w:rPr>
          <w:rFonts w:ascii="Times New Roman" w:hAnsi="Times New Roman" w:cs="Times New Roman"/>
          <w:sz w:val="24"/>
          <w:szCs w:val="24"/>
        </w:rPr>
        <w:t>Qualitative methods have been employed in implementation research in two ways, either as a single or “stand-alone” study or within a mixed methods study design where qualitative methods are used in combination with quantitative methods (Cohen et al., 2016; Turner et al., 2016) and findings often rely on mixing quantitative and qualitative data.</w:t>
      </w:r>
      <w:r w:rsidR="001518DB">
        <w:rPr>
          <w:rFonts w:ascii="Times New Roman" w:hAnsi="Times New Roman" w:cs="Times New Roman"/>
          <w:sz w:val="24"/>
          <w:szCs w:val="24"/>
        </w:rPr>
        <w:t xml:space="preserve"> </w:t>
      </w:r>
      <w:r w:rsidR="00AC2110" w:rsidRPr="001518DB">
        <w:rPr>
          <w:rFonts w:ascii="Times New Roman" w:hAnsi="Times New Roman" w:cs="Times New Roman"/>
          <w:sz w:val="24"/>
          <w:szCs w:val="24"/>
        </w:rPr>
        <w:t>(Creswell, 2015)</w:t>
      </w:r>
      <w:r w:rsidRPr="001518DB">
        <w:rPr>
          <w:rFonts w:ascii="Times New Roman" w:hAnsi="Times New Roman" w:cs="Times New Roman"/>
          <w:sz w:val="24"/>
          <w:szCs w:val="24"/>
        </w:rPr>
        <w:t xml:space="preserve"> </w:t>
      </w:r>
    </w:p>
    <w:p w14:paraId="2794EB1E" w14:textId="77777777" w:rsidR="00427724" w:rsidRPr="001518DB" w:rsidRDefault="00427724" w:rsidP="00427724">
      <w:pPr>
        <w:widowControl w:val="0"/>
        <w:autoSpaceDE w:val="0"/>
        <w:autoSpaceDN w:val="0"/>
        <w:adjustRightInd w:val="0"/>
        <w:ind w:firstLine="720"/>
        <w:rPr>
          <w:rFonts w:ascii="Times New Roman" w:hAnsi="Times New Roman" w:cs="Times New Roman"/>
          <w:sz w:val="24"/>
          <w:szCs w:val="24"/>
        </w:rPr>
      </w:pPr>
      <w:r w:rsidRPr="001518DB">
        <w:rPr>
          <w:rFonts w:ascii="Times New Roman" w:hAnsi="Times New Roman" w:cs="Times New Roman"/>
          <w:sz w:val="24"/>
          <w:szCs w:val="24"/>
        </w:rPr>
        <w:t xml:space="preserve">Stand-alone qualitative studies are often conducted with the aim of exploring a particular issue related to implementation. The unit of analysis is typically the entity (a collective of individuals) within which implementation efforts manifested. For instance, Bekelman and colleagues (2016) conducted a qualitative study to understand organizational factors that could influence the adoption and scale-up of outpatient palliative care in chronic advanced illness. Lord and colleagues (2016) used qualitative methods to explore provider and staff perceptions of facilitators and barriers to implementation of a mobile phone substance use recovery support app with clients in 4 service settings. </w:t>
      </w:r>
    </w:p>
    <w:p w14:paraId="170CB4F8" w14:textId="77777777" w:rsidR="00427724" w:rsidRPr="001518DB" w:rsidRDefault="00427724" w:rsidP="00427724">
      <w:pPr>
        <w:widowControl w:val="0"/>
        <w:autoSpaceDE w:val="0"/>
        <w:autoSpaceDN w:val="0"/>
        <w:adjustRightInd w:val="0"/>
        <w:ind w:firstLine="720"/>
        <w:rPr>
          <w:rFonts w:ascii="Times New Roman" w:hAnsi="Times New Roman" w:cs="Times New Roman"/>
          <w:sz w:val="24"/>
          <w:szCs w:val="24"/>
        </w:rPr>
      </w:pPr>
      <w:r w:rsidRPr="001518DB">
        <w:rPr>
          <w:rFonts w:ascii="Times New Roman" w:hAnsi="Times New Roman" w:cs="Times New Roman"/>
          <w:sz w:val="24"/>
          <w:szCs w:val="24"/>
        </w:rPr>
        <w:t xml:space="preserve">Often, such studies are conducted to inform design and implementation of interventions. For instance, Proctor and colleagues (2007) conducted a qualitative pilot study to capture the perspective of agency directors on the challenge of implementing evidence-based practices in community mental health agencies prior to the development and testing of a specific implementation intervention. </w:t>
      </w:r>
      <w:commentRangeStart w:id="12"/>
      <w:r w:rsidRPr="001518DB">
        <w:rPr>
          <w:rFonts w:ascii="Times New Roman" w:hAnsi="Times New Roman" w:cs="Times New Roman"/>
          <w:sz w:val="24"/>
          <w:szCs w:val="24"/>
        </w:rPr>
        <w:t xml:space="preserve">Cadogan and colleagues (2016) used qualitative methods to understand general practitioner views on the determinants of ordering immunoglobulin tests to facilitate the development of an intervention to improve immunoglobulin requests in primary care. </w:t>
      </w:r>
      <w:commentRangeEnd w:id="12"/>
      <w:r w:rsidRPr="001518DB">
        <w:rPr>
          <w:rStyle w:val="CommentReference"/>
          <w:rFonts w:ascii="Times New Roman" w:hAnsi="Times New Roman" w:cs="Times New Roman"/>
          <w:sz w:val="24"/>
          <w:szCs w:val="24"/>
        </w:rPr>
        <w:commentReference w:id="12"/>
      </w:r>
      <w:r w:rsidRPr="001518DB">
        <w:rPr>
          <w:rFonts w:ascii="Times New Roman" w:hAnsi="Times New Roman" w:cs="Times New Roman"/>
          <w:sz w:val="24"/>
          <w:szCs w:val="24"/>
        </w:rPr>
        <w:t xml:space="preserve"> Using a participatory research approach (Reason &amp; Bradbury, 2008), Elsey and colleagues (2016) conducted qualitative semi-structured interviews and focus groups to understand patient and health worker knowledge of tobacco and patient’s motivation to quit. Findings were used to inform the design and implementation of a smoking cessation intervention.</w:t>
      </w:r>
    </w:p>
    <w:p w14:paraId="5D87441E" w14:textId="77777777" w:rsidR="00427724" w:rsidRPr="001518DB" w:rsidRDefault="00427724" w:rsidP="00427724">
      <w:pPr>
        <w:widowControl w:val="0"/>
        <w:autoSpaceDE w:val="0"/>
        <w:autoSpaceDN w:val="0"/>
        <w:adjustRightInd w:val="0"/>
        <w:rPr>
          <w:rFonts w:ascii="Times New Roman" w:hAnsi="Times New Roman" w:cs="Times New Roman"/>
          <w:sz w:val="24"/>
          <w:szCs w:val="24"/>
          <w:u w:val="single"/>
        </w:rPr>
      </w:pPr>
    </w:p>
    <w:p w14:paraId="294D0B51" w14:textId="77777777" w:rsidR="00427724" w:rsidRPr="001518DB" w:rsidRDefault="00427724" w:rsidP="00427724">
      <w:pPr>
        <w:widowControl w:val="0"/>
        <w:autoSpaceDE w:val="0"/>
        <w:autoSpaceDN w:val="0"/>
        <w:adjustRightInd w:val="0"/>
        <w:rPr>
          <w:rFonts w:ascii="Times New Roman" w:hAnsi="Times New Roman" w:cs="Times New Roman"/>
          <w:sz w:val="24"/>
          <w:szCs w:val="24"/>
          <w:u w:val="single"/>
        </w:rPr>
      </w:pPr>
      <w:r w:rsidRPr="001518DB">
        <w:rPr>
          <w:rFonts w:ascii="Times New Roman" w:hAnsi="Times New Roman" w:cs="Times New Roman"/>
          <w:sz w:val="24"/>
          <w:szCs w:val="24"/>
          <w:u w:val="single"/>
        </w:rPr>
        <w:t>Mixed methods studies</w:t>
      </w:r>
    </w:p>
    <w:p w14:paraId="0BB7E2CB" w14:textId="77777777" w:rsidR="00427724" w:rsidRPr="001518DB" w:rsidRDefault="00427724" w:rsidP="00427724">
      <w:pPr>
        <w:ind w:firstLine="720"/>
        <w:rPr>
          <w:rFonts w:ascii="Times New Roman" w:hAnsi="Times New Roman" w:cs="Times New Roman"/>
          <w:sz w:val="24"/>
          <w:szCs w:val="24"/>
        </w:rPr>
      </w:pPr>
      <w:r w:rsidRPr="001518DB">
        <w:rPr>
          <w:rFonts w:ascii="Times New Roman" w:hAnsi="Times New Roman" w:cs="Times New Roman"/>
          <w:sz w:val="24"/>
          <w:szCs w:val="24"/>
        </w:rPr>
        <w:t xml:space="preserve">With respect to their use in mixed method designs, qualitative studies reflect different purposes, structural arrangements of methods and ways of linking qualitative and quantitative data (Palinkas, 2014; Palinkas, Aarons et al., 2011).  For instance, some studies are primarily qualitative in nature, but embedded in larger randomized controlled trials (RCTs). Slade and colleagues (2008) nested a qualitative study within a multi-site randomized controlled trial of a standardized assessment of mental health problem severity to determine whether the intervention improved agreement on referrals and to identify professional and organizational barriers to implementation. </w:t>
      </w:r>
    </w:p>
    <w:p w14:paraId="28843A59" w14:textId="77777777" w:rsidR="00427724" w:rsidRPr="001518DB" w:rsidRDefault="00427724" w:rsidP="00427724">
      <w:pPr>
        <w:ind w:firstLine="720"/>
        <w:rPr>
          <w:rFonts w:ascii="Times New Roman" w:hAnsi="Times New Roman" w:cs="Times New Roman"/>
          <w:sz w:val="24"/>
          <w:szCs w:val="24"/>
        </w:rPr>
      </w:pPr>
    </w:p>
    <w:p w14:paraId="73BF2F70" w14:textId="77777777" w:rsidR="00427724" w:rsidRPr="001518DB" w:rsidRDefault="00427724" w:rsidP="00427724">
      <w:pPr>
        <w:ind w:firstLine="720"/>
        <w:rPr>
          <w:rFonts w:ascii="Times New Roman" w:hAnsi="Times New Roman" w:cs="Times New Roman"/>
          <w:sz w:val="24"/>
          <w:szCs w:val="24"/>
        </w:rPr>
      </w:pPr>
      <w:r w:rsidRPr="001518DB">
        <w:rPr>
          <w:rFonts w:ascii="Times New Roman" w:hAnsi="Times New Roman" w:cs="Times New Roman"/>
          <w:sz w:val="24"/>
          <w:szCs w:val="24"/>
        </w:rPr>
        <w:lastRenderedPageBreak/>
        <w:t>Other mixed methods implementation evaluations use a concurrent parallel design, with the goal of integrating qualitative and quantitative findings to answer key research questions. For example, Hamilton and colleagues (2013) drew from semi-structured key stakeholder interviews, field notes, and administrative data to characterize the longitudinal implementation process in a site-level controlled trial, and contextualize the effectiveness findings (i.e., significant improvements in the care target in intervention sites)</w:t>
      </w:r>
      <w:r w:rsidRPr="001518DB">
        <w:rPr>
          <w:rFonts w:ascii="Times New Roman" w:hAnsi="Times New Roman" w:cs="Times New Roman"/>
          <w:color w:val="000000"/>
          <w:sz w:val="24"/>
          <w:szCs w:val="24"/>
          <w:shd w:val="clear" w:color="auto" w:fill="FFFFFF"/>
        </w:rPr>
        <w:t>.</w:t>
      </w:r>
      <w:r w:rsidRPr="001518DB">
        <w:rPr>
          <w:rFonts w:ascii="Times New Roman" w:hAnsi="Times New Roman" w:cs="Times New Roman"/>
          <w:sz w:val="24"/>
          <w:szCs w:val="24"/>
        </w:rPr>
        <w:t xml:space="preserve"> Turner and colleagues (2016) plan to bring together lessons from qualitative case studies with quantitative data from a national survey and discrete choice experiment to show how interactions between evidence use and factors at the micro and meso levels create a ‘tipping point’ for innovation in different contexts.</w:t>
      </w:r>
    </w:p>
    <w:p w14:paraId="088BC3FE" w14:textId="77777777" w:rsidR="00427724" w:rsidRPr="001518DB" w:rsidRDefault="00427724" w:rsidP="00427724">
      <w:pPr>
        <w:ind w:firstLine="720"/>
        <w:rPr>
          <w:rFonts w:ascii="Times New Roman" w:hAnsi="Times New Roman" w:cs="Times New Roman"/>
          <w:sz w:val="24"/>
          <w:szCs w:val="24"/>
        </w:rPr>
      </w:pPr>
    </w:p>
    <w:p w14:paraId="74EA94C1" w14:textId="77777777" w:rsidR="00427724" w:rsidRPr="001518DB" w:rsidRDefault="00427724" w:rsidP="00427724">
      <w:pPr>
        <w:ind w:firstLine="720"/>
        <w:rPr>
          <w:rFonts w:ascii="Times New Roman" w:hAnsi="Times New Roman" w:cs="Times New Roman"/>
          <w:sz w:val="24"/>
          <w:szCs w:val="24"/>
        </w:rPr>
      </w:pPr>
      <w:r w:rsidRPr="001518DB">
        <w:rPr>
          <w:rFonts w:ascii="Times New Roman" w:hAnsi="Times New Roman" w:cs="Times New Roman"/>
          <w:sz w:val="24"/>
          <w:szCs w:val="24"/>
        </w:rPr>
        <w:t>Increasingly, mixed methods and qualitative studies are being guided by theoretical frameworks to guide data collection, analysis, and interpretation. For example, Kirk and colleagues (2016) integrated qualitative interview data, quantitative implementation outcomes, and quantified qualitative data to identify contextual factors associated with implementation outcomes, guided by a published framework.</w:t>
      </w:r>
    </w:p>
    <w:p w14:paraId="6C14F0DE" w14:textId="77777777" w:rsidR="00427724" w:rsidRPr="001518DB" w:rsidRDefault="00427724" w:rsidP="00427724">
      <w:pPr>
        <w:rPr>
          <w:rFonts w:ascii="Times New Roman" w:hAnsi="Times New Roman" w:cs="Times New Roman"/>
          <w:sz w:val="24"/>
          <w:szCs w:val="24"/>
        </w:rPr>
      </w:pPr>
      <w:r w:rsidRPr="001518DB">
        <w:rPr>
          <w:rFonts w:ascii="Times New Roman" w:hAnsi="Times New Roman" w:cs="Times New Roman"/>
          <w:sz w:val="24"/>
          <w:szCs w:val="24"/>
          <w:u w:val="single"/>
        </w:rPr>
        <w:t xml:space="preserve">Sampling of participants </w:t>
      </w:r>
    </w:p>
    <w:p w14:paraId="7A696BB5" w14:textId="77777777" w:rsidR="00427724" w:rsidRPr="001518DB" w:rsidRDefault="00427724" w:rsidP="00427724">
      <w:pPr>
        <w:rPr>
          <w:rFonts w:ascii="Times New Roman" w:hAnsi="Times New Roman" w:cs="Times New Roman"/>
          <w:sz w:val="24"/>
          <w:szCs w:val="24"/>
        </w:rPr>
      </w:pPr>
      <w:r w:rsidRPr="001518DB">
        <w:rPr>
          <w:rFonts w:ascii="Times New Roman" w:hAnsi="Times New Roman" w:cs="Times New Roman"/>
          <w:sz w:val="24"/>
          <w:szCs w:val="24"/>
        </w:rPr>
        <w:t xml:space="preserve">Sampling of participants in qualitative studies is generally purposive in nature.  Random sampling is occasionally used if participants are to be used in quantitative studies as well or if there is a need to generalize study results in a manner that cannot be accomplished with maximum variation or other forms of purposive sampling (Palinkas et al., 2015).  In implementation studies, participants are often sampled based on their level of participation and role in the organization to maximize diversity of perspective (Colon-Emeric et al., 2016), location, length of time qualified, and practice size (single/group) (Cadogan et al., 2016).  Bekelman and colleagues (2016) conducted </w:t>
      </w:r>
      <w:r w:rsidRPr="001518DB">
        <w:rPr>
          <w:rFonts w:ascii="Times New Roman" w:eastAsia="Times New Roman" w:hAnsi="Times New Roman" w:cs="Times New Roman"/>
          <w:color w:val="333333"/>
          <w:sz w:val="24"/>
          <w:szCs w:val="24"/>
        </w:rPr>
        <w:t xml:space="preserve">stratified purposeful sampling to capture the range of perspectives from providers of different disciplines who provide or have patients enrolled in outpatient palliative care. They also recruited leaders who were likely to decide whether and how to adopt and sustain outpatient palliative care in their settings. </w:t>
      </w:r>
    </w:p>
    <w:p w14:paraId="3955F0B8" w14:textId="77777777" w:rsidR="00427724" w:rsidRPr="001518DB" w:rsidRDefault="00427724" w:rsidP="00427724">
      <w:pPr>
        <w:rPr>
          <w:rFonts w:ascii="Times New Roman" w:hAnsi="Times New Roman" w:cs="Times New Roman"/>
          <w:sz w:val="24"/>
          <w:szCs w:val="24"/>
          <w:u w:val="single"/>
        </w:rPr>
      </w:pPr>
    </w:p>
    <w:p w14:paraId="3100A753" w14:textId="77777777" w:rsidR="00427724" w:rsidRPr="001518DB" w:rsidRDefault="00427724" w:rsidP="00427724">
      <w:pPr>
        <w:rPr>
          <w:rFonts w:ascii="Times New Roman" w:hAnsi="Times New Roman" w:cs="Times New Roman"/>
          <w:sz w:val="24"/>
          <w:szCs w:val="24"/>
          <w:u w:val="single"/>
        </w:rPr>
      </w:pPr>
      <w:r w:rsidRPr="001518DB">
        <w:rPr>
          <w:rFonts w:ascii="Times New Roman" w:hAnsi="Times New Roman" w:cs="Times New Roman"/>
          <w:sz w:val="24"/>
          <w:szCs w:val="24"/>
          <w:u w:val="single"/>
        </w:rPr>
        <w:t>Data collection</w:t>
      </w:r>
    </w:p>
    <w:p w14:paraId="3F9C81C0" w14:textId="77777777" w:rsidR="00427724" w:rsidRPr="001518DB" w:rsidRDefault="00427724" w:rsidP="00427724">
      <w:pPr>
        <w:ind w:firstLine="720"/>
        <w:rPr>
          <w:rFonts w:ascii="Times New Roman" w:hAnsi="Times New Roman" w:cs="Times New Roman"/>
          <w:sz w:val="24"/>
          <w:szCs w:val="24"/>
        </w:rPr>
      </w:pPr>
      <w:r w:rsidRPr="001518DB">
        <w:rPr>
          <w:rFonts w:ascii="Times New Roman" w:hAnsi="Times New Roman" w:cs="Times New Roman"/>
          <w:sz w:val="24"/>
          <w:szCs w:val="24"/>
        </w:rPr>
        <w:t xml:space="preserve">Individual </w:t>
      </w:r>
      <w:r w:rsidRPr="001518DB">
        <w:rPr>
          <w:rFonts w:ascii="Times New Roman" w:hAnsi="Times New Roman" w:cs="Times New Roman"/>
          <w:b/>
          <w:sz w:val="24"/>
          <w:szCs w:val="24"/>
        </w:rPr>
        <w:t>semi-structured interviews or group focus group</w:t>
      </w:r>
      <w:r w:rsidRPr="001518DB">
        <w:rPr>
          <w:rFonts w:ascii="Times New Roman" w:hAnsi="Times New Roman" w:cs="Times New Roman"/>
          <w:sz w:val="24"/>
          <w:szCs w:val="24"/>
        </w:rPr>
        <w:t xml:space="preserve"> sessions are the primary means of collection of qualitative data in implementation research (Cadogan et al., 2016; Colon-Emeric et al., 2016; Cohen et al., 2016; Lessard et al., 2016; Martinez et al., 2016; McHugh et al., 2016; Palinkas et al., 2016; Saldana, 2014; Turner et al., 2016). Aarons and Palinkas (Aarons &amp; Palinkas, 2007; Palinkas &amp; Aarons, 2009) collected qualitative data through annual interviews and focus groups to assess the process of implementation of Safe Care®, an intervention designed to reduce child neglect and out-of-home placements of neglected children into foster care. Interviews are conducted either face-to-face or by telephone and are usually digitally recorded and transcribed for analysis.  The ideal focus group size ranges from 6 to 10 participants (Morgan, 1997). </w:t>
      </w:r>
    </w:p>
    <w:p w14:paraId="722A7FCF" w14:textId="77777777" w:rsidR="00427724" w:rsidRPr="001518DB" w:rsidRDefault="00427724" w:rsidP="00427724">
      <w:pPr>
        <w:ind w:firstLine="720"/>
        <w:rPr>
          <w:rFonts w:ascii="Times New Roman" w:hAnsi="Times New Roman" w:cs="Times New Roman"/>
          <w:sz w:val="24"/>
          <w:szCs w:val="24"/>
        </w:rPr>
      </w:pPr>
      <w:r w:rsidRPr="001518DB">
        <w:rPr>
          <w:rFonts w:ascii="Times New Roman" w:hAnsi="Times New Roman" w:cs="Times New Roman"/>
          <w:b/>
          <w:sz w:val="24"/>
          <w:szCs w:val="24"/>
        </w:rPr>
        <w:t>Ethnographic methods</w:t>
      </w:r>
      <w:r w:rsidRPr="001518DB">
        <w:rPr>
          <w:rFonts w:ascii="Times New Roman" w:hAnsi="Times New Roman" w:cs="Times New Roman"/>
          <w:sz w:val="24"/>
          <w:szCs w:val="24"/>
        </w:rPr>
        <w:t xml:space="preserve"> are also frequently used in implementation studies and include participant and non-participant observation collection of archival materials and informal interviews with study participants. Site visits are conducted to observe and understand how interventions are implemented </w:t>
      </w:r>
      <w:r w:rsidRPr="001518DB">
        <w:rPr>
          <w:rFonts w:ascii="Times New Roman" w:hAnsi="Times New Roman" w:cs="Times New Roman"/>
          <w:sz w:val="24"/>
          <w:szCs w:val="24"/>
        </w:rPr>
        <w:lastRenderedPageBreak/>
        <w:t>(Cohen et al., 2016; Fox et al., 2016; Palinkas et al., 2016), and data include fieldnotes.  Padwa and colleagues (2016) participated in administrative meetings with clinic administrators, organizational leaders and behavioral health providers.  Detailed notes from these activities were incorporated into the qualitative sample, along with notes of conversations with clinic staff and behavioral health service administrators, emails received from these individuals, and responses to open-ended questions on a survey.</w:t>
      </w:r>
    </w:p>
    <w:p w14:paraId="6376246E" w14:textId="77777777" w:rsidR="00427724" w:rsidRPr="001518DB" w:rsidRDefault="00427724" w:rsidP="00427724">
      <w:pPr>
        <w:ind w:firstLine="720"/>
        <w:rPr>
          <w:rFonts w:ascii="Times New Roman" w:hAnsi="Times New Roman" w:cs="Times New Roman"/>
          <w:sz w:val="24"/>
          <w:szCs w:val="24"/>
        </w:rPr>
      </w:pPr>
      <w:r w:rsidRPr="001518DB">
        <w:rPr>
          <w:rFonts w:ascii="Times New Roman" w:hAnsi="Times New Roman" w:cs="Times New Roman"/>
          <w:sz w:val="24"/>
          <w:szCs w:val="24"/>
        </w:rPr>
        <w:t xml:space="preserve">Closely related to ethnographic methods is the </w:t>
      </w:r>
      <w:r w:rsidRPr="001518DB">
        <w:rPr>
          <w:rFonts w:ascii="Times New Roman" w:hAnsi="Times New Roman" w:cs="Times New Roman"/>
          <w:b/>
          <w:sz w:val="24"/>
          <w:szCs w:val="24"/>
        </w:rPr>
        <w:t>case study</w:t>
      </w:r>
      <w:r w:rsidRPr="001518DB">
        <w:rPr>
          <w:rFonts w:ascii="Times New Roman" w:hAnsi="Times New Roman" w:cs="Times New Roman"/>
          <w:sz w:val="24"/>
          <w:szCs w:val="24"/>
        </w:rPr>
        <w:t xml:space="preserve"> method, another technique commonly used in implementation research.  This method is especially appropriate for studies where the unit of implementation is the organization.  This method “also addresses a need for ethnographic methods to enable direct observation of ‘live’ decision-making processes (Kyratsis et al., 2014)” (Turner et al., 2016, p .3). Mozaffar and colleagues (2016) conducted a series of longitudinal, qualitative case studies to examine the implementation and adoption of computerized physician order entry and clinical decision support systems for prescribing in hospitals in the UK.  Semi-structured interviews were conducted with users, implementers and suppliers of CPOE/CDS systems at six case study sites, followed by two whole day expert roundtable discussions.  Kennedy and colleagues (2016) also employed a longitudinal case study design in which ethnographic methods comprising video, non-participant observation of intervention delivery and qualitative interviews at baseline and 6 and 12 months to identify processes and dynamics of delivering asocial network intervention and to capture individual outcomes of the use of a web-based tool that comprises “network mapping, user-centered preference elicitation and needs assessment and facilitated engagement with resources”. Turner and colleagues (2016) plan to conduct in-depth case studies on the use of evidence in “real world” decision-making concerning the introduction or diffusion of three service innovations in acute and primary care “Case studies were chosen because they allow complex phenomena to be studied in-depth, allowing both the case… and the context…to be taken into account, as well as the interactions between the two (Yin, 2013)”.</w:t>
      </w:r>
    </w:p>
    <w:p w14:paraId="46607018" w14:textId="77777777" w:rsidR="00427724" w:rsidRPr="001518DB" w:rsidRDefault="00427724" w:rsidP="00427724">
      <w:pPr>
        <w:ind w:firstLine="720"/>
        <w:rPr>
          <w:rFonts w:ascii="Times New Roman" w:hAnsi="Times New Roman" w:cs="Times New Roman"/>
          <w:sz w:val="24"/>
          <w:szCs w:val="24"/>
        </w:rPr>
      </w:pPr>
      <w:r w:rsidRPr="001518DB">
        <w:rPr>
          <w:rFonts w:ascii="Times New Roman" w:hAnsi="Times New Roman" w:cs="Times New Roman"/>
          <w:sz w:val="24"/>
          <w:szCs w:val="24"/>
        </w:rPr>
        <w:t xml:space="preserve">Less frequently used in implementation research are </w:t>
      </w:r>
      <w:r w:rsidRPr="001518DB">
        <w:rPr>
          <w:rFonts w:ascii="Times New Roman" w:hAnsi="Times New Roman" w:cs="Times New Roman"/>
          <w:b/>
          <w:sz w:val="24"/>
          <w:szCs w:val="24"/>
        </w:rPr>
        <w:t xml:space="preserve">structured interviewing techniques </w:t>
      </w:r>
      <w:r w:rsidRPr="001518DB">
        <w:rPr>
          <w:rFonts w:ascii="Times New Roman" w:hAnsi="Times New Roman" w:cs="Times New Roman"/>
          <w:sz w:val="24"/>
          <w:szCs w:val="24"/>
        </w:rPr>
        <w:t>that possess a quasi-statistical perspective.  Using the technique of concept mapping (Trochim, 1989), Aarons and colleagues (2009), solicited information on factors likely to impact implementation of EBPs in public sector mental health settings from 31 services providers and consumers organized into 6 focus groups.  Each participant then sorted a series of 105 statements into piles and rated each statement according to importance and changeability.  Data were then entered in a software program that uses multidimensional scaling and hierarchical cluster analysis to generate a visual display of how statements clustered across all participants. Finally, 22 of the original 31 participants assigned meaning to and identified an appropriate name for each of the clusters identified (Aarons et al, 2009). Palinkas and colleagues (2016) are using a free listing exercise to elicit participation’s conceptions of the term sustainment, the elements of their programs they wish to sustain, and the requirements for sustaining these elements. Responses will be weighted based on order of presentation and compared by source of program funding. Other data collection methods include online and hand written implementation</w:t>
      </w:r>
      <w:r w:rsidRPr="001518DB">
        <w:rPr>
          <w:rFonts w:ascii="Times New Roman" w:hAnsi="Times New Roman" w:cs="Times New Roman"/>
          <w:b/>
          <w:sz w:val="24"/>
          <w:szCs w:val="24"/>
        </w:rPr>
        <w:t xml:space="preserve"> diaries</w:t>
      </w:r>
      <w:r w:rsidRPr="001518DB">
        <w:rPr>
          <w:rFonts w:ascii="Times New Roman" w:hAnsi="Times New Roman" w:cs="Times New Roman"/>
          <w:sz w:val="24"/>
          <w:szCs w:val="24"/>
        </w:rPr>
        <w:t xml:space="preserve"> to document implementation experiences (Cohen et al., 2016; Elsey et al., 2016), collection of</w:t>
      </w:r>
      <w:r w:rsidRPr="001518DB">
        <w:rPr>
          <w:rFonts w:ascii="Times New Roman" w:hAnsi="Times New Roman" w:cs="Times New Roman"/>
          <w:b/>
          <w:sz w:val="24"/>
          <w:szCs w:val="24"/>
        </w:rPr>
        <w:t xml:space="preserve"> documents</w:t>
      </w:r>
      <w:r w:rsidRPr="001518DB">
        <w:rPr>
          <w:rFonts w:ascii="Times New Roman" w:hAnsi="Times New Roman" w:cs="Times New Roman"/>
          <w:sz w:val="24"/>
          <w:szCs w:val="24"/>
        </w:rPr>
        <w:t xml:space="preserve">, including meeting minutes, logs, and field notes (Turner et al, 2016; Lessard et al., 2016), use of </w:t>
      </w:r>
      <w:r w:rsidRPr="001518DB">
        <w:rPr>
          <w:rFonts w:ascii="Times New Roman" w:hAnsi="Times New Roman" w:cs="Times New Roman"/>
          <w:b/>
          <w:sz w:val="24"/>
          <w:szCs w:val="24"/>
        </w:rPr>
        <w:t>photographs</w:t>
      </w:r>
      <w:r w:rsidRPr="001518DB">
        <w:rPr>
          <w:rFonts w:ascii="Times New Roman" w:hAnsi="Times New Roman" w:cs="Times New Roman"/>
          <w:sz w:val="24"/>
          <w:szCs w:val="24"/>
        </w:rPr>
        <w:t xml:space="preserve"> to elicit participant experiences, opinions and knowledge (Elsey et al., 2016), and answers to </w:t>
      </w:r>
      <w:r w:rsidRPr="001518DB">
        <w:rPr>
          <w:rFonts w:ascii="Times New Roman" w:hAnsi="Times New Roman" w:cs="Times New Roman"/>
          <w:b/>
          <w:sz w:val="24"/>
          <w:szCs w:val="24"/>
        </w:rPr>
        <w:t>open-ended questions</w:t>
      </w:r>
      <w:r w:rsidRPr="001518DB">
        <w:rPr>
          <w:rFonts w:ascii="Times New Roman" w:hAnsi="Times New Roman" w:cs="Times New Roman"/>
          <w:sz w:val="24"/>
          <w:szCs w:val="24"/>
        </w:rPr>
        <w:t xml:space="preserve"> on surveys (McHugh et al., 2016; Swain et al., 2009).</w:t>
      </w:r>
    </w:p>
    <w:p w14:paraId="7CB92447" w14:textId="77777777" w:rsidR="00427724" w:rsidRPr="001518DB" w:rsidRDefault="00427724" w:rsidP="00427724">
      <w:pPr>
        <w:rPr>
          <w:rFonts w:ascii="Times New Roman" w:hAnsi="Times New Roman" w:cs="Times New Roman"/>
          <w:sz w:val="24"/>
          <w:szCs w:val="24"/>
          <w:highlight w:val="cyan"/>
          <w:u w:val="single"/>
        </w:rPr>
      </w:pPr>
    </w:p>
    <w:p w14:paraId="65B1B6A5" w14:textId="77777777" w:rsidR="00427724" w:rsidRPr="001518DB" w:rsidRDefault="00427724" w:rsidP="00427724">
      <w:pPr>
        <w:rPr>
          <w:rFonts w:ascii="Times New Roman" w:hAnsi="Times New Roman" w:cs="Times New Roman"/>
          <w:sz w:val="24"/>
          <w:szCs w:val="24"/>
          <w:highlight w:val="cyan"/>
        </w:rPr>
      </w:pPr>
      <w:commentRangeStart w:id="13"/>
      <w:r w:rsidRPr="001518DB">
        <w:rPr>
          <w:rFonts w:ascii="Times New Roman" w:hAnsi="Times New Roman" w:cs="Times New Roman"/>
          <w:sz w:val="24"/>
          <w:szCs w:val="24"/>
          <w:highlight w:val="cyan"/>
          <w:u w:val="single"/>
        </w:rPr>
        <w:lastRenderedPageBreak/>
        <w:t>Data analysis</w:t>
      </w:r>
      <w:commentRangeEnd w:id="13"/>
      <w:r w:rsidRPr="001518DB">
        <w:rPr>
          <w:rStyle w:val="CommentReference"/>
          <w:rFonts w:ascii="Times New Roman" w:hAnsi="Times New Roman" w:cs="Times New Roman"/>
          <w:sz w:val="24"/>
          <w:szCs w:val="24"/>
          <w:highlight w:val="cyan"/>
        </w:rPr>
        <w:commentReference w:id="13"/>
      </w:r>
    </w:p>
    <w:p w14:paraId="6DB8C5B5" w14:textId="77777777" w:rsidR="00427724" w:rsidRPr="001518DB" w:rsidRDefault="00427724" w:rsidP="00427724">
      <w:pPr>
        <w:ind w:firstLine="720"/>
        <w:rPr>
          <w:rFonts w:ascii="Times New Roman" w:hAnsi="Times New Roman" w:cs="Times New Roman"/>
          <w:sz w:val="24"/>
          <w:szCs w:val="24"/>
        </w:rPr>
      </w:pPr>
      <w:r w:rsidRPr="001518DB">
        <w:rPr>
          <w:rFonts w:ascii="Times New Roman" w:hAnsi="Times New Roman" w:cs="Times New Roman"/>
          <w:sz w:val="24"/>
          <w:szCs w:val="24"/>
        </w:rPr>
        <w:t>The most commonly used approach to analysis of qualitative data is thematic or content analysis (</w:t>
      </w:r>
      <w:r w:rsidRPr="001518DB">
        <w:rPr>
          <w:rFonts w:ascii="Times New Roman" w:hAnsi="Times New Roman" w:cs="Times New Roman"/>
          <w:color w:val="000000"/>
          <w:sz w:val="24"/>
          <w:szCs w:val="24"/>
        </w:rPr>
        <w:t>Hsieh &amp; Shannon, 2009</w:t>
      </w:r>
      <w:r w:rsidRPr="001518DB">
        <w:rPr>
          <w:rFonts w:ascii="Times New Roman" w:hAnsi="Times New Roman" w:cs="Times New Roman"/>
          <w:sz w:val="24"/>
          <w:szCs w:val="24"/>
        </w:rPr>
        <w:t xml:space="preserve">). There are several variations of content analysis, ranging from techniques that are largely inductive to techniques that are largely deductive, with substantial variants in between.  </w:t>
      </w:r>
      <w:commentRangeStart w:id="14"/>
      <w:r w:rsidRPr="001518DB">
        <w:rPr>
          <w:rFonts w:ascii="Times New Roman" w:hAnsi="Times New Roman" w:cs="Times New Roman"/>
          <w:sz w:val="24"/>
          <w:szCs w:val="24"/>
          <w:highlight w:val="cyan"/>
        </w:rPr>
        <w:t xml:space="preserve">Analyses that are predominately inductive in character use approaches such as grounded theory (Charmasz, 2006; Glaser &amp; Strauss, 1967), theory is generated from the data or analytic techniques similar to those used in grounded theory (Willms et al., </w:t>
      </w:r>
      <w:commentRangeStart w:id="15"/>
      <w:r w:rsidRPr="001518DB">
        <w:rPr>
          <w:rFonts w:ascii="Times New Roman" w:hAnsi="Times New Roman" w:cs="Times New Roman"/>
          <w:sz w:val="24"/>
          <w:szCs w:val="24"/>
          <w:highlight w:val="cyan"/>
        </w:rPr>
        <w:t>1990</w:t>
      </w:r>
      <w:commentRangeEnd w:id="15"/>
      <w:r w:rsidRPr="001518DB">
        <w:rPr>
          <w:rStyle w:val="CommentReference"/>
          <w:rFonts w:ascii="Times New Roman" w:hAnsi="Times New Roman" w:cs="Times New Roman"/>
          <w:sz w:val="24"/>
          <w:szCs w:val="24"/>
          <w:highlight w:val="cyan"/>
        </w:rPr>
        <w:commentReference w:id="15"/>
      </w:r>
      <w:r w:rsidRPr="001518DB">
        <w:rPr>
          <w:rFonts w:ascii="Times New Roman" w:hAnsi="Times New Roman" w:cs="Times New Roman"/>
          <w:sz w:val="24"/>
          <w:szCs w:val="24"/>
        </w:rPr>
        <w:t>).</w:t>
      </w:r>
      <w:commentRangeEnd w:id="14"/>
      <w:r w:rsidRPr="001518DB">
        <w:rPr>
          <w:rStyle w:val="CommentReference"/>
          <w:rFonts w:ascii="Times New Roman" w:hAnsi="Times New Roman" w:cs="Times New Roman"/>
          <w:sz w:val="24"/>
          <w:szCs w:val="24"/>
        </w:rPr>
        <w:commentReference w:id="14"/>
      </w:r>
      <w:r w:rsidRPr="001518DB">
        <w:rPr>
          <w:rFonts w:ascii="Times New Roman" w:hAnsi="Times New Roman" w:cs="Times New Roman"/>
          <w:sz w:val="24"/>
          <w:szCs w:val="24"/>
        </w:rPr>
        <w:t xml:space="preserve">   Since theoretical frameworks are generally expected to drive implementation research, grounded theory in it’s entirety may not be a good fit.  However, principles taken from grounded theory, such as emergent themes from data  may be useful.  Reflecting more of a deductive approach to data analysis, several studies (Bajunirwe et al., 2016; Elsey et al., 2016) have employed a “framework” approach (Richie, Spencer &amp; O’Connor, 2003) to data analysis. Such approaches are theory or framework driven and involve mapping data onto a priori domains, themes or categories. Cadogan and colleagues (2016) used a framework analysis approach (Gale et al., 2013) in which emergent themes were mapped onto the domains of the theoretical domains framework (TDF: Michie et al., 2014).</w:t>
      </w:r>
    </w:p>
    <w:p w14:paraId="6485B4ED" w14:textId="77777777" w:rsidR="00427724" w:rsidRPr="001518DB" w:rsidRDefault="00427724" w:rsidP="00427724">
      <w:pPr>
        <w:ind w:firstLine="720"/>
        <w:rPr>
          <w:rFonts w:ascii="Times New Roman" w:hAnsi="Times New Roman" w:cs="Times New Roman"/>
          <w:sz w:val="24"/>
          <w:szCs w:val="24"/>
        </w:rPr>
      </w:pPr>
    </w:p>
    <w:p w14:paraId="787AD1D1" w14:textId="77777777" w:rsidR="00427724" w:rsidRPr="001518DB" w:rsidRDefault="00427724" w:rsidP="00427724">
      <w:pPr>
        <w:ind w:firstLine="720"/>
        <w:rPr>
          <w:rFonts w:ascii="Times New Roman" w:hAnsi="Times New Roman" w:cs="Times New Roman"/>
          <w:sz w:val="24"/>
          <w:szCs w:val="24"/>
        </w:rPr>
      </w:pPr>
      <w:r w:rsidRPr="001518DB">
        <w:rPr>
          <w:rFonts w:ascii="Times New Roman" w:hAnsi="Times New Roman" w:cs="Times New Roman"/>
          <w:sz w:val="24"/>
          <w:szCs w:val="24"/>
        </w:rPr>
        <w:t xml:space="preserve">One of the better known examples of a framework approach is the use of the Consolidated Framework for Implementation Research (CFIR, Damschroder et al., 2009) to guide the analysis of data collected through semi-structured interviews. For instance, Lord and </w:t>
      </w:r>
      <w:r w:rsidRPr="001518DB">
        <w:rPr>
          <w:rFonts w:ascii="Times New Roman" w:eastAsia="Times New Roman" w:hAnsi="Times New Roman" w:cs="Times New Roman"/>
          <w:sz w:val="24"/>
          <w:szCs w:val="24"/>
        </w:rPr>
        <w:t>colleagues (2016)</w:t>
      </w:r>
      <w:r w:rsidRPr="001518DB">
        <w:rPr>
          <w:rFonts w:ascii="Times New Roman" w:hAnsi="Times New Roman" w:cs="Times New Roman"/>
          <w:sz w:val="24"/>
          <w:szCs w:val="24"/>
        </w:rPr>
        <w:t xml:space="preserve"> developed </w:t>
      </w:r>
      <w:r w:rsidRPr="001518DB">
        <w:rPr>
          <w:rFonts w:ascii="Times New Roman" w:eastAsia="Times New Roman" w:hAnsi="Times New Roman" w:cs="Times New Roman"/>
          <w:sz w:val="24"/>
          <w:szCs w:val="24"/>
        </w:rPr>
        <w:t>a coding scheme “that outlined each of the constructs to represent either a barrier or facilitator to implementation of the mobile recovery support tool. The coders independently coded each transcript using the coding scheme to document presence of given constructs throughout the narrative and whether a barrier or facilitator.” Bekelman and colleagues (2016) conducted semi-structured interviews, using the CFIR domains to assess</w:t>
      </w:r>
      <w:r w:rsidRPr="001518DB">
        <w:rPr>
          <w:rFonts w:ascii="Times New Roman" w:eastAsia="Times New Roman" w:hAnsi="Times New Roman" w:cs="Times New Roman"/>
          <w:color w:val="333333"/>
          <w:sz w:val="24"/>
          <w:szCs w:val="24"/>
        </w:rPr>
        <w:t xml:space="preserve"> barriers and facilitators to the adoption and scale-up of outpatient palliative care. Data are coded using a priori codes based on the conceptual framework. Varsi and colleagues (2015) used the CFIR framework to examine barriers and facilitators for the implementation of an internet-based patient-provider communication service.  </w:t>
      </w:r>
      <w:r w:rsidRPr="001518DB">
        <w:rPr>
          <w:rFonts w:ascii="Times New Roman" w:eastAsia="Times New Roman" w:hAnsi="Times New Roman" w:cs="Times New Roman"/>
          <w:sz w:val="24"/>
          <w:szCs w:val="24"/>
        </w:rPr>
        <w:t>Transcripts of semi-structured interviews were analyzed using a deductive directed approach. The first step in the analysis, after reading all transcripts, notes, and written responses to obtain an understanding of the whole, was to develop initial coding nodes and subnodes based on the domains and constructs of the CFIR framework. In the second step, units of analysis, such as sentences or longer semantic units, were deductively coded into the nodes and subnodes. Third, the coded text was then subjected to a rating process based on the recommended method described by Damschroder and Lowery (2013), the authors of CFIR. In the rating process, a deliberated consensus process was used to assign a rating to each construct obtained from each hospital unit. The ratings reflected the valence (positive or negative influence) and the magnitude or strength of each construct that emerged in each hospital unit based on the coded text.</w:t>
      </w:r>
    </w:p>
    <w:p w14:paraId="1AD04A72" w14:textId="77777777" w:rsidR="00427724" w:rsidRPr="001518DB" w:rsidRDefault="00427724" w:rsidP="00427724">
      <w:pPr>
        <w:ind w:firstLine="720"/>
        <w:rPr>
          <w:rFonts w:ascii="Times New Roman" w:hAnsi="Times New Roman" w:cs="Times New Roman"/>
          <w:sz w:val="24"/>
          <w:szCs w:val="24"/>
        </w:rPr>
      </w:pPr>
      <w:r w:rsidRPr="001518DB">
        <w:rPr>
          <w:rFonts w:ascii="Times New Roman" w:hAnsi="Times New Roman" w:cs="Times New Roman"/>
          <w:sz w:val="24"/>
          <w:szCs w:val="24"/>
        </w:rPr>
        <w:t xml:space="preserve">Several studies (Elsey et al., 2016; Kennedy et al., 2016; Nordmark et al., 2016) used “normalization process theory (NPT, May &amp; Finch, 2009) to provide “sensitizing concepts” for exploratory data analysis of complex interventions. “NPT seeks to explain what people do when implementing a new intervention. It has four constructs: (i) coherence: making sense of the intervention, its meaning and use, (ii) cognitive participation: the relational aspects between those implementing the </w:t>
      </w:r>
      <w:r w:rsidRPr="001518DB">
        <w:rPr>
          <w:rFonts w:ascii="Times New Roman" w:hAnsi="Times New Roman" w:cs="Times New Roman"/>
          <w:sz w:val="24"/>
          <w:szCs w:val="24"/>
        </w:rPr>
        <w:lastRenderedPageBreak/>
        <w:t xml:space="preserve">intervention, how they initiate involvement and engage with the intervention, (iii) reflective monitoring: how individually and collectively, the process of considering and adapt the intervention is conducted, and (iv) collective action: which is the operational work done to implement the intervention. </w:t>
      </w:r>
    </w:p>
    <w:p w14:paraId="43C4B348" w14:textId="77777777" w:rsidR="00427724" w:rsidRPr="001518DB" w:rsidRDefault="00427724" w:rsidP="00427724">
      <w:pPr>
        <w:ind w:firstLine="720"/>
        <w:rPr>
          <w:rFonts w:ascii="Times New Roman" w:hAnsi="Times New Roman" w:cs="Times New Roman"/>
          <w:sz w:val="24"/>
          <w:szCs w:val="24"/>
        </w:rPr>
      </w:pPr>
      <w:r w:rsidRPr="001518DB">
        <w:rPr>
          <w:rFonts w:ascii="Times New Roman" w:hAnsi="Times New Roman" w:cs="Times New Roman"/>
          <w:sz w:val="24"/>
          <w:szCs w:val="24"/>
        </w:rPr>
        <w:t>Some implementation studies have employed a realist evaluation, a theory-driven approach that “tells us where to look” and “what to look for… directs us to vital explanatory components…their interrelationships and things that bring about those interrelationships” (Pawson, 2013, p. 62), to guide data collection and analysis. McHugh and colleagues (2016) conducted a realist evaluation 1) to elicit and formulate the programme theory underlying the National Diabetes Programme and its work streams (national retinopathy screening programme, national foot care model and national model of integrated care), 2) collect data to test these initial theories, 3) analyze data to interrogate the theories, and interpret analysis to refine the initial programme theories” (p 4). They used a “framework approach” (Ritchie &amp; Lewis, 2003) to systematically identify contexts (C), mechanisms (M), and outcomes (O) in interview transcripts and documents, and chart hypothetical relationships between them (C_M_O) configurations) to formulate programme theories for each programme component”.</w:t>
      </w:r>
    </w:p>
    <w:p w14:paraId="6C1EB003" w14:textId="77777777" w:rsidR="00427724" w:rsidRPr="001518DB" w:rsidRDefault="00427724" w:rsidP="00427724">
      <w:pPr>
        <w:ind w:firstLine="720"/>
        <w:rPr>
          <w:rFonts w:ascii="Times New Roman" w:hAnsi="Times New Roman" w:cs="Times New Roman"/>
          <w:sz w:val="24"/>
          <w:szCs w:val="24"/>
        </w:rPr>
      </w:pPr>
      <w:r w:rsidRPr="001518DB">
        <w:rPr>
          <w:rFonts w:ascii="Times New Roman" w:hAnsi="Times New Roman" w:cs="Times New Roman"/>
          <w:sz w:val="24"/>
          <w:szCs w:val="24"/>
        </w:rPr>
        <w:t xml:space="preserve">Other conceptual frameworks used in the analysis of qualitative data include the Conceptual Model of Evidence-Based Practice Implementation in Public Service Sectors (Aarons et al., 2011), used by Padwa and colleagues conducted a directed content analysis of qualitative data. </w:t>
      </w:r>
    </w:p>
    <w:p w14:paraId="705361A4" w14:textId="77777777" w:rsidR="00427724" w:rsidRPr="001518DB" w:rsidRDefault="00427724" w:rsidP="00427724">
      <w:pPr>
        <w:ind w:firstLine="720"/>
        <w:rPr>
          <w:rFonts w:ascii="Times New Roman" w:hAnsi="Times New Roman" w:cs="Times New Roman"/>
          <w:sz w:val="24"/>
          <w:szCs w:val="24"/>
        </w:rPr>
      </w:pPr>
      <w:r w:rsidRPr="001518DB">
        <w:rPr>
          <w:rFonts w:ascii="Times New Roman" w:hAnsi="Times New Roman" w:cs="Times New Roman"/>
          <w:sz w:val="24"/>
          <w:szCs w:val="24"/>
        </w:rPr>
        <w:t xml:space="preserve">Perhaps the most common strategy for data analysis is to combine inductive and deductive approaches. For instance, Mozaffar et al (2016) conducted a thematic inductive and deductive analysis, using a Biography of artifact (BoA) perspective to move beyond a single timeframe and evaluate the situation from initiation to use, to move beyond a “localist” perspective and to examine both technical and nontechnical aspects of the system.  Colon-Emeric et al., (2016) analyzed interview transcripts using framework analysis of a priori concepts, combined with inductive analyses. Sommerbakk and colleagues (2016) used a combination of thematic analysis using an inductive approach and theoretical thematic approach, applying codes to Grol &amp; Wensing’s multilevel model of barriers and facilitators [year?]. Turner and colleagues (2016) will use a combination of inductive and deductive approaches drawing on ideas emerging from the empirical data as well as existing literature (Bradley, Curry &amp; Devers, 2007). Turner and colleagues (2016), for instance, propose to conduct a thematic analysis of literature and documents, supported by stakeholder feedback on the conceptual framework using focus groups to identify any gaps of themes that require further exploration. “The focus groups will also be used to determine how stakeholders define ‘acceptability’, ‘credibility’, and ‘strength’ in relation to different types of evidence and in relation to different decision-making contexts” (Turner et al, 2016). Kane and colleagues (2016), propose a comparison of themes across clinic sites and provider type.   </w:t>
      </w:r>
    </w:p>
    <w:p w14:paraId="49D5C8D6" w14:textId="3AD3A07D" w:rsidR="00427724" w:rsidRPr="001518DB" w:rsidRDefault="00427724" w:rsidP="00427724">
      <w:pPr>
        <w:ind w:firstLine="720"/>
        <w:rPr>
          <w:rFonts w:ascii="Times New Roman" w:hAnsi="Times New Roman" w:cs="Times New Roman"/>
          <w:sz w:val="24"/>
          <w:szCs w:val="24"/>
        </w:rPr>
      </w:pPr>
      <w:r w:rsidRPr="001518DB">
        <w:rPr>
          <w:rFonts w:ascii="Times New Roman" w:hAnsi="Times New Roman" w:cs="Times New Roman"/>
          <w:sz w:val="24"/>
          <w:szCs w:val="24"/>
        </w:rPr>
        <w:t xml:space="preserve">Whether inductive, deductive, or a combination of the two approaches, thematic analysis usually involves the process of constant comparison to construct themes based on a taxonomy of codes.  Themes may be compared across organizations and stakeholder groups (Kane et al., 2016).  </w:t>
      </w:r>
      <w:commentRangeStart w:id="16"/>
      <w:r w:rsidRPr="001518DB">
        <w:rPr>
          <w:rFonts w:ascii="Times New Roman" w:hAnsi="Times New Roman" w:cs="Times New Roman"/>
          <w:sz w:val="24"/>
          <w:szCs w:val="24"/>
          <w:highlight w:val="cyan"/>
        </w:rPr>
        <w:t>In the rapid analytic approach used by Hamilton (2013), main topics (domains) are drawn from interview and focus group guides and a summary template is developed and used to summarize transcripts (Fox et al., 2016). Summaries are analyzed using matrix analysis and key actionable findings are shared with the implementation team to guide implementation (e.g., the variable use of implementation strategies) in real time, particularly during the course of phased implementation research such as in a hybrid type II study</w:t>
      </w:r>
      <w:r w:rsidR="00473122">
        <w:rPr>
          <w:rFonts w:ascii="Times New Roman" w:hAnsi="Times New Roman" w:cs="Times New Roman"/>
          <w:sz w:val="24"/>
          <w:szCs w:val="24"/>
        </w:rPr>
        <w:t>(Curran et al. 2012)</w:t>
      </w:r>
      <w:r w:rsidRPr="001518DB">
        <w:rPr>
          <w:rFonts w:ascii="Times New Roman" w:hAnsi="Times New Roman" w:cs="Times New Roman"/>
          <w:sz w:val="24"/>
          <w:szCs w:val="24"/>
        </w:rPr>
        <w:t>.</w:t>
      </w:r>
      <w:commentRangeEnd w:id="16"/>
      <w:r w:rsidRPr="001518DB">
        <w:rPr>
          <w:rStyle w:val="CommentReference"/>
          <w:rFonts w:ascii="Times New Roman" w:hAnsi="Times New Roman" w:cs="Times New Roman"/>
          <w:sz w:val="24"/>
          <w:szCs w:val="24"/>
        </w:rPr>
        <w:commentReference w:id="16"/>
      </w:r>
      <w:r w:rsidRPr="001518DB">
        <w:rPr>
          <w:rFonts w:ascii="Times New Roman" w:hAnsi="Times New Roman" w:cs="Times New Roman"/>
          <w:sz w:val="24"/>
          <w:szCs w:val="24"/>
        </w:rPr>
        <w:t xml:space="preserve"> </w:t>
      </w:r>
      <w:r w:rsidRPr="001518DB">
        <w:rPr>
          <w:rFonts w:ascii="Times New Roman" w:hAnsi="Times New Roman" w:cs="Times New Roman"/>
          <w:sz w:val="24"/>
          <w:szCs w:val="24"/>
        </w:rPr>
        <w:lastRenderedPageBreak/>
        <w:t>When warranted, this rapid approach typically feeds into more in-depth hybrid analytic approaches described above.</w:t>
      </w:r>
    </w:p>
    <w:p w14:paraId="2986A81D" w14:textId="77777777" w:rsidR="00427724" w:rsidRPr="001518DB" w:rsidRDefault="00427724" w:rsidP="00427724">
      <w:pPr>
        <w:ind w:firstLine="720"/>
        <w:rPr>
          <w:rFonts w:ascii="Times New Roman" w:hAnsi="Times New Roman" w:cs="Times New Roman"/>
          <w:sz w:val="24"/>
          <w:szCs w:val="24"/>
        </w:rPr>
      </w:pPr>
    </w:p>
    <w:p w14:paraId="2DEC295E" w14:textId="5538B704" w:rsidR="00427724" w:rsidRPr="001518DB" w:rsidRDefault="00427724" w:rsidP="00427724">
      <w:pPr>
        <w:widowControl w:val="0"/>
        <w:autoSpaceDE w:val="0"/>
        <w:autoSpaceDN w:val="0"/>
        <w:adjustRightInd w:val="0"/>
        <w:ind w:firstLine="720"/>
        <w:rPr>
          <w:rFonts w:ascii="Times New Roman" w:hAnsi="Times New Roman" w:cs="Times New Roman"/>
          <w:sz w:val="24"/>
          <w:szCs w:val="24"/>
        </w:rPr>
      </w:pPr>
      <w:r w:rsidRPr="001518DB">
        <w:rPr>
          <w:rFonts w:ascii="Times New Roman" w:hAnsi="Times New Roman" w:cs="Times New Roman"/>
          <w:sz w:val="24"/>
          <w:szCs w:val="24"/>
        </w:rPr>
        <w:t xml:space="preserve">Meeting as a group to reach consensus appears to be the most common strategy for assessing </w:t>
      </w:r>
      <w:commentRangeStart w:id="17"/>
      <w:r w:rsidRPr="001518DB">
        <w:rPr>
          <w:rFonts w:ascii="Times New Roman" w:hAnsi="Times New Roman" w:cs="Times New Roman"/>
          <w:sz w:val="24"/>
          <w:szCs w:val="24"/>
        </w:rPr>
        <w:t xml:space="preserve">reliability in coding and construction of themes </w:t>
      </w:r>
      <w:commentRangeEnd w:id="17"/>
      <w:r w:rsidRPr="001518DB">
        <w:rPr>
          <w:rStyle w:val="CommentReference"/>
          <w:rFonts w:ascii="Times New Roman" w:hAnsi="Times New Roman" w:cs="Times New Roman"/>
          <w:sz w:val="24"/>
          <w:szCs w:val="24"/>
        </w:rPr>
        <w:commentReference w:id="17"/>
      </w:r>
      <w:r w:rsidRPr="001518DB">
        <w:rPr>
          <w:rFonts w:ascii="Times New Roman" w:hAnsi="Times New Roman" w:cs="Times New Roman"/>
          <w:sz w:val="24"/>
          <w:szCs w:val="24"/>
        </w:rPr>
        <w:t xml:space="preserve">(Bekelman et al., 2016; Cadogan et al., 2016; Lessard et al., 2016; Lord et al., 2016; Martinez et al., 2016). During these meetings, investigators compare how the same texts are coded by different coders and resolve discrepancies in terminology and assignment of codes (Fox et al., 2016).  Some qualitative studies (Damschroder &amp; Lowery, 2013; Lord et al., 2016) make explicit reference to the use of a </w:t>
      </w:r>
      <w:r w:rsidRPr="001518DB">
        <w:rPr>
          <w:rFonts w:ascii="Times New Roman" w:hAnsi="Times New Roman" w:cs="Times New Roman"/>
          <w:color w:val="000000"/>
          <w:sz w:val="24"/>
          <w:szCs w:val="24"/>
        </w:rPr>
        <w:t>consensus-based directed content analysis approach (Hill et al., 2009) (</w:t>
      </w:r>
      <w:r w:rsidRPr="001518DB">
        <w:rPr>
          <w:rFonts w:ascii="Times New Roman" w:hAnsi="Times New Roman" w:cs="Times New Roman"/>
          <w:color w:val="000000"/>
          <w:sz w:val="24"/>
          <w:szCs w:val="24"/>
          <w:highlight w:val="yellow"/>
        </w:rPr>
        <w:t>ref ?)</w:t>
      </w:r>
      <w:r w:rsidRPr="001518DB">
        <w:rPr>
          <w:rFonts w:ascii="Times New Roman" w:hAnsi="Times New Roman" w:cs="Times New Roman"/>
          <w:color w:val="000000"/>
          <w:sz w:val="24"/>
          <w:szCs w:val="24"/>
        </w:rPr>
        <w:t xml:space="preserve"> to strengthen the trustworthiness of the analysis. </w:t>
      </w:r>
      <w:r w:rsidRPr="001518DB">
        <w:rPr>
          <w:rFonts w:ascii="Times New Roman" w:hAnsi="Times New Roman" w:cs="Times New Roman"/>
          <w:sz w:val="24"/>
          <w:szCs w:val="24"/>
        </w:rPr>
        <w:t xml:space="preserve">In a few instances, this comparison is quantified by calculating percent agreement or kappa statistics in assignment of codes (Palinkas et al., 2013 Saldana, 2014).  Occasionally, a qualitative expert not integrally involved in the study is employed to review the process to help maximize validity of findings (Damschroder &amp; Lowery, 2013). </w:t>
      </w:r>
    </w:p>
    <w:p w14:paraId="7BD207C4" w14:textId="77777777" w:rsidR="00427724" w:rsidRPr="001518DB" w:rsidRDefault="00427724" w:rsidP="00427724">
      <w:pPr>
        <w:widowControl w:val="0"/>
        <w:autoSpaceDE w:val="0"/>
        <w:autoSpaceDN w:val="0"/>
        <w:adjustRightInd w:val="0"/>
        <w:ind w:firstLine="720"/>
        <w:rPr>
          <w:rFonts w:ascii="Times New Roman" w:hAnsi="Times New Roman" w:cs="Times New Roman"/>
          <w:sz w:val="24"/>
          <w:szCs w:val="24"/>
        </w:rPr>
      </w:pPr>
    </w:p>
    <w:p w14:paraId="21354FB9" w14:textId="78FB1501" w:rsidR="00FC1A94" w:rsidRPr="001518DB" w:rsidRDefault="00FC1A94" w:rsidP="00427724">
      <w:pPr>
        <w:pStyle w:val="ListParagraph"/>
        <w:numPr>
          <w:ilvl w:val="0"/>
          <w:numId w:val="1"/>
        </w:numPr>
        <w:spacing w:line="360" w:lineRule="auto"/>
        <w:rPr>
          <w:rFonts w:ascii="Times New Roman" w:hAnsi="Times New Roman" w:cs="Times New Roman"/>
          <w:sz w:val="24"/>
          <w:szCs w:val="24"/>
          <w:u w:val="single"/>
        </w:rPr>
      </w:pPr>
      <w:r w:rsidRPr="001518DB">
        <w:rPr>
          <w:rFonts w:ascii="Times New Roman" w:hAnsi="Times New Roman" w:cs="Times New Roman"/>
          <w:sz w:val="24"/>
          <w:szCs w:val="24"/>
          <w:u w:val="single"/>
        </w:rPr>
        <w:t>Guidelines for use of qualitative methods in implementation research</w:t>
      </w:r>
    </w:p>
    <w:p w14:paraId="3BF1BB17" w14:textId="1AFC6676" w:rsidR="006C3A84" w:rsidRPr="001518DB" w:rsidRDefault="006C3A84" w:rsidP="00AC2110">
      <w:pPr>
        <w:pStyle w:val="ListParagraph"/>
        <w:spacing w:line="480" w:lineRule="auto"/>
        <w:ind w:left="360"/>
        <w:rPr>
          <w:rFonts w:ascii="Times New Roman" w:hAnsi="Times New Roman" w:cs="Times New Roman"/>
          <w:sz w:val="24"/>
          <w:szCs w:val="24"/>
        </w:rPr>
      </w:pPr>
      <w:r w:rsidRPr="001518DB">
        <w:rPr>
          <w:rFonts w:ascii="Times New Roman" w:hAnsi="Times New Roman" w:cs="Times New Roman"/>
          <w:sz w:val="24"/>
          <w:szCs w:val="24"/>
        </w:rPr>
        <w:t>The QUALRIS group has conducted its work via teleconference, email and as an NCI online learning community (https://researchtoreality.cancer.gov).  The group consulted literature on best practices in qualitative methods, and employed members’ own extensive experience.  Folllowing this iterative process</w:t>
      </w:r>
      <w:r w:rsidR="00427724" w:rsidRPr="001518DB">
        <w:rPr>
          <w:rFonts w:ascii="Times New Roman" w:hAnsi="Times New Roman" w:cs="Times New Roman"/>
          <w:sz w:val="24"/>
          <w:szCs w:val="24"/>
        </w:rPr>
        <w:t>,</w:t>
      </w:r>
      <w:r w:rsidRPr="001518DB">
        <w:rPr>
          <w:rFonts w:ascii="Times New Roman" w:hAnsi="Times New Roman" w:cs="Times New Roman"/>
          <w:sz w:val="24"/>
          <w:szCs w:val="24"/>
        </w:rPr>
        <w:t xml:space="preserve"> the group determined focal areas to examine and then drafted pertinent guidelines.</w:t>
      </w:r>
    </w:p>
    <w:p w14:paraId="2E826FA8" w14:textId="77777777" w:rsidR="00411677" w:rsidRPr="001518DB" w:rsidRDefault="00411677" w:rsidP="00411677">
      <w:pPr>
        <w:pStyle w:val="ListParagraph"/>
        <w:numPr>
          <w:ilvl w:val="1"/>
          <w:numId w:val="1"/>
        </w:numPr>
        <w:spacing w:line="360" w:lineRule="auto"/>
        <w:rPr>
          <w:rFonts w:ascii="Times New Roman" w:hAnsi="Times New Roman" w:cs="Times New Roman"/>
          <w:sz w:val="24"/>
          <w:szCs w:val="24"/>
        </w:rPr>
      </w:pPr>
      <w:r w:rsidRPr="001518DB">
        <w:rPr>
          <w:rFonts w:ascii="Times New Roman" w:hAnsi="Times New Roman" w:cs="Times New Roman"/>
          <w:sz w:val="24"/>
          <w:szCs w:val="24"/>
        </w:rPr>
        <w:t>Selecting the right tool for the job</w:t>
      </w:r>
    </w:p>
    <w:p w14:paraId="5D025DFD" w14:textId="77777777" w:rsidR="00411677" w:rsidRPr="001518DB" w:rsidRDefault="00411677" w:rsidP="000600E2">
      <w:pPr>
        <w:pStyle w:val="ListParagraph"/>
        <w:numPr>
          <w:ilvl w:val="2"/>
          <w:numId w:val="1"/>
        </w:numPr>
        <w:spacing w:line="240" w:lineRule="auto"/>
        <w:rPr>
          <w:rFonts w:ascii="Times New Roman" w:hAnsi="Times New Roman" w:cs="Times New Roman"/>
          <w:i/>
          <w:sz w:val="24"/>
          <w:szCs w:val="24"/>
        </w:rPr>
      </w:pPr>
      <w:r w:rsidRPr="001518DB">
        <w:rPr>
          <w:rFonts w:ascii="Times New Roman" w:hAnsi="Times New Roman" w:cs="Times New Roman"/>
          <w:i/>
          <w:sz w:val="24"/>
          <w:szCs w:val="24"/>
        </w:rPr>
        <w:t>There appears to be an overemphasis on grounded theory approaches to collection and analysis of qualitative data when the aim of the study is not to generate a theory.</w:t>
      </w:r>
    </w:p>
    <w:p w14:paraId="3EDCAA92" w14:textId="77777777" w:rsidR="00411677" w:rsidRPr="001518DB" w:rsidRDefault="00411677" w:rsidP="000600E2">
      <w:pPr>
        <w:pStyle w:val="ListParagraph"/>
        <w:numPr>
          <w:ilvl w:val="2"/>
          <w:numId w:val="1"/>
        </w:numPr>
        <w:spacing w:line="240" w:lineRule="auto"/>
        <w:rPr>
          <w:rFonts w:ascii="Times New Roman" w:hAnsi="Times New Roman" w:cs="Times New Roman"/>
          <w:i/>
          <w:sz w:val="24"/>
          <w:szCs w:val="24"/>
        </w:rPr>
      </w:pPr>
      <w:r w:rsidRPr="001518DB">
        <w:rPr>
          <w:rFonts w:ascii="Times New Roman" w:hAnsi="Times New Roman" w:cs="Times New Roman"/>
          <w:i/>
          <w:sz w:val="24"/>
          <w:szCs w:val="24"/>
        </w:rPr>
        <w:t>“Positivistic” content analytic approaches have come to dominate the field because they are somewhat mechanistic and (more) easily understood by quantitatively trained researchers unfamiliar with qualitative methods.</w:t>
      </w:r>
    </w:p>
    <w:p w14:paraId="32887FF4" w14:textId="77777777" w:rsidR="00411677" w:rsidRPr="001518DB" w:rsidRDefault="00411677" w:rsidP="000600E2">
      <w:pPr>
        <w:pStyle w:val="ListParagraph"/>
        <w:numPr>
          <w:ilvl w:val="2"/>
          <w:numId w:val="1"/>
        </w:numPr>
        <w:spacing w:line="240" w:lineRule="auto"/>
        <w:rPr>
          <w:rFonts w:ascii="Times New Roman" w:hAnsi="Times New Roman" w:cs="Times New Roman"/>
          <w:i/>
          <w:sz w:val="24"/>
          <w:szCs w:val="24"/>
        </w:rPr>
      </w:pPr>
      <w:r w:rsidRPr="001518DB">
        <w:rPr>
          <w:rFonts w:ascii="Times New Roman" w:hAnsi="Times New Roman" w:cs="Times New Roman"/>
          <w:i/>
          <w:sz w:val="24"/>
          <w:szCs w:val="24"/>
        </w:rPr>
        <w:t>Phenomenological approaches to understanding “lived experience” may better capture elements of implementation process and experience, but are infrequently used.</w:t>
      </w:r>
    </w:p>
    <w:p w14:paraId="39A1701C" w14:textId="77777777" w:rsidR="00411677" w:rsidRPr="001518DB" w:rsidRDefault="00411677" w:rsidP="000600E2">
      <w:pPr>
        <w:pStyle w:val="ListParagraph"/>
        <w:numPr>
          <w:ilvl w:val="2"/>
          <w:numId w:val="1"/>
        </w:numPr>
        <w:spacing w:line="240" w:lineRule="auto"/>
        <w:rPr>
          <w:rFonts w:ascii="Times New Roman" w:hAnsi="Times New Roman" w:cs="Times New Roman"/>
          <w:i/>
          <w:sz w:val="24"/>
          <w:szCs w:val="24"/>
        </w:rPr>
      </w:pPr>
      <w:r w:rsidRPr="001518DB">
        <w:rPr>
          <w:rFonts w:ascii="Times New Roman" w:hAnsi="Times New Roman" w:cs="Times New Roman"/>
          <w:i/>
          <w:sz w:val="24"/>
          <w:szCs w:val="24"/>
        </w:rPr>
        <w:t>Use of QCA approaches when deductively applying existing models and frameworks like CFIR.</w:t>
      </w:r>
    </w:p>
    <w:p w14:paraId="0156AC0E" w14:textId="77777777" w:rsidR="007A6C58" w:rsidRPr="001518DB" w:rsidRDefault="007A6C58" w:rsidP="000600E2">
      <w:pPr>
        <w:pStyle w:val="ListParagraph"/>
        <w:numPr>
          <w:ilvl w:val="3"/>
          <w:numId w:val="1"/>
        </w:numPr>
        <w:spacing w:line="240" w:lineRule="auto"/>
        <w:rPr>
          <w:rFonts w:ascii="Times New Roman" w:hAnsi="Times New Roman" w:cs="Times New Roman"/>
          <w:i/>
          <w:sz w:val="24"/>
          <w:szCs w:val="24"/>
        </w:rPr>
      </w:pPr>
      <w:r w:rsidRPr="001518DB">
        <w:rPr>
          <w:rFonts w:ascii="Times New Roman" w:hAnsi="Times New Roman" w:cs="Times New Roman"/>
          <w:i/>
          <w:sz w:val="24"/>
          <w:szCs w:val="24"/>
        </w:rPr>
        <w:t>LJD: we use the CFIR and relatively deductive approach (while remaining open to other themes); consensual process (see refs and methods in:  Damschroder, Laura J., and Julie C. Lowery. "Evaluation of a large-scale weight management program using the consolidated framework for implementation research (CFIR)." Implementation Science 8.1 (2013): 1.)</w:t>
      </w:r>
    </w:p>
    <w:p w14:paraId="00634786" w14:textId="3BE5D41A" w:rsidR="007A6C58" w:rsidRPr="001518DB" w:rsidRDefault="007A6C58" w:rsidP="000600E2">
      <w:pPr>
        <w:pStyle w:val="ListParagraph"/>
        <w:numPr>
          <w:ilvl w:val="4"/>
          <w:numId w:val="1"/>
        </w:numPr>
        <w:spacing w:line="240" w:lineRule="auto"/>
        <w:rPr>
          <w:rFonts w:ascii="Times New Roman" w:hAnsi="Times New Roman" w:cs="Times New Roman"/>
          <w:sz w:val="24"/>
          <w:szCs w:val="24"/>
        </w:rPr>
      </w:pPr>
      <w:r w:rsidRPr="001518DB">
        <w:rPr>
          <w:rFonts w:ascii="Times New Roman" w:hAnsi="Times New Roman" w:cs="Times New Roman"/>
          <w:i/>
          <w:sz w:val="24"/>
          <w:szCs w:val="24"/>
        </w:rPr>
        <w:t xml:space="preserve">Emphasis on using common language (terms, definitions) though with a qual lens </w:t>
      </w:r>
      <w:r w:rsidRPr="001518DB">
        <w:rPr>
          <w:rFonts w:ascii="Times New Roman" w:hAnsi="Times New Roman" w:cs="Times New Roman"/>
          <w:i/>
          <w:sz w:val="24"/>
          <w:szCs w:val="24"/>
        </w:rPr>
        <w:sym w:font="Wingdings" w:char="F0E0"/>
      </w:r>
      <w:r w:rsidRPr="001518DB">
        <w:rPr>
          <w:rFonts w:ascii="Times New Roman" w:hAnsi="Times New Roman" w:cs="Times New Roman"/>
          <w:i/>
          <w:sz w:val="24"/>
          <w:szCs w:val="24"/>
        </w:rPr>
        <w:t xml:space="preserve"> to build knowledge across diverse studies and settings</w:t>
      </w:r>
    </w:p>
    <w:p w14:paraId="1D1856DD" w14:textId="77777777" w:rsidR="00DE74C8" w:rsidRPr="001518DB" w:rsidRDefault="00DE74C8" w:rsidP="006C3A84">
      <w:pPr>
        <w:pStyle w:val="ListParagraph"/>
        <w:spacing w:line="240" w:lineRule="auto"/>
        <w:ind w:left="3600"/>
        <w:rPr>
          <w:rFonts w:ascii="Times New Roman" w:hAnsi="Times New Roman" w:cs="Times New Roman"/>
          <w:sz w:val="24"/>
          <w:szCs w:val="24"/>
        </w:rPr>
      </w:pPr>
    </w:p>
    <w:p w14:paraId="7BBB9001" w14:textId="77777777" w:rsidR="00411677" w:rsidRPr="001518DB" w:rsidRDefault="00411677" w:rsidP="00411677">
      <w:pPr>
        <w:pStyle w:val="ListParagraph"/>
        <w:numPr>
          <w:ilvl w:val="1"/>
          <w:numId w:val="1"/>
        </w:numPr>
        <w:spacing w:line="360" w:lineRule="auto"/>
        <w:rPr>
          <w:rFonts w:ascii="Times New Roman" w:hAnsi="Times New Roman" w:cs="Times New Roman"/>
          <w:sz w:val="24"/>
          <w:szCs w:val="24"/>
        </w:rPr>
      </w:pPr>
      <w:r w:rsidRPr="001518DB">
        <w:rPr>
          <w:rFonts w:ascii="Times New Roman" w:hAnsi="Times New Roman" w:cs="Times New Roman"/>
          <w:sz w:val="24"/>
          <w:szCs w:val="24"/>
        </w:rPr>
        <w:lastRenderedPageBreak/>
        <w:t>Collecting and analyzing data with rigor</w:t>
      </w:r>
    </w:p>
    <w:p w14:paraId="2758285C" w14:textId="1C0EE989" w:rsidR="00550B5B" w:rsidRPr="001518DB" w:rsidRDefault="00550B5B" w:rsidP="001455A3">
      <w:pPr>
        <w:spacing w:line="480" w:lineRule="auto"/>
        <w:rPr>
          <w:rFonts w:ascii="Times New Roman" w:hAnsi="Times New Roman" w:cs="Times New Roman"/>
          <w:sz w:val="24"/>
          <w:szCs w:val="24"/>
        </w:rPr>
      </w:pPr>
      <w:r w:rsidRPr="001518DB">
        <w:rPr>
          <w:rFonts w:ascii="Times New Roman" w:hAnsi="Times New Roman" w:cs="Times New Roman"/>
          <w:sz w:val="24"/>
          <w:szCs w:val="24"/>
        </w:rPr>
        <w:t>Qualitative methods encompass diverse approaches yet they share a need to foster standards of quality and methodological rigor (Guba &amp; Lincoln, 1985; Tracy, 2010). Given differences in paradigmatic or epistemological orientations, qualitative researchers may adhere to a non-prescriptive interpretivist approach or they may prefer a somewhat more structured or formalized approach (post-positivist) to determining quality.  Most qualitative researchers in health services and implementation research opt for explicit standards without sacrificing the flexibility that is the hallmark of qualitative inquiry.</w:t>
      </w:r>
    </w:p>
    <w:p w14:paraId="349F5599" w14:textId="77777777" w:rsidR="00550B5B" w:rsidRPr="001518DB" w:rsidRDefault="00550B5B" w:rsidP="001455A3">
      <w:pPr>
        <w:spacing w:line="480" w:lineRule="auto"/>
        <w:rPr>
          <w:rFonts w:ascii="Times New Roman" w:hAnsi="Times New Roman" w:cs="Times New Roman"/>
          <w:sz w:val="24"/>
          <w:szCs w:val="24"/>
        </w:rPr>
      </w:pPr>
      <w:r w:rsidRPr="001518DB">
        <w:rPr>
          <w:rFonts w:ascii="Times New Roman" w:hAnsi="Times New Roman" w:cs="Times New Roman"/>
          <w:sz w:val="24"/>
          <w:szCs w:val="24"/>
        </w:rPr>
        <w:t xml:space="preserve">It is helpful to distinguish between criteria applied to completed qualitative studies (evaluative standards) and specific strategies or actions undertaken as part of the study’s design and procedures. Evaluative standards are a pedagogical imperative as instruction in qualitative methods depends on agreed-upon procedures in order to introduce students to the basic techniques. Such standards have become especially salient with the rise of qualitative systematic reviews where the diversity of methods and approaches makes consensus a challenging but necessary goal (Tracy, 2010).  </w:t>
      </w:r>
    </w:p>
    <w:p w14:paraId="22815FEE" w14:textId="77777777" w:rsidR="00550B5B" w:rsidRPr="001518DB" w:rsidRDefault="00550B5B" w:rsidP="00AC2110">
      <w:pPr>
        <w:spacing w:line="480" w:lineRule="auto"/>
        <w:rPr>
          <w:rFonts w:ascii="Times New Roman" w:hAnsi="Times New Roman" w:cs="Times New Roman"/>
          <w:sz w:val="24"/>
          <w:szCs w:val="24"/>
        </w:rPr>
      </w:pPr>
      <w:r w:rsidRPr="001518DB">
        <w:rPr>
          <w:rFonts w:ascii="Times New Roman" w:hAnsi="Times New Roman" w:cs="Times New Roman"/>
          <w:sz w:val="24"/>
          <w:szCs w:val="24"/>
        </w:rPr>
        <w:t xml:space="preserve">Qualitative researchers do not try to fully eliminate bias from a study.  In other words, they accept that scientific inquiry cannot be value-free. But diligent researchers do seek to identify their biases early on and reckon with them throughout the study so that the findings are trustworthy. This is done through ‘reflexivity’ or maintaining vigilance and mindfulness during the study, acknowledging one’s biases and reflecting on them in a way that lends credence to the findings as grounded in the data rather than in the researcher’s conscious or unconscious prejudices. </w:t>
      </w:r>
    </w:p>
    <w:p w14:paraId="25E8219E" w14:textId="77777777" w:rsidR="00550B5B" w:rsidRPr="001518DB" w:rsidRDefault="00550B5B" w:rsidP="00AC2110">
      <w:pPr>
        <w:spacing w:line="480" w:lineRule="auto"/>
        <w:rPr>
          <w:rFonts w:ascii="Times New Roman" w:hAnsi="Times New Roman" w:cs="Times New Roman"/>
          <w:sz w:val="24"/>
          <w:szCs w:val="24"/>
        </w:rPr>
      </w:pPr>
      <w:r w:rsidRPr="001518DB">
        <w:rPr>
          <w:rFonts w:ascii="Times New Roman" w:hAnsi="Times New Roman" w:cs="Times New Roman"/>
          <w:sz w:val="24"/>
          <w:szCs w:val="24"/>
        </w:rPr>
        <w:t xml:space="preserve">When viewed in comparison to quantitative methods, qualitative studies offer ‘ecological validity,’ or the benefits of immersion in naturalistic settings.  Qualitative researchers need not (and should not) adhere to quantitative standards of internal and external validity.  Similarly, they value thick and rich description as the foundation of data collection rather than the broad but thin data characteristic of </w:t>
      </w:r>
      <w:r w:rsidRPr="001518DB">
        <w:rPr>
          <w:rFonts w:ascii="Times New Roman" w:hAnsi="Times New Roman" w:cs="Times New Roman"/>
          <w:sz w:val="24"/>
          <w:szCs w:val="24"/>
        </w:rPr>
        <w:lastRenderedPageBreak/>
        <w:t xml:space="preserve">quantitative studies. While not intended to be replicable or generalizable, qualitative studies are judged by their ‘transferability’ or applicability to other contexts. Rather than seek to generalize from a sample to a larger population through inferential statistics, qualitative findings are ‘transferable’ by yielding new concepts or frames of reference that can apply to different settings. Erving Goffman’s writing on stigma is a classic example of such transferability (1963). </w:t>
      </w:r>
    </w:p>
    <w:p w14:paraId="25DBABA5" w14:textId="77777777" w:rsidR="00550B5B" w:rsidRPr="001518DB" w:rsidRDefault="00550B5B" w:rsidP="00AC2110">
      <w:pPr>
        <w:spacing w:line="480" w:lineRule="auto"/>
        <w:rPr>
          <w:rFonts w:ascii="Times New Roman" w:hAnsi="Times New Roman" w:cs="Times New Roman"/>
          <w:sz w:val="24"/>
          <w:szCs w:val="24"/>
        </w:rPr>
      </w:pPr>
      <w:r w:rsidRPr="001518DB">
        <w:rPr>
          <w:rFonts w:ascii="Times New Roman" w:hAnsi="Times New Roman" w:cs="Times New Roman"/>
          <w:sz w:val="24"/>
          <w:szCs w:val="24"/>
        </w:rPr>
        <w:t>The provision of evaluative standards specific to qualitative inquiry began with Lincoln and Guba (1985) and later gave rise to standards in various disciplines, including medicine and health care (Mays &amp; Pope, 1995). In 2008, the Robert Wood Johnson Foundation’s “Qualitative Research Guidelines Project” reviewed the extant literature and promulgated guidelines (</w:t>
      </w:r>
      <w:hyperlink r:id="rId9" w:history="1">
        <w:r w:rsidRPr="001518DB">
          <w:rPr>
            <w:rStyle w:val="Hyperlink"/>
            <w:rFonts w:ascii="Times New Roman" w:hAnsi="Times New Roman" w:cs="Times New Roman"/>
            <w:sz w:val="24"/>
            <w:szCs w:val="24"/>
          </w:rPr>
          <w:t>http://www.qualres.org/index.html</w:t>
        </w:r>
      </w:hyperlink>
      <w:r w:rsidRPr="001518DB">
        <w:rPr>
          <w:rFonts w:ascii="Times New Roman" w:hAnsi="Times New Roman" w:cs="Times New Roman"/>
          <w:sz w:val="24"/>
          <w:szCs w:val="24"/>
        </w:rPr>
        <w:t>) for qualitative researchers.  These guidelines begin with an overall indication of quality, known as ‘trustworthiness’, meaning the qualitative study inspires confidence in the ways it was conducted and the data were interpreted.  Enhancing trustworthiness implies use of strategies for rigor during the course of the study (Padgett, 2016).</w:t>
      </w:r>
    </w:p>
    <w:p w14:paraId="047015F5" w14:textId="77777777" w:rsidR="00550B5B" w:rsidRPr="001518DB" w:rsidRDefault="00550B5B" w:rsidP="00AC2110">
      <w:pPr>
        <w:spacing w:line="480" w:lineRule="auto"/>
        <w:rPr>
          <w:rFonts w:ascii="Times New Roman" w:hAnsi="Times New Roman" w:cs="Times New Roman"/>
          <w:sz w:val="24"/>
          <w:szCs w:val="24"/>
        </w:rPr>
      </w:pPr>
      <w:r w:rsidRPr="001518DB">
        <w:rPr>
          <w:rFonts w:ascii="Times New Roman" w:hAnsi="Times New Roman" w:cs="Times New Roman"/>
          <w:sz w:val="24"/>
          <w:szCs w:val="24"/>
        </w:rPr>
        <w:t>When it comes to rigor strategies, there are no rigid formulaic expectations but there is a menu of options from which the researcher can choose as befits the particular approach being used. Below is a listing of the most commonly used strategies and what they entail:</w:t>
      </w:r>
    </w:p>
    <w:p w14:paraId="5B070855" w14:textId="77777777" w:rsidR="00550B5B" w:rsidRPr="001518DB" w:rsidRDefault="00550B5B" w:rsidP="00AC2110">
      <w:pPr>
        <w:spacing w:line="480" w:lineRule="auto"/>
        <w:rPr>
          <w:rFonts w:ascii="Times New Roman" w:hAnsi="Times New Roman" w:cs="Times New Roman"/>
          <w:sz w:val="24"/>
          <w:szCs w:val="24"/>
        </w:rPr>
      </w:pPr>
    </w:p>
    <w:p w14:paraId="37D784CA" w14:textId="77777777" w:rsidR="00550B5B" w:rsidRPr="001518DB" w:rsidRDefault="00550B5B" w:rsidP="00AC2110">
      <w:pPr>
        <w:pStyle w:val="ListParagraph"/>
        <w:numPr>
          <w:ilvl w:val="0"/>
          <w:numId w:val="5"/>
        </w:numPr>
        <w:spacing w:after="0" w:line="480" w:lineRule="auto"/>
        <w:rPr>
          <w:rFonts w:ascii="Times New Roman" w:hAnsi="Times New Roman" w:cs="Times New Roman"/>
          <w:sz w:val="24"/>
          <w:szCs w:val="24"/>
        </w:rPr>
      </w:pPr>
      <w:r w:rsidRPr="001518DB">
        <w:rPr>
          <w:rFonts w:ascii="Times New Roman" w:hAnsi="Times New Roman" w:cs="Times New Roman"/>
          <w:i/>
          <w:sz w:val="24"/>
          <w:szCs w:val="24"/>
        </w:rPr>
        <w:t>Triangulation of data</w:t>
      </w:r>
      <w:r w:rsidRPr="001518DB">
        <w:rPr>
          <w:rFonts w:ascii="Times New Roman" w:hAnsi="Times New Roman" w:cs="Times New Roman"/>
          <w:sz w:val="24"/>
          <w:szCs w:val="24"/>
        </w:rPr>
        <w:t xml:space="preserve">--the use of more than one source of data (interviews, observation, documents) </w:t>
      </w:r>
    </w:p>
    <w:p w14:paraId="620E000A" w14:textId="77777777" w:rsidR="00550B5B" w:rsidRPr="001518DB" w:rsidRDefault="00550B5B" w:rsidP="00AC2110">
      <w:pPr>
        <w:pStyle w:val="ListParagraph"/>
        <w:numPr>
          <w:ilvl w:val="0"/>
          <w:numId w:val="5"/>
        </w:numPr>
        <w:spacing w:after="0" w:line="480" w:lineRule="auto"/>
        <w:rPr>
          <w:rFonts w:ascii="Times New Roman" w:hAnsi="Times New Roman" w:cs="Times New Roman"/>
          <w:sz w:val="24"/>
          <w:szCs w:val="24"/>
        </w:rPr>
      </w:pPr>
      <w:r w:rsidRPr="001518DB">
        <w:rPr>
          <w:rFonts w:ascii="Times New Roman" w:hAnsi="Times New Roman" w:cs="Times New Roman"/>
          <w:i/>
          <w:sz w:val="24"/>
          <w:szCs w:val="24"/>
        </w:rPr>
        <w:t>Prolonged engagement</w:t>
      </w:r>
      <w:r w:rsidRPr="001518DB">
        <w:rPr>
          <w:rFonts w:ascii="Times New Roman" w:hAnsi="Times New Roman" w:cs="Times New Roman"/>
          <w:sz w:val="24"/>
          <w:szCs w:val="24"/>
        </w:rPr>
        <w:t xml:space="preserve"> with study participants and in study settings— via multiple interviews, extended periods of observations, etc.</w:t>
      </w:r>
    </w:p>
    <w:p w14:paraId="4E24647C" w14:textId="77777777" w:rsidR="00550B5B" w:rsidRPr="001518DB" w:rsidRDefault="00550B5B" w:rsidP="00AC2110">
      <w:pPr>
        <w:pStyle w:val="ListParagraph"/>
        <w:numPr>
          <w:ilvl w:val="0"/>
          <w:numId w:val="5"/>
        </w:numPr>
        <w:spacing w:after="0" w:line="480" w:lineRule="auto"/>
        <w:rPr>
          <w:rFonts w:ascii="Times New Roman" w:hAnsi="Times New Roman" w:cs="Times New Roman"/>
          <w:sz w:val="24"/>
          <w:szCs w:val="24"/>
        </w:rPr>
      </w:pPr>
      <w:r w:rsidRPr="001518DB">
        <w:rPr>
          <w:rFonts w:ascii="Times New Roman" w:hAnsi="Times New Roman" w:cs="Times New Roman"/>
          <w:i/>
          <w:sz w:val="24"/>
          <w:szCs w:val="24"/>
        </w:rPr>
        <w:t>Member checking</w:t>
      </w:r>
      <w:r w:rsidRPr="001518DB">
        <w:rPr>
          <w:rFonts w:ascii="Times New Roman" w:hAnsi="Times New Roman" w:cs="Times New Roman"/>
          <w:sz w:val="24"/>
          <w:szCs w:val="24"/>
        </w:rPr>
        <w:t>—returning to participants to verify or validate portions of the data or interpretations</w:t>
      </w:r>
    </w:p>
    <w:p w14:paraId="652FD59E" w14:textId="77777777" w:rsidR="00550B5B" w:rsidRPr="001518DB" w:rsidRDefault="00550B5B" w:rsidP="00AC2110">
      <w:pPr>
        <w:pStyle w:val="ListParagraph"/>
        <w:numPr>
          <w:ilvl w:val="0"/>
          <w:numId w:val="5"/>
        </w:numPr>
        <w:spacing w:after="0" w:line="480" w:lineRule="auto"/>
        <w:rPr>
          <w:rFonts w:ascii="Times New Roman" w:hAnsi="Times New Roman" w:cs="Times New Roman"/>
          <w:sz w:val="24"/>
          <w:szCs w:val="24"/>
        </w:rPr>
      </w:pPr>
      <w:r w:rsidRPr="001518DB">
        <w:rPr>
          <w:rFonts w:ascii="Times New Roman" w:hAnsi="Times New Roman" w:cs="Times New Roman"/>
          <w:i/>
          <w:sz w:val="24"/>
          <w:szCs w:val="24"/>
        </w:rPr>
        <w:lastRenderedPageBreak/>
        <w:t>Audit trail</w:t>
      </w:r>
      <w:r w:rsidRPr="001518DB">
        <w:rPr>
          <w:rFonts w:ascii="Times New Roman" w:hAnsi="Times New Roman" w:cs="Times New Roman"/>
          <w:sz w:val="24"/>
          <w:szCs w:val="24"/>
        </w:rPr>
        <w:t>—the use of analytic memos, journals and other means of documenting the study’s procedures to enhance transparency of methods</w:t>
      </w:r>
    </w:p>
    <w:p w14:paraId="7722EFCD" w14:textId="77777777" w:rsidR="00550B5B" w:rsidRPr="001518DB" w:rsidRDefault="00550B5B" w:rsidP="00AC2110">
      <w:pPr>
        <w:pStyle w:val="ListParagraph"/>
        <w:numPr>
          <w:ilvl w:val="0"/>
          <w:numId w:val="5"/>
        </w:numPr>
        <w:spacing w:after="0" w:line="480" w:lineRule="auto"/>
        <w:rPr>
          <w:rFonts w:ascii="Times New Roman" w:hAnsi="Times New Roman" w:cs="Times New Roman"/>
          <w:sz w:val="24"/>
          <w:szCs w:val="24"/>
        </w:rPr>
      </w:pPr>
      <w:r w:rsidRPr="001518DB">
        <w:rPr>
          <w:rFonts w:ascii="Times New Roman" w:hAnsi="Times New Roman" w:cs="Times New Roman"/>
          <w:i/>
          <w:sz w:val="24"/>
          <w:szCs w:val="24"/>
        </w:rPr>
        <w:t>Peer debriefing and support</w:t>
      </w:r>
      <w:r w:rsidRPr="001518DB">
        <w:rPr>
          <w:rFonts w:ascii="Times New Roman" w:hAnsi="Times New Roman" w:cs="Times New Roman"/>
          <w:sz w:val="24"/>
          <w:szCs w:val="24"/>
        </w:rPr>
        <w:t>—meeting regularly with others on the study team (or other qualitative researchers) to share study findings and processes to identify biases as well as support one another</w:t>
      </w:r>
    </w:p>
    <w:p w14:paraId="125690C6" w14:textId="77777777" w:rsidR="00550B5B" w:rsidRPr="001518DB" w:rsidRDefault="00550B5B" w:rsidP="00AC2110">
      <w:pPr>
        <w:pStyle w:val="ListParagraph"/>
        <w:numPr>
          <w:ilvl w:val="0"/>
          <w:numId w:val="5"/>
        </w:numPr>
        <w:spacing w:after="0" w:line="480" w:lineRule="auto"/>
        <w:rPr>
          <w:rFonts w:ascii="Times New Roman" w:hAnsi="Times New Roman" w:cs="Times New Roman"/>
          <w:sz w:val="24"/>
          <w:szCs w:val="24"/>
        </w:rPr>
      </w:pPr>
      <w:r w:rsidRPr="001518DB">
        <w:rPr>
          <w:rFonts w:ascii="Times New Roman" w:hAnsi="Times New Roman" w:cs="Times New Roman"/>
          <w:i/>
          <w:sz w:val="24"/>
          <w:szCs w:val="24"/>
        </w:rPr>
        <w:t>Negative or deviant case analysis</w:t>
      </w:r>
      <w:r w:rsidRPr="001518DB">
        <w:rPr>
          <w:rFonts w:ascii="Times New Roman" w:hAnsi="Times New Roman" w:cs="Times New Roman"/>
          <w:sz w:val="24"/>
          <w:szCs w:val="24"/>
        </w:rPr>
        <w:t>—seeking alternative explanations in the data to avoid foreclosing analyses and conclusions prematurely</w:t>
      </w:r>
    </w:p>
    <w:p w14:paraId="1DFCB4CD" w14:textId="77777777" w:rsidR="00550B5B" w:rsidRPr="001518DB" w:rsidRDefault="00550B5B" w:rsidP="00AC2110">
      <w:pPr>
        <w:spacing w:line="480" w:lineRule="auto"/>
        <w:rPr>
          <w:rFonts w:ascii="Times New Roman" w:hAnsi="Times New Roman" w:cs="Times New Roman"/>
          <w:sz w:val="24"/>
          <w:szCs w:val="24"/>
        </w:rPr>
      </w:pPr>
    </w:p>
    <w:p w14:paraId="1FD7741A" w14:textId="4E94A31F" w:rsidR="00D91D56" w:rsidRPr="001518DB" w:rsidRDefault="00550B5B" w:rsidP="001455A3">
      <w:pPr>
        <w:spacing w:line="480" w:lineRule="auto"/>
        <w:rPr>
          <w:rFonts w:ascii="Times New Roman" w:hAnsi="Times New Roman" w:cs="Times New Roman"/>
          <w:sz w:val="24"/>
          <w:szCs w:val="24"/>
        </w:rPr>
      </w:pPr>
      <w:r w:rsidRPr="001518DB">
        <w:rPr>
          <w:rFonts w:ascii="Times New Roman" w:hAnsi="Times New Roman" w:cs="Times New Roman"/>
          <w:sz w:val="24"/>
          <w:szCs w:val="24"/>
        </w:rPr>
        <w:t xml:space="preserve">For any given qualitative study, some but not necessarily all of these strategies would be appropriate. Negative case analysis, for example, is a better fit for grounded theory studies in which analytic hypotheses or ‘small t’ theories are the goal (Glaser &amp; Strauss, 1967). Similarly, prolonged engagement is the </w:t>
      </w:r>
      <w:r w:rsidRPr="001518DB">
        <w:rPr>
          <w:rFonts w:ascii="Times New Roman" w:hAnsi="Times New Roman" w:cs="Times New Roman"/>
          <w:i/>
          <w:sz w:val="24"/>
          <w:szCs w:val="24"/>
        </w:rPr>
        <w:t>sine qua non</w:t>
      </w:r>
      <w:r w:rsidRPr="001518DB">
        <w:rPr>
          <w:rFonts w:ascii="Times New Roman" w:hAnsi="Times New Roman" w:cs="Times New Roman"/>
          <w:sz w:val="24"/>
          <w:szCs w:val="24"/>
        </w:rPr>
        <w:t xml:space="preserve"> of ethnography and less likely to be used in a time-limited study. Triangulation and prolonged engagement help to promote ‘evidentiary adequacy’ i.e., the depth and breadth of data needed to answer the study questions (Morrow, 2005).  Inadequate evidence may arise from ‘thin’ interviews, abbreviated timelines and reliance on a single source of data. </w:t>
      </w:r>
    </w:p>
    <w:p w14:paraId="235EF98F" w14:textId="0EC3CC26" w:rsidR="0063723E" w:rsidRPr="001518DB" w:rsidRDefault="00550B5B" w:rsidP="00D91D56">
      <w:pPr>
        <w:spacing w:line="480" w:lineRule="auto"/>
        <w:rPr>
          <w:rFonts w:ascii="Times New Roman" w:hAnsi="Times New Roman" w:cs="Times New Roman"/>
          <w:sz w:val="24"/>
          <w:szCs w:val="24"/>
        </w:rPr>
      </w:pPr>
      <w:r w:rsidRPr="001518DB">
        <w:rPr>
          <w:rFonts w:ascii="Times New Roman" w:hAnsi="Times New Roman" w:cs="Times New Roman"/>
          <w:sz w:val="24"/>
          <w:szCs w:val="24"/>
        </w:rPr>
        <w:t xml:space="preserve">With reference to qualitative methods in implementation research, the likelihood that qualitative methods are part of mixed methods designs and complex study procedures points to the need for greater attention to strategies for rigor and to maintaining the viability of the methods so that ‘rich’ data are collected to support both vivid description and insightful interpretation. </w:t>
      </w:r>
      <w:r w:rsidRPr="001518DB">
        <w:rPr>
          <w:rFonts w:ascii="Times New Roman" w:hAnsi="Times New Roman" w:cs="Times New Roman"/>
          <w:sz w:val="24"/>
          <w:szCs w:val="24"/>
          <w:highlight w:val="yellow"/>
        </w:rPr>
        <w:t>MORE HERE?</w:t>
      </w:r>
      <w:r w:rsidRPr="001518DB">
        <w:rPr>
          <w:rFonts w:ascii="Times New Roman" w:hAnsi="Times New Roman" w:cs="Times New Roman"/>
          <w:sz w:val="24"/>
          <w:szCs w:val="24"/>
        </w:rPr>
        <w:t xml:space="preserve">  </w:t>
      </w:r>
    </w:p>
    <w:p w14:paraId="315FBF29" w14:textId="0B94497B" w:rsidR="00550B5B" w:rsidRPr="001518DB" w:rsidRDefault="00411677" w:rsidP="008168C5">
      <w:pPr>
        <w:pStyle w:val="ListParagraph"/>
        <w:numPr>
          <w:ilvl w:val="1"/>
          <w:numId w:val="1"/>
        </w:numPr>
        <w:spacing w:line="360" w:lineRule="auto"/>
        <w:rPr>
          <w:rFonts w:ascii="Times New Roman" w:hAnsi="Times New Roman" w:cs="Times New Roman"/>
          <w:sz w:val="24"/>
          <w:szCs w:val="24"/>
        </w:rPr>
      </w:pPr>
      <w:r w:rsidRPr="001518DB">
        <w:rPr>
          <w:rFonts w:ascii="Times New Roman" w:hAnsi="Times New Roman" w:cs="Times New Roman"/>
          <w:sz w:val="24"/>
          <w:szCs w:val="24"/>
        </w:rPr>
        <w:t>Detailed description of methods</w:t>
      </w:r>
      <w:r w:rsidR="00871946" w:rsidRPr="001518DB">
        <w:rPr>
          <w:rFonts w:ascii="Times New Roman" w:hAnsi="Times New Roman" w:cs="Times New Roman"/>
          <w:sz w:val="24"/>
          <w:szCs w:val="24"/>
        </w:rPr>
        <w:t xml:space="preserve"> </w:t>
      </w:r>
    </w:p>
    <w:p w14:paraId="522E3E98" w14:textId="1016D59C" w:rsidR="00550B5B" w:rsidRPr="001518DB" w:rsidRDefault="00550B5B" w:rsidP="00AC2110">
      <w:pPr>
        <w:pStyle w:val="PlainText"/>
        <w:spacing w:line="480" w:lineRule="auto"/>
        <w:rPr>
          <w:rFonts w:ascii="Times New Roman" w:hAnsi="Times New Roman" w:cs="Times New Roman"/>
          <w:sz w:val="24"/>
          <w:szCs w:val="24"/>
        </w:rPr>
      </w:pPr>
      <w:r w:rsidRPr="001518DB">
        <w:rPr>
          <w:rFonts w:ascii="Times New Roman" w:hAnsi="Times New Roman" w:cs="Times New Roman"/>
          <w:sz w:val="24"/>
          <w:szCs w:val="24"/>
        </w:rPr>
        <w:t>The qualitative methods traditionally used in implementation science research are similar to those used in other areas of qualitative health research, namely individual and group semi-structured interviews and observations of implementation settings. Many sources exist describing how to conduct these methods in a rigorous and systematic way.</w:t>
      </w:r>
      <w:ins w:id="18" w:author="Heurtin-Roberts, Suzanne (NIH/NCI) [E]" w:date="2016-10-04T16:49:00Z">
        <w:r w:rsidR="00AC2110" w:rsidRPr="001518DB">
          <w:rPr>
            <w:rFonts w:ascii="Times New Roman" w:hAnsi="Times New Roman" w:cs="Times New Roman"/>
            <w:sz w:val="24"/>
            <w:szCs w:val="24"/>
          </w:rPr>
          <w:t xml:space="preserve"> </w:t>
        </w:r>
      </w:ins>
      <w:r w:rsidRPr="001518DB">
        <w:rPr>
          <w:rFonts w:ascii="Times New Roman" w:hAnsi="Times New Roman" w:cs="Times New Roman"/>
          <w:sz w:val="24"/>
          <w:szCs w:val="24"/>
          <w:highlight w:val="yellow"/>
        </w:rPr>
        <w:t>(ADD CITATIONS; What are the group's favorites?)</w:t>
      </w:r>
      <w:r w:rsidRPr="001518DB">
        <w:rPr>
          <w:rFonts w:ascii="Times New Roman" w:hAnsi="Times New Roman" w:cs="Times New Roman"/>
          <w:sz w:val="24"/>
          <w:szCs w:val="24"/>
        </w:rPr>
        <w:t xml:space="preserve"> The methods are conducted in the same way in IS; however, due to IS's orientation toward change, qualitative researchers must pay particular attention to the dynamic nature of the context in which they are working.</w:t>
      </w:r>
    </w:p>
    <w:p w14:paraId="53242ED9" w14:textId="77777777" w:rsidR="00550B5B" w:rsidRPr="001518DB" w:rsidRDefault="00550B5B" w:rsidP="00AC2110">
      <w:pPr>
        <w:pStyle w:val="PlainText"/>
        <w:spacing w:line="480" w:lineRule="auto"/>
        <w:rPr>
          <w:rFonts w:ascii="Times New Roman" w:hAnsi="Times New Roman" w:cs="Times New Roman"/>
          <w:sz w:val="24"/>
          <w:szCs w:val="24"/>
        </w:rPr>
      </w:pPr>
    </w:p>
    <w:p w14:paraId="2E262EAC" w14:textId="77777777" w:rsidR="00550B5B" w:rsidRPr="001518DB" w:rsidRDefault="00550B5B" w:rsidP="00AC2110">
      <w:pPr>
        <w:pStyle w:val="PlainText"/>
        <w:spacing w:line="480" w:lineRule="auto"/>
        <w:rPr>
          <w:rFonts w:ascii="Times New Roman" w:hAnsi="Times New Roman" w:cs="Times New Roman"/>
          <w:sz w:val="24"/>
          <w:szCs w:val="24"/>
        </w:rPr>
      </w:pPr>
      <w:r w:rsidRPr="001518DB">
        <w:rPr>
          <w:rFonts w:ascii="Times New Roman" w:hAnsi="Times New Roman" w:cs="Times New Roman"/>
          <w:sz w:val="24"/>
          <w:szCs w:val="24"/>
        </w:rPr>
        <w:t>First, time is a central factor to consider when conducting qualitative research in IS. Qualitative researchers are often called upon  to assess the organizational or community context in which the intervention will be implemented. This often requires semi-structured interviews with the keys stakeholders who will be involved or impacted by the intervention to examine the "baseline" context of a setting. What is the stakeholders' current practice in relation to the target outcome? Observations of the community or clinical setting also are often conducted to assess the interactions of the stakeholders and whether their behavioral practices are consistent with the perceptions they articulated in interviews. Observations can also be helpful in mapping current processes.</w:t>
      </w:r>
    </w:p>
    <w:p w14:paraId="09D94F49" w14:textId="77777777" w:rsidR="00550B5B" w:rsidRPr="001518DB" w:rsidRDefault="00550B5B" w:rsidP="00AC2110">
      <w:pPr>
        <w:pStyle w:val="PlainText"/>
        <w:spacing w:line="480" w:lineRule="auto"/>
        <w:rPr>
          <w:rFonts w:ascii="Times New Roman" w:hAnsi="Times New Roman" w:cs="Times New Roman"/>
          <w:sz w:val="24"/>
          <w:szCs w:val="24"/>
        </w:rPr>
      </w:pPr>
    </w:p>
    <w:p w14:paraId="70C34BFA" w14:textId="77777777" w:rsidR="00550B5B" w:rsidRPr="001518DB" w:rsidRDefault="00550B5B" w:rsidP="00AC2110">
      <w:pPr>
        <w:pStyle w:val="PlainText"/>
        <w:spacing w:line="480" w:lineRule="auto"/>
        <w:rPr>
          <w:rFonts w:ascii="Times New Roman" w:hAnsi="Times New Roman" w:cs="Times New Roman"/>
          <w:sz w:val="24"/>
          <w:szCs w:val="24"/>
        </w:rPr>
      </w:pPr>
      <w:r w:rsidRPr="001518DB">
        <w:rPr>
          <w:rFonts w:ascii="Times New Roman" w:hAnsi="Times New Roman" w:cs="Times New Roman"/>
          <w:sz w:val="24"/>
          <w:szCs w:val="24"/>
        </w:rPr>
        <w:t xml:space="preserve">The next step is one decision point that can vary tremendously from other qualitative health research. In IS, the baseline assessment of context is used to make key decisions in the next stage of the study. Qualitative findings are often used to choose the most appropriate implementation strategies or at the very least to tailor the strategy to the particular setting. The timing of when the intervention must be implemented, therefore, impacts how the baseline data will be analyzed. With ample time, the qualitative analysis is conducted in a similar way to any other qualitative analysis, including audio recording and transcribing interviews, reviewing content for thematic content, and developing coding </w:t>
      </w:r>
      <w:r w:rsidRPr="001518DB">
        <w:rPr>
          <w:rFonts w:ascii="Times New Roman" w:hAnsi="Times New Roman" w:cs="Times New Roman"/>
          <w:sz w:val="24"/>
          <w:szCs w:val="24"/>
        </w:rPr>
        <w:lastRenderedPageBreak/>
        <w:t>dictionaries</w:t>
      </w:r>
      <w:r w:rsidRPr="001518DB">
        <w:rPr>
          <w:rFonts w:ascii="Times New Roman" w:hAnsi="Times New Roman" w:cs="Times New Roman"/>
          <w:sz w:val="24"/>
          <w:szCs w:val="24"/>
          <w:highlight w:val="yellow"/>
        </w:rPr>
        <w:t>.(ADD CITATIONS; What are the group's favorites?)</w:t>
      </w:r>
      <w:r w:rsidRPr="001518DB">
        <w:rPr>
          <w:rFonts w:ascii="Times New Roman" w:hAnsi="Times New Roman" w:cs="Times New Roman"/>
          <w:sz w:val="24"/>
          <w:szCs w:val="24"/>
        </w:rPr>
        <w:t xml:space="preserve"> However, with a shorter turnaround time, qualitative researchers in IS have turned toward more rapid analysis techniques, including templates analysis. Whether researchers have a short or extended period of time, the analysis process must match the theoretical and study aims and can include a more ground theory approach focusing on emergent themes </w:t>
      </w:r>
      <w:r w:rsidRPr="001518DB">
        <w:rPr>
          <w:rFonts w:ascii="Times New Roman" w:hAnsi="Times New Roman" w:cs="Times New Roman"/>
          <w:sz w:val="24"/>
          <w:szCs w:val="24"/>
          <w:highlight w:val="yellow"/>
        </w:rPr>
        <w:t>(CITATION)</w:t>
      </w:r>
      <w:r w:rsidRPr="001518DB">
        <w:rPr>
          <w:rFonts w:ascii="Times New Roman" w:hAnsi="Times New Roman" w:cs="Times New Roman"/>
          <w:sz w:val="24"/>
          <w:szCs w:val="24"/>
        </w:rPr>
        <w:t xml:space="preserve"> or a mix of inductive and deductive thematic codes.</w:t>
      </w:r>
    </w:p>
    <w:p w14:paraId="0F46B953" w14:textId="77777777" w:rsidR="00550B5B" w:rsidRPr="001518DB" w:rsidRDefault="00550B5B" w:rsidP="00AC2110">
      <w:pPr>
        <w:pStyle w:val="PlainText"/>
        <w:spacing w:line="480" w:lineRule="auto"/>
        <w:rPr>
          <w:rFonts w:ascii="Times New Roman" w:hAnsi="Times New Roman" w:cs="Times New Roman"/>
          <w:sz w:val="24"/>
          <w:szCs w:val="24"/>
        </w:rPr>
      </w:pPr>
    </w:p>
    <w:p w14:paraId="2740503D" w14:textId="77777777" w:rsidR="00550B5B" w:rsidRPr="001518DB" w:rsidRDefault="00550B5B" w:rsidP="00AC2110">
      <w:pPr>
        <w:pStyle w:val="PlainText"/>
        <w:spacing w:line="480" w:lineRule="auto"/>
        <w:rPr>
          <w:rFonts w:ascii="Times New Roman" w:hAnsi="Times New Roman" w:cs="Times New Roman"/>
          <w:sz w:val="24"/>
          <w:szCs w:val="24"/>
        </w:rPr>
      </w:pPr>
      <w:r w:rsidRPr="001518DB">
        <w:rPr>
          <w:rFonts w:ascii="Times New Roman" w:hAnsi="Times New Roman" w:cs="Times New Roman"/>
          <w:sz w:val="24"/>
          <w:szCs w:val="24"/>
        </w:rPr>
        <w:t>Finally, qualitative researchers are often asked to continue to conduct qualitative research during the implementation process. This gives researchers a chance to document and examine the implementation strategy as it evolves. Qualitative researchers may also be asked to provide feedback as the implementation process is occurring to aid in the the change process. What are the major facilitators and barriers to the implementation strategy and what could be changed to improve implementation?</w:t>
      </w:r>
    </w:p>
    <w:p w14:paraId="6952F8A4" w14:textId="77777777" w:rsidR="00550B5B" w:rsidRPr="001518DB" w:rsidRDefault="00550B5B" w:rsidP="00AC2110">
      <w:pPr>
        <w:pStyle w:val="PlainText"/>
        <w:spacing w:line="480" w:lineRule="auto"/>
        <w:rPr>
          <w:rFonts w:ascii="Times New Roman" w:hAnsi="Times New Roman" w:cs="Times New Roman"/>
          <w:sz w:val="24"/>
          <w:szCs w:val="24"/>
        </w:rPr>
      </w:pPr>
    </w:p>
    <w:p w14:paraId="2F19AC88" w14:textId="2DB10A92" w:rsidR="00550B5B" w:rsidRPr="001518DB" w:rsidRDefault="00550B5B" w:rsidP="00AC2110">
      <w:pPr>
        <w:pStyle w:val="PlainText"/>
        <w:spacing w:line="480" w:lineRule="auto"/>
        <w:rPr>
          <w:rFonts w:ascii="Times New Roman" w:hAnsi="Times New Roman" w:cs="Times New Roman"/>
          <w:sz w:val="24"/>
          <w:szCs w:val="24"/>
        </w:rPr>
      </w:pPr>
      <w:r w:rsidRPr="001518DB">
        <w:rPr>
          <w:rFonts w:ascii="Times New Roman" w:hAnsi="Times New Roman" w:cs="Times New Roman"/>
          <w:sz w:val="24"/>
          <w:szCs w:val="24"/>
        </w:rPr>
        <w:t>Besides timing, other factors impact qualitative research in IS. These factors have been discussed in relation to qualitative research outside of IS, but are worth noting in the area of IS specifically. One is the constant challenge of the iterative nature of qualitative research; it is a continuous learning process. With multiple time points of data collection and particular attention towards change, this can make haraness the iterative nature of qualitative research more difficult. Another factor is that IS is a truly interdisciplinary field. The health-related IS the team generally includes clinical experts, intervention developers,  organizational scientists, and those who focus on the change process. Qualitative researchers need to consider this team as they develop interview and observational guides, who will conduct the interview, and who will participate in the analysis process. The qualitative expert will need to lead the processes, while managing the interdisciplinary team and the lessons he or she learns from qualitative research.</w:t>
      </w:r>
      <w:r w:rsidR="008168C5" w:rsidRPr="001518DB">
        <w:rPr>
          <w:rFonts w:ascii="Times New Roman" w:hAnsi="Times New Roman" w:cs="Times New Roman"/>
          <w:sz w:val="24"/>
          <w:szCs w:val="24"/>
        </w:rPr>
        <w:t xml:space="preserve"> </w:t>
      </w:r>
    </w:p>
    <w:p w14:paraId="68CFF6F5" w14:textId="06F7F2BC" w:rsidR="00550B5B" w:rsidRPr="001518DB" w:rsidRDefault="007A6C58" w:rsidP="001455A3">
      <w:pPr>
        <w:pStyle w:val="ListParagraph"/>
        <w:numPr>
          <w:ilvl w:val="1"/>
          <w:numId w:val="1"/>
        </w:numPr>
        <w:spacing w:after="0" w:line="240" w:lineRule="auto"/>
        <w:rPr>
          <w:rFonts w:ascii="Times New Roman" w:hAnsi="Times New Roman" w:cs="Times New Roman"/>
          <w:sz w:val="24"/>
          <w:szCs w:val="24"/>
        </w:rPr>
      </w:pPr>
      <w:r w:rsidRPr="001518DB">
        <w:rPr>
          <w:rFonts w:ascii="Times New Roman" w:hAnsi="Times New Roman" w:cs="Times New Roman"/>
          <w:sz w:val="24"/>
          <w:szCs w:val="24"/>
        </w:rPr>
        <w:t>Presentation of qualitative findings</w:t>
      </w:r>
      <w:r w:rsidR="00550B5B" w:rsidRPr="001518DB">
        <w:rPr>
          <w:rFonts w:ascii="Times New Roman" w:hAnsi="Times New Roman" w:cs="Times New Roman"/>
          <w:sz w:val="24"/>
          <w:szCs w:val="24"/>
        </w:rPr>
        <w:t xml:space="preserve"> </w:t>
      </w:r>
    </w:p>
    <w:p w14:paraId="0D421403" w14:textId="77777777" w:rsidR="00550B5B" w:rsidRPr="001518DB" w:rsidRDefault="00550B5B" w:rsidP="00550B5B">
      <w:pPr>
        <w:rPr>
          <w:rFonts w:ascii="Times New Roman" w:hAnsi="Times New Roman" w:cs="Times New Roman"/>
          <w:sz w:val="24"/>
          <w:szCs w:val="24"/>
        </w:rPr>
      </w:pPr>
    </w:p>
    <w:p w14:paraId="3B0665FF" w14:textId="5F8357BC" w:rsidR="00550B5B" w:rsidRPr="001518DB" w:rsidRDefault="00550B5B" w:rsidP="00550B5B">
      <w:pPr>
        <w:spacing w:line="480" w:lineRule="auto"/>
        <w:ind w:firstLine="360"/>
        <w:rPr>
          <w:rFonts w:ascii="Times New Roman" w:hAnsi="Times New Roman" w:cs="Times New Roman"/>
          <w:sz w:val="24"/>
          <w:szCs w:val="24"/>
        </w:rPr>
      </w:pPr>
      <w:r w:rsidRPr="001518DB">
        <w:rPr>
          <w:rFonts w:ascii="Times New Roman" w:hAnsi="Times New Roman" w:cs="Times New Roman"/>
          <w:sz w:val="24"/>
          <w:szCs w:val="24"/>
        </w:rPr>
        <w:lastRenderedPageBreak/>
        <w:t>Most qualitative studies of implementation present results organized by themes and illustrated with quotations obtained from study participants. Results should not merely be comprised of a list of themes, but should specify which themes were emergent and which were a priori, and how themes are related to one another.  Although quotations are commonly used not to document the existence or character of a theme, they should also provide a level of eloquence and insight not possible with a summary of the theme. Usually, one quote is sufficient to make a specific point, unless the point itself contains important nuances or contrasts that require more than one quotation to illustrate.</w:t>
      </w:r>
    </w:p>
    <w:p w14:paraId="7F83B63C" w14:textId="77777777" w:rsidR="00550B5B" w:rsidRPr="001518DB" w:rsidRDefault="00550B5B" w:rsidP="00550B5B">
      <w:pPr>
        <w:spacing w:line="480" w:lineRule="auto"/>
        <w:ind w:firstLine="720"/>
        <w:rPr>
          <w:rFonts w:ascii="Times New Roman" w:hAnsi="Times New Roman" w:cs="Times New Roman"/>
          <w:sz w:val="24"/>
          <w:szCs w:val="24"/>
        </w:rPr>
      </w:pPr>
      <w:r w:rsidRPr="001518DB">
        <w:rPr>
          <w:rFonts w:ascii="Times New Roman" w:hAnsi="Times New Roman" w:cs="Times New Roman"/>
          <w:sz w:val="24"/>
          <w:szCs w:val="24"/>
        </w:rPr>
        <w:t>In several instances, tables have been used to organize the presentation of results. Tables generally provide a taxonomy of themes with illustrative quotes.  Tables have the advantage of presenting the results in condensed form, enabling authors to publish in journals that have word limitations.  Elsey and colleagues (2016) used qualitative data to construct a table of barriers and facilitators to implementation using NPT.</w:t>
      </w:r>
    </w:p>
    <w:p w14:paraId="7AF30A63" w14:textId="23BFDB1C" w:rsidR="00550B5B" w:rsidRPr="001518DB" w:rsidRDefault="00550B5B" w:rsidP="00550B5B">
      <w:pPr>
        <w:spacing w:line="480" w:lineRule="auto"/>
        <w:ind w:firstLine="720"/>
        <w:rPr>
          <w:rFonts w:ascii="Times New Roman" w:hAnsi="Times New Roman" w:cs="Times New Roman"/>
          <w:sz w:val="24"/>
          <w:szCs w:val="24"/>
        </w:rPr>
      </w:pPr>
      <w:r w:rsidRPr="001518DB">
        <w:rPr>
          <w:rFonts w:ascii="Times New Roman" w:hAnsi="Times New Roman" w:cs="Times New Roman"/>
          <w:sz w:val="24"/>
          <w:szCs w:val="24"/>
        </w:rPr>
        <w:t>A third form of presentation of study results is the use of figures and diagrams that illustrate relationships among themes identified from analyses of qualitative data. Palinkas and colleagues (2008) used a figure to illustrate relationships among themes and subthemes representing predictors and outcomes of short-term implementation of three evidence-based treatments for depression, anxiety and behavioral problems in 8-13 year old youth.  Lessard and colleagues (2016) used figures to provide a conceptual framework of facilitation categories and themes as well as the relationship between implementation-oriented facilitation roles and support-oriented facilitation roles, and to illustrate the dynamic interrelations between groups of actors and/or between actors in the same group of facilitators. Elsey and colleagues (2016) used qualitative data to construct a figure outlining patient flow in a proposed smoking cessation intervention.</w:t>
      </w:r>
      <w:r w:rsidR="001E220B" w:rsidRPr="001518DB">
        <w:rPr>
          <w:rFonts w:ascii="Times New Roman" w:hAnsi="Times New Roman" w:cs="Times New Roman"/>
          <w:sz w:val="24"/>
          <w:szCs w:val="24"/>
        </w:rPr>
        <w:t xml:space="preserve"> </w:t>
      </w:r>
    </w:p>
    <w:p w14:paraId="20164FBB" w14:textId="7EA22F61" w:rsidR="00550B5B" w:rsidRPr="001518DB" w:rsidRDefault="007A6C58" w:rsidP="001825BE">
      <w:pPr>
        <w:pStyle w:val="ListParagraph"/>
        <w:numPr>
          <w:ilvl w:val="0"/>
          <w:numId w:val="1"/>
        </w:numPr>
        <w:rPr>
          <w:rFonts w:ascii="Times New Roman" w:hAnsi="Times New Roman" w:cs="Times New Roman"/>
          <w:sz w:val="24"/>
          <w:szCs w:val="24"/>
        </w:rPr>
      </w:pPr>
      <w:r w:rsidRPr="001518DB">
        <w:rPr>
          <w:rFonts w:ascii="Times New Roman" w:hAnsi="Times New Roman" w:cs="Times New Roman"/>
          <w:sz w:val="24"/>
          <w:szCs w:val="24"/>
        </w:rPr>
        <w:t>What innovations are needed in qualitative methods</w:t>
      </w:r>
      <w:r w:rsidR="006A49FE" w:rsidRPr="001518DB">
        <w:rPr>
          <w:rFonts w:ascii="Times New Roman" w:hAnsi="Times New Roman" w:cs="Times New Roman"/>
          <w:sz w:val="24"/>
          <w:szCs w:val="24"/>
        </w:rPr>
        <w:t xml:space="preserve"> especially focusing on IS</w:t>
      </w:r>
      <w:r w:rsidRPr="001518DB">
        <w:rPr>
          <w:rFonts w:ascii="Times New Roman" w:hAnsi="Times New Roman" w:cs="Times New Roman"/>
          <w:sz w:val="24"/>
          <w:szCs w:val="24"/>
        </w:rPr>
        <w:t>?</w:t>
      </w:r>
      <w:r w:rsidR="00C727F5" w:rsidRPr="001518DB">
        <w:rPr>
          <w:rFonts w:ascii="Times New Roman" w:hAnsi="Times New Roman" w:cs="Times New Roman"/>
          <w:sz w:val="24"/>
          <w:szCs w:val="24"/>
        </w:rPr>
        <w:t xml:space="preserve"> </w:t>
      </w:r>
    </w:p>
    <w:p w14:paraId="1F152B3E" w14:textId="77777777" w:rsidR="00550B5B" w:rsidRPr="001518DB" w:rsidRDefault="00550B5B" w:rsidP="00550B5B">
      <w:pPr>
        <w:rPr>
          <w:rFonts w:ascii="Times New Roman" w:hAnsi="Times New Roman" w:cs="Times New Roman"/>
          <w:sz w:val="24"/>
          <w:szCs w:val="24"/>
        </w:rPr>
      </w:pPr>
    </w:p>
    <w:p w14:paraId="0A28A386" w14:textId="3AE7A8A1" w:rsidR="00550B5B" w:rsidRPr="001518DB" w:rsidRDefault="001E220B" w:rsidP="00550B5B">
      <w:pPr>
        <w:spacing w:line="480" w:lineRule="auto"/>
        <w:ind w:firstLine="720"/>
        <w:rPr>
          <w:rFonts w:ascii="Times New Roman" w:hAnsi="Times New Roman" w:cs="Times New Roman"/>
          <w:sz w:val="24"/>
          <w:szCs w:val="24"/>
        </w:rPr>
      </w:pPr>
      <w:r w:rsidRPr="001518DB">
        <w:rPr>
          <w:rFonts w:ascii="Times New Roman" w:hAnsi="Times New Roman" w:cs="Times New Roman"/>
          <w:sz w:val="24"/>
          <w:szCs w:val="24"/>
        </w:rPr>
        <w:t xml:space="preserve">[Palinkas&gt;] </w:t>
      </w:r>
      <w:r w:rsidR="00550B5B" w:rsidRPr="001518DB">
        <w:rPr>
          <w:rFonts w:ascii="Times New Roman" w:hAnsi="Times New Roman" w:cs="Times New Roman"/>
          <w:sz w:val="24"/>
          <w:szCs w:val="24"/>
        </w:rPr>
        <w:t xml:space="preserve">The first innovation needed is to bring greater precision in the description and operationalization of the process of reaching consensus. Most qualitative studies of implementation describe holding meetings that are designed to reach consensus in coding of data or construction of themes.  However, it is unclear what constitutes consensus (e.g., is it 100% agreement on all decisions, greater than 50% agreement) and whether reaching consensus represents a uniform process with a uniform outcome such that it can be replicated within the same study or compared from one study to the next. </w:t>
      </w:r>
    </w:p>
    <w:p w14:paraId="5415EF6B" w14:textId="77777777" w:rsidR="00550B5B" w:rsidRPr="001518DB" w:rsidRDefault="00550B5B" w:rsidP="00550B5B">
      <w:pPr>
        <w:spacing w:line="480" w:lineRule="auto"/>
        <w:ind w:firstLine="720"/>
        <w:rPr>
          <w:rFonts w:ascii="Times New Roman" w:hAnsi="Times New Roman" w:cs="Times New Roman"/>
          <w:sz w:val="24"/>
          <w:szCs w:val="24"/>
        </w:rPr>
      </w:pPr>
      <w:r w:rsidRPr="001518DB">
        <w:rPr>
          <w:rFonts w:ascii="Times New Roman" w:hAnsi="Times New Roman" w:cs="Times New Roman"/>
          <w:sz w:val="24"/>
          <w:szCs w:val="24"/>
        </w:rPr>
        <w:t xml:space="preserve">The second innovation needed is to develop new tools and techniques for conducting rapid assessment procedures (RAP) for collecting and analyzing qualitative data.  RAP is a distinctive form of qualitative methods that is especially appropriate for implementation research because it 1) reduces the time required to conduct the study, thereby reducing the gap between research and practice, and 2) involves a partnership between researchers and practitioners, enabling both stakeholders to contribute to study results and to learn from one another in the process.  Innovations in the use of RAP might include developing standardized procedures for assigning data collection and analysis responsibilities, use of social media and other forms of technology for data collection and analysis, and procedures for insuring reliability and validity in activities conducted by teams of researchers and practitioners. </w:t>
      </w:r>
    </w:p>
    <w:p w14:paraId="688ECE5C" w14:textId="70353A68" w:rsidR="00550B5B" w:rsidRPr="001518DB" w:rsidRDefault="00550B5B" w:rsidP="00550B5B">
      <w:pPr>
        <w:spacing w:line="480" w:lineRule="auto"/>
        <w:ind w:firstLine="720"/>
        <w:rPr>
          <w:rFonts w:ascii="Times New Roman" w:hAnsi="Times New Roman" w:cs="Times New Roman"/>
          <w:sz w:val="24"/>
          <w:szCs w:val="24"/>
        </w:rPr>
      </w:pPr>
      <w:r w:rsidRPr="001518DB">
        <w:rPr>
          <w:rFonts w:ascii="Times New Roman" w:hAnsi="Times New Roman" w:cs="Times New Roman"/>
          <w:sz w:val="24"/>
          <w:szCs w:val="24"/>
        </w:rPr>
        <w:t>Finally, it is important that qualitative methodologists explore methods of data collection and analysis used in health services research but not commonly used in implementation research.  These include phenomenological methods to understand the “lived experience” of implementation and quasi-statistical methods such as pile sorts, semantic frames, and rank order tasks to assess stakeholder perceptions of implementation goals, requirements, barriers, facilitators, and outcomes.</w:t>
      </w:r>
      <w:r w:rsidR="001E220B" w:rsidRPr="001518DB">
        <w:rPr>
          <w:rFonts w:ascii="Times New Roman" w:hAnsi="Times New Roman" w:cs="Times New Roman"/>
          <w:sz w:val="24"/>
          <w:szCs w:val="24"/>
        </w:rPr>
        <w:t xml:space="preserve"> [&lt;Palinkas]</w:t>
      </w:r>
    </w:p>
    <w:p w14:paraId="69020ADD" w14:textId="77777777" w:rsidR="00550B5B" w:rsidRPr="001518DB" w:rsidRDefault="00550B5B" w:rsidP="001825BE">
      <w:pPr>
        <w:pStyle w:val="ListParagraph"/>
        <w:spacing w:line="360" w:lineRule="auto"/>
        <w:ind w:left="1440"/>
        <w:rPr>
          <w:rFonts w:ascii="Times New Roman" w:hAnsi="Times New Roman" w:cs="Times New Roman"/>
          <w:sz w:val="24"/>
          <w:szCs w:val="24"/>
        </w:rPr>
      </w:pPr>
    </w:p>
    <w:p w14:paraId="5EDB485C" w14:textId="77777777" w:rsidR="007A6C58" w:rsidRPr="001518DB" w:rsidRDefault="007A6C58" w:rsidP="007A6C58">
      <w:pPr>
        <w:pStyle w:val="ListParagraph"/>
        <w:numPr>
          <w:ilvl w:val="1"/>
          <w:numId w:val="1"/>
        </w:numPr>
        <w:spacing w:line="360" w:lineRule="auto"/>
        <w:rPr>
          <w:rFonts w:ascii="Times New Roman" w:hAnsi="Times New Roman" w:cs="Times New Roman"/>
          <w:sz w:val="24"/>
          <w:szCs w:val="24"/>
        </w:rPr>
      </w:pPr>
      <w:r w:rsidRPr="001518DB">
        <w:rPr>
          <w:rFonts w:ascii="Times New Roman" w:hAnsi="Times New Roman" w:cs="Times New Roman"/>
          <w:sz w:val="24"/>
          <w:szCs w:val="24"/>
        </w:rPr>
        <w:lastRenderedPageBreak/>
        <w:t xml:space="preserve">Adoption of common language while remaining “true” to qual approach; </w:t>
      </w:r>
      <w:commentRangeStart w:id="19"/>
      <w:r w:rsidRPr="001518DB">
        <w:rPr>
          <w:rFonts w:ascii="Times New Roman" w:hAnsi="Times New Roman" w:cs="Times New Roman"/>
          <w:sz w:val="24"/>
          <w:szCs w:val="24"/>
        </w:rPr>
        <w:t>consistency</w:t>
      </w:r>
      <w:commentRangeEnd w:id="19"/>
      <w:r w:rsidR="001518DB">
        <w:rPr>
          <w:rStyle w:val="CommentReference"/>
        </w:rPr>
        <w:commentReference w:id="19"/>
      </w:r>
      <w:r w:rsidRPr="001518DB">
        <w:rPr>
          <w:rFonts w:ascii="Times New Roman" w:hAnsi="Times New Roman" w:cs="Times New Roman"/>
          <w:sz w:val="24"/>
          <w:szCs w:val="24"/>
        </w:rPr>
        <w:t xml:space="preserve"> and yet avoid “cookbook” approach</w:t>
      </w:r>
    </w:p>
    <w:p w14:paraId="1D73E0C5" w14:textId="77777777" w:rsidR="007A6C58" w:rsidRPr="001518DB" w:rsidRDefault="007A6C58" w:rsidP="007A6C58">
      <w:pPr>
        <w:pStyle w:val="ListParagraph"/>
        <w:numPr>
          <w:ilvl w:val="1"/>
          <w:numId w:val="1"/>
        </w:numPr>
        <w:spacing w:line="360" w:lineRule="auto"/>
        <w:rPr>
          <w:rFonts w:ascii="Times New Roman" w:hAnsi="Times New Roman" w:cs="Times New Roman"/>
          <w:sz w:val="24"/>
          <w:szCs w:val="24"/>
        </w:rPr>
      </w:pPr>
      <w:r w:rsidRPr="001518DB">
        <w:rPr>
          <w:rFonts w:ascii="Times New Roman" w:hAnsi="Times New Roman" w:cs="Times New Roman"/>
          <w:sz w:val="24"/>
          <w:szCs w:val="24"/>
        </w:rPr>
        <w:t>But also still need to embrace inductive approaches, theory-building … more about this?</w:t>
      </w:r>
    </w:p>
    <w:p w14:paraId="1EC6C12B" w14:textId="4D89FF2F" w:rsidR="0063723E" w:rsidRPr="001518DB" w:rsidRDefault="0063723E" w:rsidP="007A6C58">
      <w:pPr>
        <w:pStyle w:val="ListParagraph"/>
        <w:numPr>
          <w:ilvl w:val="1"/>
          <w:numId w:val="1"/>
        </w:numPr>
        <w:spacing w:line="360" w:lineRule="auto"/>
        <w:rPr>
          <w:rFonts w:ascii="Times New Roman" w:hAnsi="Times New Roman" w:cs="Times New Roman"/>
          <w:sz w:val="24"/>
          <w:szCs w:val="24"/>
        </w:rPr>
      </w:pPr>
      <w:r w:rsidRPr="001518DB">
        <w:rPr>
          <w:rFonts w:ascii="Times New Roman" w:hAnsi="Times New Roman" w:cs="Times New Roman"/>
          <w:sz w:val="24"/>
          <w:szCs w:val="24"/>
        </w:rPr>
        <w:t>Ways to compare</w:t>
      </w:r>
      <w:r w:rsidR="0034747E" w:rsidRPr="001518DB">
        <w:rPr>
          <w:rFonts w:ascii="Times New Roman" w:hAnsi="Times New Roman" w:cs="Times New Roman"/>
          <w:sz w:val="24"/>
          <w:szCs w:val="24"/>
        </w:rPr>
        <w:t xml:space="preserve"> data</w:t>
      </w:r>
      <w:r w:rsidRPr="001518DB">
        <w:rPr>
          <w:rFonts w:ascii="Times New Roman" w:hAnsi="Times New Roman" w:cs="Times New Roman"/>
          <w:sz w:val="24"/>
          <w:szCs w:val="24"/>
        </w:rPr>
        <w:t xml:space="preserve"> across sites</w:t>
      </w:r>
      <w:r w:rsidR="0034747E" w:rsidRPr="001518DB">
        <w:rPr>
          <w:rFonts w:ascii="Times New Roman" w:hAnsi="Times New Roman" w:cs="Times New Roman"/>
          <w:sz w:val="24"/>
          <w:szCs w:val="24"/>
        </w:rPr>
        <w:t>/contexts</w:t>
      </w:r>
    </w:p>
    <w:p w14:paraId="018295E6" w14:textId="27D8DFAB" w:rsidR="007A6C58" w:rsidRPr="001518DB" w:rsidRDefault="007A6C58" w:rsidP="007A6C58">
      <w:pPr>
        <w:pStyle w:val="ListParagraph"/>
        <w:numPr>
          <w:ilvl w:val="0"/>
          <w:numId w:val="1"/>
        </w:numPr>
        <w:spacing w:line="360" w:lineRule="auto"/>
        <w:rPr>
          <w:rFonts w:ascii="Times New Roman" w:hAnsi="Times New Roman" w:cs="Times New Roman"/>
          <w:sz w:val="24"/>
          <w:szCs w:val="24"/>
        </w:rPr>
      </w:pPr>
      <w:r w:rsidRPr="001518DB">
        <w:rPr>
          <w:rFonts w:ascii="Times New Roman" w:hAnsi="Times New Roman" w:cs="Times New Roman"/>
          <w:sz w:val="24"/>
          <w:szCs w:val="24"/>
        </w:rPr>
        <w:t>How can qualitative methods catalyze implementation science and lead to different ways of thinking?</w:t>
      </w:r>
    </w:p>
    <w:p w14:paraId="09BD521A" w14:textId="7CACF942" w:rsidR="007A6C58" w:rsidRPr="001518DB" w:rsidRDefault="007A6C58" w:rsidP="007A6C58">
      <w:pPr>
        <w:pStyle w:val="ListParagraph"/>
        <w:numPr>
          <w:ilvl w:val="1"/>
          <w:numId w:val="1"/>
        </w:numPr>
        <w:spacing w:line="360" w:lineRule="auto"/>
        <w:rPr>
          <w:rFonts w:ascii="Times New Roman" w:hAnsi="Times New Roman" w:cs="Times New Roman"/>
          <w:sz w:val="24"/>
          <w:szCs w:val="24"/>
        </w:rPr>
      </w:pPr>
      <w:r w:rsidRPr="001518DB">
        <w:rPr>
          <w:rFonts w:ascii="Times New Roman" w:hAnsi="Times New Roman" w:cs="Times New Roman"/>
          <w:sz w:val="24"/>
          <w:szCs w:val="24"/>
        </w:rPr>
        <w:t xml:space="preserve">The 3 most widely used frameworks that I know of in IS (I’m sure there are others) – </w:t>
      </w:r>
      <w:commentRangeStart w:id="20"/>
      <w:r w:rsidRPr="001518DB">
        <w:rPr>
          <w:rFonts w:ascii="Times New Roman" w:hAnsi="Times New Roman" w:cs="Times New Roman"/>
          <w:sz w:val="24"/>
          <w:szCs w:val="24"/>
        </w:rPr>
        <w:t>CFIR</w:t>
      </w:r>
      <w:commentRangeEnd w:id="20"/>
      <w:r w:rsidR="001518DB">
        <w:rPr>
          <w:rStyle w:val="CommentReference"/>
        </w:rPr>
        <w:commentReference w:id="20"/>
      </w:r>
      <w:r w:rsidRPr="001518DB">
        <w:rPr>
          <w:rFonts w:ascii="Times New Roman" w:hAnsi="Times New Roman" w:cs="Times New Roman"/>
          <w:sz w:val="24"/>
          <w:szCs w:val="24"/>
        </w:rPr>
        <w:t>, TDF, NPT – all rely on qual</w:t>
      </w:r>
      <w:r w:rsidR="000D0638" w:rsidRPr="001518DB">
        <w:rPr>
          <w:rFonts w:ascii="Times New Roman" w:hAnsi="Times New Roman" w:cs="Times New Roman"/>
          <w:sz w:val="24"/>
          <w:szCs w:val="24"/>
        </w:rPr>
        <w:t>itative</w:t>
      </w:r>
      <w:r w:rsidRPr="001518DB">
        <w:rPr>
          <w:rFonts w:ascii="Times New Roman" w:hAnsi="Times New Roman" w:cs="Times New Roman"/>
          <w:sz w:val="24"/>
          <w:szCs w:val="24"/>
        </w:rPr>
        <w:t xml:space="preserve"> methods. TDF and NPT(?) have developed survey measures but none that have been validated widely</w:t>
      </w:r>
    </w:p>
    <w:p w14:paraId="3F03761B" w14:textId="155C8659" w:rsidR="007A6C58" w:rsidRPr="001518DB" w:rsidRDefault="007A6C58" w:rsidP="007A6C58">
      <w:pPr>
        <w:pStyle w:val="ListParagraph"/>
        <w:numPr>
          <w:ilvl w:val="1"/>
          <w:numId w:val="1"/>
        </w:numPr>
        <w:spacing w:line="360" w:lineRule="auto"/>
        <w:rPr>
          <w:rFonts w:ascii="Times New Roman" w:hAnsi="Times New Roman" w:cs="Times New Roman"/>
          <w:sz w:val="24"/>
          <w:szCs w:val="24"/>
        </w:rPr>
      </w:pPr>
      <w:r w:rsidRPr="001518DB">
        <w:rPr>
          <w:rFonts w:ascii="Times New Roman" w:hAnsi="Times New Roman" w:cs="Times New Roman"/>
          <w:sz w:val="24"/>
          <w:szCs w:val="24"/>
        </w:rPr>
        <w:t>Continue to provide a way forward in articulating aspects of the complexities of implementations: generating new or building on existing theories, and the usual roles for qual</w:t>
      </w:r>
      <w:r w:rsidR="000D0638" w:rsidRPr="001518DB">
        <w:rPr>
          <w:rFonts w:ascii="Times New Roman" w:hAnsi="Times New Roman" w:cs="Times New Roman"/>
          <w:sz w:val="24"/>
          <w:szCs w:val="24"/>
        </w:rPr>
        <w:t>itative</w:t>
      </w:r>
    </w:p>
    <w:p w14:paraId="02D6B3CE" w14:textId="2E055483" w:rsidR="007A6C58" w:rsidRPr="001518DB" w:rsidRDefault="000D0638" w:rsidP="007A6C58">
      <w:pPr>
        <w:pStyle w:val="ListParagraph"/>
        <w:numPr>
          <w:ilvl w:val="1"/>
          <w:numId w:val="1"/>
        </w:numPr>
        <w:spacing w:line="360" w:lineRule="auto"/>
        <w:rPr>
          <w:rFonts w:ascii="Times New Roman" w:hAnsi="Times New Roman" w:cs="Times New Roman"/>
          <w:sz w:val="24"/>
          <w:szCs w:val="24"/>
        </w:rPr>
      </w:pPr>
      <w:r w:rsidRPr="001518DB">
        <w:rPr>
          <w:rFonts w:ascii="Times New Roman" w:hAnsi="Times New Roman" w:cs="Times New Roman"/>
          <w:sz w:val="24"/>
          <w:szCs w:val="24"/>
        </w:rPr>
        <w:t>Hypothesis</w:t>
      </w:r>
      <w:r w:rsidR="007A6C58" w:rsidRPr="001518DB">
        <w:rPr>
          <w:rFonts w:ascii="Times New Roman" w:hAnsi="Times New Roman" w:cs="Times New Roman"/>
          <w:sz w:val="24"/>
          <w:szCs w:val="24"/>
        </w:rPr>
        <w:t xml:space="preserve"> generating</w:t>
      </w:r>
    </w:p>
    <w:p w14:paraId="01BC944C" w14:textId="77777777" w:rsidR="007A6C58" w:rsidRPr="001518DB" w:rsidRDefault="007A6C58" w:rsidP="007A6C58">
      <w:pPr>
        <w:pStyle w:val="ListParagraph"/>
        <w:numPr>
          <w:ilvl w:val="1"/>
          <w:numId w:val="1"/>
        </w:numPr>
        <w:spacing w:line="360" w:lineRule="auto"/>
        <w:rPr>
          <w:rFonts w:ascii="Times New Roman" w:hAnsi="Times New Roman" w:cs="Times New Roman"/>
          <w:sz w:val="24"/>
          <w:szCs w:val="24"/>
        </w:rPr>
      </w:pPr>
      <w:r w:rsidRPr="001518DB">
        <w:rPr>
          <w:rFonts w:ascii="Times New Roman" w:hAnsi="Times New Roman" w:cs="Times New Roman"/>
          <w:sz w:val="24"/>
          <w:szCs w:val="24"/>
        </w:rPr>
        <w:t>Measure development</w:t>
      </w:r>
    </w:p>
    <w:p w14:paraId="3A91CC67" w14:textId="1D87EC53" w:rsidR="007A6C58" w:rsidRPr="001518DB" w:rsidRDefault="007A6C58" w:rsidP="007A6C58">
      <w:pPr>
        <w:pStyle w:val="ListParagraph"/>
        <w:numPr>
          <w:ilvl w:val="0"/>
          <w:numId w:val="1"/>
        </w:numPr>
        <w:spacing w:line="360" w:lineRule="auto"/>
        <w:rPr>
          <w:rFonts w:ascii="Times New Roman" w:hAnsi="Times New Roman" w:cs="Times New Roman"/>
          <w:sz w:val="24"/>
          <w:szCs w:val="24"/>
        </w:rPr>
      </w:pPr>
      <w:r w:rsidRPr="001518DB">
        <w:rPr>
          <w:rFonts w:ascii="Times New Roman" w:hAnsi="Times New Roman" w:cs="Times New Roman"/>
          <w:sz w:val="24"/>
          <w:szCs w:val="24"/>
        </w:rPr>
        <w:t>I believe qual will always be necessary in IS because I believe quant models will only ever have success in explaining a proportion of variation and we will continue to need qual</w:t>
      </w:r>
      <w:r w:rsidR="000D0638" w:rsidRPr="001518DB">
        <w:rPr>
          <w:rFonts w:ascii="Times New Roman" w:hAnsi="Times New Roman" w:cs="Times New Roman"/>
          <w:sz w:val="24"/>
          <w:szCs w:val="24"/>
        </w:rPr>
        <w:t>itative methods</w:t>
      </w:r>
      <w:r w:rsidRPr="001518DB">
        <w:rPr>
          <w:rFonts w:ascii="Times New Roman" w:hAnsi="Times New Roman" w:cs="Times New Roman"/>
          <w:sz w:val="24"/>
          <w:szCs w:val="24"/>
        </w:rPr>
        <w:t xml:space="preserve"> to understand sufficiently deep dynamics that have not (or cannot) be reliably measured quantitatively. This may be a bold statement…but I’m throwing it out to trigger discussion</w:t>
      </w:r>
    </w:p>
    <w:p w14:paraId="3A705721" w14:textId="6887B18F" w:rsidR="00466FAA" w:rsidRPr="001518DB" w:rsidRDefault="00466FAA" w:rsidP="00466FAA">
      <w:pPr>
        <w:pStyle w:val="ListParagraph"/>
        <w:numPr>
          <w:ilvl w:val="0"/>
          <w:numId w:val="1"/>
        </w:numPr>
        <w:spacing w:line="360" w:lineRule="auto"/>
        <w:rPr>
          <w:rFonts w:ascii="Times New Roman" w:hAnsi="Times New Roman" w:cs="Times New Roman"/>
          <w:sz w:val="24"/>
          <w:szCs w:val="24"/>
        </w:rPr>
      </w:pPr>
      <w:r w:rsidRPr="001518DB">
        <w:rPr>
          <w:rFonts w:ascii="Times New Roman" w:hAnsi="Times New Roman" w:cs="Times New Roman"/>
          <w:sz w:val="24"/>
          <w:szCs w:val="24"/>
        </w:rPr>
        <w:t>Recommendations</w:t>
      </w:r>
      <w:r w:rsidR="0034747E" w:rsidRPr="001518DB">
        <w:rPr>
          <w:rFonts w:ascii="Times New Roman" w:hAnsi="Times New Roman" w:cs="Times New Roman"/>
          <w:sz w:val="24"/>
          <w:szCs w:val="24"/>
        </w:rPr>
        <w:t xml:space="preserve"> and next steps</w:t>
      </w:r>
    </w:p>
    <w:p w14:paraId="02CB56CC" w14:textId="38B39CE2" w:rsidR="00466FAA" w:rsidRPr="001518DB" w:rsidRDefault="00466FAA" w:rsidP="00092DD8">
      <w:pPr>
        <w:pStyle w:val="ListParagraph"/>
        <w:spacing w:line="360" w:lineRule="auto"/>
        <w:ind w:left="360"/>
        <w:rPr>
          <w:rFonts w:ascii="Times New Roman" w:hAnsi="Times New Roman" w:cs="Times New Roman"/>
          <w:sz w:val="24"/>
          <w:szCs w:val="24"/>
        </w:rPr>
      </w:pPr>
    </w:p>
    <w:p w14:paraId="7061612F" w14:textId="77777777" w:rsidR="00966509" w:rsidRPr="001518DB" w:rsidRDefault="00966509" w:rsidP="00966509">
      <w:pPr>
        <w:spacing w:after="0" w:line="240" w:lineRule="auto"/>
        <w:ind w:left="360" w:hanging="360"/>
        <w:rPr>
          <w:rFonts w:ascii="Times New Roman" w:eastAsia="MS Mincho" w:hAnsi="Times New Roman" w:cs="Times New Roman"/>
          <w:sz w:val="24"/>
          <w:szCs w:val="24"/>
          <w:u w:val="single"/>
        </w:rPr>
      </w:pPr>
      <w:r w:rsidRPr="00092DD8">
        <w:rPr>
          <w:rFonts w:ascii="Times New Roman" w:eastAsia="MS Mincho" w:hAnsi="Times New Roman" w:cs="Times New Roman"/>
          <w:sz w:val="24"/>
          <w:szCs w:val="24"/>
          <w:u w:val="single"/>
        </w:rPr>
        <w:t>References</w:t>
      </w:r>
    </w:p>
    <w:p w14:paraId="62DA4654" w14:textId="77777777" w:rsidR="00966509" w:rsidRPr="001518DB" w:rsidRDefault="00966509" w:rsidP="00966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imes New Roman" w:eastAsia="SimSun" w:hAnsi="Times New Roman" w:cs="Times New Roman"/>
          <w:sz w:val="24"/>
          <w:szCs w:val="24"/>
          <w:lang w:eastAsia="zh-CN"/>
        </w:rPr>
      </w:pPr>
      <w:r w:rsidRPr="001518DB">
        <w:rPr>
          <w:rFonts w:ascii="Times New Roman" w:eastAsia="SimSun" w:hAnsi="Times New Roman" w:cs="Times New Roman"/>
          <w:sz w:val="24"/>
          <w:szCs w:val="24"/>
          <w:lang w:eastAsia="zh-CN"/>
        </w:rPr>
        <w:t xml:space="preserve">Aarons, G. A., Hurlburt, M., &amp; Horwitz, S. M. (2011). Advancing a conceptual model of evidence-based practice implementation in public service sectors. </w:t>
      </w:r>
      <w:r w:rsidRPr="001518DB">
        <w:rPr>
          <w:rFonts w:ascii="Times New Roman" w:eastAsia="SimSun" w:hAnsi="Times New Roman" w:cs="Times New Roman"/>
          <w:i/>
          <w:sz w:val="24"/>
          <w:szCs w:val="24"/>
          <w:lang w:eastAsia="zh-CN"/>
        </w:rPr>
        <w:t>Administration and Policy in Mental Health, 38</w:t>
      </w:r>
      <w:r w:rsidRPr="001518DB">
        <w:rPr>
          <w:rFonts w:ascii="Times New Roman" w:eastAsia="SimSun" w:hAnsi="Times New Roman" w:cs="Times New Roman"/>
          <w:sz w:val="24"/>
          <w:szCs w:val="24"/>
          <w:lang w:eastAsia="zh-CN"/>
        </w:rPr>
        <w:t xml:space="preserve">, 4-23. </w:t>
      </w:r>
    </w:p>
    <w:p w14:paraId="6AC8E0E6" w14:textId="77777777" w:rsidR="00966509" w:rsidRPr="001518DB" w:rsidRDefault="00966509" w:rsidP="00966509">
      <w:pPr>
        <w:tabs>
          <w:tab w:val="left" w:pos="-720"/>
        </w:tabs>
        <w:suppressAutoHyphens/>
        <w:spacing w:after="0" w:line="240" w:lineRule="auto"/>
        <w:ind w:left="360" w:hanging="360"/>
        <w:rPr>
          <w:rFonts w:ascii="Times New Roman" w:eastAsia="MS Mincho" w:hAnsi="Times New Roman" w:cs="Times New Roman"/>
          <w:sz w:val="24"/>
          <w:szCs w:val="24"/>
        </w:rPr>
      </w:pPr>
      <w:r w:rsidRPr="001518DB">
        <w:rPr>
          <w:rFonts w:ascii="Times New Roman" w:eastAsia="MS Mincho" w:hAnsi="Times New Roman" w:cs="Times New Roman"/>
          <w:sz w:val="24"/>
          <w:szCs w:val="24"/>
        </w:rPr>
        <w:t xml:space="preserve">Aarons, G. A., Wells, R., Zagursky, K., Fettes, D. L., &amp; Palinkas, L. A. (2009). Implementing evidence-based practice in community mental health agencies: multiple stakeholder perspectives. </w:t>
      </w:r>
      <w:r w:rsidRPr="001518DB">
        <w:rPr>
          <w:rFonts w:ascii="Times New Roman" w:eastAsia="MS Mincho" w:hAnsi="Times New Roman" w:cs="Times New Roman"/>
          <w:i/>
          <w:sz w:val="24"/>
          <w:szCs w:val="24"/>
        </w:rPr>
        <w:t>American Journal of Public Health, 99</w:t>
      </w:r>
      <w:r w:rsidRPr="001518DB">
        <w:rPr>
          <w:rFonts w:ascii="Times New Roman" w:eastAsia="MS Mincho" w:hAnsi="Times New Roman" w:cs="Times New Roman"/>
          <w:sz w:val="24"/>
          <w:szCs w:val="24"/>
        </w:rPr>
        <w:t>(11), 2087-2095.</w:t>
      </w:r>
    </w:p>
    <w:p w14:paraId="3768D656"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21" w:author="Heurtin-Roberts, Suzanne (NIH/NCI) [E]" w:date="2016-10-04T17:06:00Z">
            <w:rPr>
              <w:rFonts w:ascii="Times New Roman" w:eastAsia="MS Mincho" w:hAnsi="Times New Roman" w:cs="Times New Roman"/>
              <w:sz w:val="24"/>
              <w:szCs w:val="24"/>
            </w:rPr>
          </w:rPrChange>
        </w:rPr>
      </w:pPr>
      <w:r w:rsidRPr="006C413A">
        <w:rPr>
          <w:rFonts w:ascii="Times New Roman" w:eastAsia="MS Mincho" w:hAnsi="Times New Roman" w:cs="Times New Roman"/>
          <w:sz w:val="24"/>
          <w:szCs w:val="24"/>
        </w:rPr>
        <w:t xml:space="preserve">Aarons, G.A., &amp; Palinkas, L.A. (2007). Implementation of evidence-based practice in child welfare: service provider perspectives. </w:t>
      </w:r>
      <w:r w:rsidRPr="00092DD8">
        <w:rPr>
          <w:rFonts w:ascii="Times New Roman" w:eastAsia="MS Mincho" w:hAnsi="Times New Roman" w:cs="Times New Roman"/>
          <w:i/>
          <w:sz w:val="24"/>
          <w:szCs w:val="24"/>
          <w:rPrChange w:id="22" w:author="Heurtin-Roberts, Suzanne (NIH/NCI) [E]" w:date="2016-10-04T17:06:00Z">
            <w:rPr>
              <w:rFonts w:ascii="Times New Roman" w:eastAsia="MS Mincho" w:hAnsi="Times New Roman" w:cs="Times New Roman"/>
              <w:i/>
              <w:sz w:val="24"/>
              <w:szCs w:val="24"/>
            </w:rPr>
          </w:rPrChange>
        </w:rPr>
        <w:t>Administration and Policy in Mental Health and Mental Health Services Research, 34</w:t>
      </w:r>
      <w:r w:rsidRPr="00092DD8">
        <w:rPr>
          <w:rFonts w:ascii="Times New Roman" w:eastAsia="MS Mincho" w:hAnsi="Times New Roman" w:cs="Times New Roman"/>
          <w:sz w:val="24"/>
          <w:szCs w:val="24"/>
          <w:rPrChange w:id="23" w:author="Heurtin-Roberts, Suzanne (NIH/NCI) [E]" w:date="2016-10-04T17:06:00Z">
            <w:rPr>
              <w:rFonts w:ascii="Times New Roman" w:eastAsia="MS Mincho" w:hAnsi="Times New Roman" w:cs="Times New Roman"/>
              <w:sz w:val="24"/>
              <w:szCs w:val="24"/>
            </w:rPr>
          </w:rPrChange>
        </w:rPr>
        <w:t>, 411-419.</w:t>
      </w:r>
    </w:p>
    <w:p w14:paraId="4AD0D14E" w14:textId="77777777" w:rsidR="00CD1B03" w:rsidRPr="00092DD8" w:rsidRDefault="00CD1B03" w:rsidP="00966509">
      <w:pPr>
        <w:spacing w:after="0" w:line="240" w:lineRule="auto"/>
        <w:ind w:left="360" w:hanging="360"/>
        <w:rPr>
          <w:rFonts w:ascii="Times New Roman" w:eastAsia="MS Mincho" w:hAnsi="Times New Roman" w:cs="Times New Roman"/>
          <w:sz w:val="24"/>
          <w:szCs w:val="24"/>
          <w:rPrChange w:id="24" w:author="Heurtin-Roberts, Suzanne (NIH/NCI) [E]" w:date="2016-10-04T17:06:00Z">
            <w:rPr>
              <w:rFonts w:ascii="Times New Roman" w:eastAsia="MS Mincho" w:hAnsi="Times New Roman" w:cs="Times New Roman"/>
              <w:sz w:val="24"/>
              <w:szCs w:val="24"/>
            </w:rPr>
          </w:rPrChange>
        </w:rPr>
      </w:pPr>
    </w:p>
    <w:p w14:paraId="71AEC901" w14:textId="24AA1CCF" w:rsidR="00CD1B03" w:rsidRPr="006C413A" w:rsidRDefault="00966509" w:rsidP="00966509">
      <w:pPr>
        <w:spacing w:after="0" w:line="240" w:lineRule="auto"/>
        <w:ind w:left="360" w:hanging="360"/>
        <w:rPr>
          <w:rFonts w:ascii="Times New Roman" w:eastAsia="MS Mincho" w:hAnsi="Times New Roman" w:cs="Times New Roman"/>
          <w:sz w:val="24"/>
          <w:szCs w:val="24"/>
        </w:rPr>
      </w:pPr>
      <w:r w:rsidRPr="006C413A">
        <w:rPr>
          <w:rFonts w:ascii="Times New Roman" w:eastAsia="MS Mincho" w:hAnsi="Times New Roman" w:cs="Times New Roman"/>
          <w:sz w:val="24"/>
          <w:szCs w:val="24"/>
          <w:highlight w:val="yellow"/>
        </w:rPr>
        <w:t>Bajunirwe et al., 2016</w:t>
      </w:r>
    </w:p>
    <w:p w14:paraId="2D1FF77C" w14:textId="77777777" w:rsidR="00CD1B03" w:rsidRPr="00092DD8" w:rsidRDefault="00CD1B03" w:rsidP="00966509">
      <w:pPr>
        <w:spacing w:after="0" w:line="240" w:lineRule="auto"/>
        <w:ind w:left="360" w:hanging="360"/>
        <w:rPr>
          <w:rFonts w:ascii="Times New Roman" w:eastAsia="MS Mincho" w:hAnsi="Times New Roman" w:cs="Times New Roman"/>
          <w:sz w:val="24"/>
          <w:szCs w:val="24"/>
          <w:rPrChange w:id="25" w:author="Heurtin-Roberts, Suzanne (NIH/NCI) [E]" w:date="2016-10-04T17:06:00Z">
            <w:rPr>
              <w:rFonts w:ascii="Times New Roman" w:eastAsia="MS Mincho" w:hAnsi="Times New Roman" w:cs="Times New Roman"/>
              <w:sz w:val="24"/>
              <w:szCs w:val="24"/>
            </w:rPr>
          </w:rPrChange>
        </w:rPr>
      </w:pPr>
    </w:p>
    <w:p w14:paraId="66AE2EA0" w14:textId="77777777" w:rsidR="00CD1B03" w:rsidRPr="00092DD8" w:rsidRDefault="00CD1B03" w:rsidP="00CD1B03">
      <w:pPr>
        <w:spacing w:after="0" w:line="240" w:lineRule="auto"/>
        <w:ind w:left="360" w:hanging="360"/>
        <w:rPr>
          <w:rFonts w:ascii="Times New Roman" w:eastAsia="MS Mincho" w:hAnsi="Times New Roman" w:cs="Times New Roman"/>
          <w:sz w:val="24"/>
          <w:szCs w:val="24"/>
          <w:rPrChange w:id="26"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27" w:author="Heurtin-Roberts, Suzanne (NIH/NCI) [E]" w:date="2016-10-04T17:06:00Z">
            <w:rPr>
              <w:rFonts w:ascii="Times New Roman" w:eastAsia="MS Mincho" w:hAnsi="Times New Roman" w:cs="Times New Roman"/>
              <w:sz w:val="24"/>
              <w:szCs w:val="24"/>
            </w:rPr>
          </w:rPrChange>
        </w:rPr>
        <w:t xml:space="preserve">Baker, E. A., Brennan Ramirez, L. K., Claus, J. M., &amp; Land, G. (2008). Translating and disseminating research- and practice-based criteria to support evidence-based intervention planning. </w:t>
      </w:r>
      <w:r w:rsidRPr="00092DD8">
        <w:rPr>
          <w:rFonts w:ascii="Times New Roman" w:eastAsia="MS Mincho" w:hAnsi="Times New Roman" w:cs="Times New Roman"/>
          <w:i/>
          <w:sz w:val="24"/>
          <w:szCs w:val="24"/>
          <w:rPrChange w:id="28" w:author="Heurtin-Roberts, Suzanne (NIH/NCI) [E]" w:date="2016-10-04T17:06:00Z">
            <w:rPr>
              <w:rFonts w:ascii="Times New Roman" w:eastAsia="MS Mincho" w:hAnsi="Times New Roman" w:cs="Times New Roman"/>
              <w:i/>
              <w:sz w:val="24"/>
              <w:szCs w:val="24"/>
            </w:rPr>
          </w:rPrChange>
        </w:rPr>
        <w:t>Journal of Public Health Management &amp; Practice, 14</w:t>
      </w:r>
      <w:r w:rsidRPr="00092DD8">
        <w:rPr>
          <w:rFonts w:ascii="Times New Roman" w:eastAsia="MS Mincho" w:hAnsi="Times New Roman" w:cs="Times New Roman"/>
          <w:sz w:val="24"/>
          <w:szCs w:val="24"/>
          <w:rPrChange w:id="29" w:author="Heurtin-Roberts, Suzanne (NIH/NCI) [E]" w:date="2016-10-04T17:06:00Z">
            <w:rPr>
              <w:rFonts w:ascii="Times New Roman" w:eastAsia="MS Mincho" w:hAnsi="Times New Roman" w:cs="Times New Roman"/>
              <w:sz w:val="24"/>
              <w:szCs w:val="24"/>
            </w:rPr>
          </w:rPrChange>
        </w:rPr>
        <w:t xml:space="preserve">(2), 124-130. </w:t>
      </w:r>
    </w:p>
    <w:p w14:paraId="3E66120F" w14:textId="77777777" w:rsidR="00CD1B03" w:rsidRPr="00092DD8" w:rsidRDefault="00CD1B03" w:rsidP="00966509">
      <w:pPr>
        <w:spacing w:after="0" w:line="240" w:lineRule="auto"/>
        <w:ind w:left="360" w:hanging="360"/>
        <w:rPr>
          <w:rFonts w:ascii="Times New Roman" w:eastAsia="MS Mincho" w:hAnsi="Times New Roman" w:cs="Times New Roman"/>
          <w:sz w:val="24"/>
          <w:szCs w:val="24"/>
          <w:rPrChange w:id="30" w:author="Heurtin-Roberts, Suzanne (NIH/NCI) [E]" w:date="2016-10-04T17:06:00Z">
            <w:rPr>
              <w:rFonts w:ascii="Times New Roman" w:eastAsia="MS Mincho" w:hAnsi="Times New Roman" w:cs="Times New Roman"/>
              <w:sz w:val="24"/>
              <w:szCs w:val="24"/>
            </w:rPr>
          </w:rPrChange>
        </w:rPr>
      </w:pPr>
    </w:p>
    <w:p w14:paraId="52F45245"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31" w:author="Heurtin-Roberts, Suzanne (NIH/NCI) [E]" w:date="2016-10-04T17:06:00Z">
            <w:rPr>
              <w:rFonts w:ascii="Times New Roman" w:eastAsia="MS Mincho" w:hAnsi="Times New Roman" w:cs="Times New Roman"/>
              <w:sz w:val="24"/>
              <w:szCs w:val="24"/>
            </w:rPr>
          </w:rPrChange>
        </w:rPr>
      </w:pPr>
    </w:p>
    <w:p w14:paraId="02050E8A" w14:textId="77777777" w:rsidR="00966509" w:rsidRPr="00092DD8" w:rsidRDefault="00966509" w:rsidP="00966509">
      <w:pPr>
        <w:spacing w:after="0" w:line="240" w:lineRule="auto"/>
        <w:ind w:left="360" w:hanging="360"/>
        <w:rPr>
          <w:rFonts w:ascii="Times New Roman" w:eastAsia="MS Mincho" w:hAnsi="Times New Roman" w:cs="Times New Roman"/>
          <w:color w:val="333333"/>
          <w:sz w:val="24"/>
          <w:szCs w:val="24"/>
          <w:rPrChange w:id="32" w:author="Heurtin-Roberts, Suzanne (NIH/NCI) [E]" w:date="2016-10-04T17:06:00Z">
            <w:rPr>
              <w:rFonts w:ascii="Times New Roman" w:eastAsia="MS Mincho" w:hAnsi="Times New Roman" w:cs="Times New Roman"/>
              <w:color w:val="333333"/>
              <w:sz w:val="24"/>
              <w:szCs w:val="24"/>
            </w:rPr>
          </w:rPrChange>
        </w:rPr>
      </w:pPr>
      <w:r w:rsidRPr="00092DD8">
        <w:rPr>
          <w:rFonts w:ascii="Times New Roman" w:eastAsia="MS Mincho" w:hAnsi="Times New Roman" w:cs="Times New Roman"/>
          <w:color w:val="333333"/>
          <w:sz w:val="24"/>
          <w:szCs w:val="24"/>
          <w:rPrChange w:id="33" w:author="Heurtin-Roberts, Suzanne (NIH/NCI) [E]" w:date="2016-10-04T17:06:00Z">
            <w:rPr>
              <w:rFonts w:ascii="Times New Roman" w:eastAsia="MS Mincho" w:hAnsi="Times New Roman" w:cs="Times New Roman"/>
              <w:color w:val="333333"/>
              <w:sz w:val="24"/>
              <w:szCs w:val="24"/>
            </w:rPr>
          </w:rPrChange>
        </w:rPr>
        <w:t xml:space="preserve">Bekelman, D. B., Borsika, R. A., Nowels, C. T., Sahay, A., Heidenreich, P. A., Fischer, S. M., &amp; Main, D. S.. (2016). Barriers and facilitators to scaling up outpatient palliative care. </w:t>
      </w:r>
      <w:r w:rsidRPr="00092DD8">
        <w:rPr>
          <w:rFonts w:ascii="Times New Roman" w:eastAsia="MS Mincho" w:hAnsi="Times New Roman" w:cs="Times New Roman"/>
          <w:i/>
          <w:color w:val="333333"/>
          <w:sz w:val="24"/>
          <w:szCs w:val="24"/>
          <w:rPrChange w:id="34" w:author="Heurtin-Roberts, Suzanne (NIH/NCI) [E]" w:date="2016-10-04T17:06:00Z">
            <w:rPr>
              <w:rFonts w:ascii="Times New Roman" w:eastAsia="MS Mincho" w:hAnsi="Times New Roman" w:cs="Times New Roman"/>
              <w:i/>
              <w:color w:val="333333"/>
              <w:sz w:val="24"/>
              <w:szCs w:val="24"/>
            </w:rPr>
          </w:rPrChange>
        </w:rPr>
        <w:t>Journal of Palliative Medicine. 19</w:t>
      </w:r>
      <w:r w:rsidRPr="00092DD8">
        <w:rPr>
          <w:rFonts w:ascii="Times New Roman" w:eastAsia="MS Mincho" w:hAnsi="Times New Roman" w:cs="Times New Roman"/>
          <w:color w:val="333333"/>
          <w:sz w:val="24"/>
          <w:szCs w:val="24"/>
          <w:rPrChange w:id="35" w:author="Heurtin-Roberts, Suzanne (NIH/NCI) [E]" w:date="2016-10-04T17:06:00Z">
            <w:rPr>
              <w:rFonts w:ascii="Times New Roman" w:eastAsia="MS Mincho" w:hAnsi="Times New Roman" w:cs="Times New Roman"/>
              <w:color w:val="333333"/>
              <w:sz w:val="24"/>
              <w:szCs w:val="24"/>
            </w:rPr>
          </w:rPrChange>
        </w:rPr>
        <w:t>(4) 456-459. doi:10.1089/jpm.2015.0280.</w:t>
      </w:r>
    </w:p>
    <w:p w14:paraId="170B8613"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36"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37" w:author="Heurtin-Roberts, Suzanne (NIH/NCI) [E]" w:date="2016-10-04T17:06:00Z">
            <w:rPr>
              <w:rFonts w:ascii="Times New Roman" w:eastAsia="MS Mincho" w:hAnsi="Times New Roman" w:cs="Times New Roman"/>
              <w:sz w:val="24"/>
              <w:szCs w:val="24"/>
            </w:rPr>
          </w:rPrChange>
        </w:rPr>
        <w:t xml:space="preserve">Blasinsky, M., Goldman, H. H., &amp; Unűtzer, J. (2006). Project IMPACT: a report on barriers and facilitators to sustainability. </w:t>
      </w:r>
      <w:r w:rsidRPr="00092DD8">
        <w:rPr>
          <w:rFonts w:ascii="Times New Roman" w:eastAsia="MS Mincho" w:hAnsi="Times New Roman" w:cs="Times New Roman"/>
          <w:i/>
          <w:sz w:val="24"/>
          <w:szCs w:val="24"/>
          <w:rPrChange w:id="38" w:author="Heurtin-Roberts, Suzanne (NIH/NCI) [E]" w:date="2016-10-04T17:06:00Z">
            <w:rPr>
              <w:rFonts w:ascii="Times New Roman" w:eastAsia="MS Mincho" w:hAnsi="Times New Roman" w:cs="Times New Roman"/>
              <w:i/>
              <w:sz w:val="24"/>
              <w:szCs w:val="24"/>
            </w:rPr>
          </w:rPrChange>
        </w:rPr>
        <w:t>Administration and Policy in Mental Health and Mental Health Services, 33</w:t>
      </w:r>
      <w:r w:rsidRPr="00092DD8">
        <w:rPr>
          <w:rFonts w:ascii="Times New Roman" w:eastAsia="MS Mincho" w:hAnsi="Times New Roman" w:cs="Times New Roman"/>
          <w:sz w:val="24"/>
          <w:szCs w:val="24"/>
          <w:rPrChange w:id="39" w:author="Heurtin-Roberts, Suzanne (NIH/NCI) [E]" w:date="2016-10-04T17:06:00Z">
            <w:rPr>
              <w:rFonts w:ascii="Times New Roman" w:eastAsia="MS Mincho" w:hAnsi="Times New Roman" w:cs="Times New Roman"/>
              <w:sz w:val="24"/>
              <w:szCs w:val="24"/>
            </w:rPr>
          </w:rPrChange>
        </w:rPr>
        <w:t>, 718-729.</w:t>
      </w:r>
    </w:p>
    <w:p w14:paraId="30233463"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40"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41" w:author="Heurtin-Roberts, Suzanne (NIH/NCI) [E]" w:date="2016-10-04T17:06:00Z">
            <w:rPr>
              <w:rFonts w:ascii="Times New Roman" w:eastAsia="MS Mincho" w:hAnsi="Times New Roman" w:cs="Times New Roman"/>
              <w:sz w:val="24"/>
              <w:szCs w:val="24"/>
            </w:rPr>
          </w:rPrChange>
        </w:rPr>
        <w:t xml:space="preserve">Bradley, E. H., Curry, L. A., &amp; Devers, K. J. 2007). Qualitative data analysis for health services research: Developing taxonomy, themes and theory. </w:t>
      </w:r>
      <w:r w:rsidRPr="00092DD8">
        <w:rPr>
          <w:rFonts w:ascii="Times New Roman" w:eastAsia="MS Mincho" w:hAnsi="Times New Roman" w:cs="Times New Roman"/>
          <w:i/>
          <w:sz w:val="24"/>
          <w:szCs w:val="24"/>
          <w:rPrChange w:id="42" w:author="Heurtin-Roberts, Suzanne (NIH/NCI) [E]" w:date="2016-10-04T17:06:00Z">
            <w:rPr>
              <w:rFonts w:ascii="Times New Roman" w:eastAsia="MS Mincho" w:hAnsi="Times New Roman" w:cs="Times New Roman"/>
              <w:i/>
              <w:sz w:val="24"/>
              <w:szCs w:val="24"/>
            </w:rPr>
          </w:rPrChange>
        </w:rPr>
        <w:t>Health Services Research, 42</w:t>
      </w:r>
      <w:r w:rsidRPr="00092DD8">
        <w:rPr>
          <w:rFonts w:ascii="Times New Roman" w:eastAsia="MS Mincho" w:hAnsi="Times New Roman" w:cs="Times New Roman"/>
          <w:sz w:val="24"/>
          <w:szCs w:val="24"/>
          <w:rPrChange w:id="43" w:author="Heurtin-Roberts, Suzanne (NIH/NCI) [E]" w:date="2016-10-04T17:06:00Z">
            <w:rPr>
              <w:rFonts w:ascii="Times New Roman" w:eastAsia="MS Mincho" w:hAnsi="Times New Roman" w:cs="Times New Roman"/>
              <w:sz w:val="24"/>
              <w:szCs w:val="24"/>
            </w:rPr>
          </w:rPrChange>
        </w:rPr>
        <w:t>, 1758-1772.</w:t>
      </w:r>
    </w:p>
    <w:p w14:paraId="519D8E42"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44" w:author="Heurtin-Roberts, Suzanne (NIH/NCI) [E]" w:date="2016-10-04T17:06:00Z">
            <w:rPr>
              <w:rFonts w:ascii="Times New Roman" w:eastAsia="MS Mincho" w:hAnsi="Times New Roman" w:cs="Times New Roman"/>
              <w:sz w:val="24"/>
              <w:szCs w:val="24"/>
            </w:rPr>
          </w:rPrChange>
        </w:rPr>
      </w:pPr>
    </w:p>
    <w:p w14:paraId="24676114" w14:textId="77777777" w:rsidR="00966509" w:rsidRPr="006C413A" w:rsidRDefault="00966509" w:rsidP="00966509">
      <w:pPr>
        <w:spacing w:after="0" w:line="240" w:lineRule="auto"/>
        <w:ind w:left="360" w:hanging="360"/>
        <w:rPr>
          <w:rFonts w:ascii="Times New Roman" w:eastAsia="MS Mincho" w:hAnsi="Times New Roman" w:cs="Times New Roman"/>
          <w:sz w:val="24"/>
          <w:szCs w:val="24"/>
        </w:rPr>
      </w:pPr>
      <w:r w:rsidRPr="006C413A">
        <w:rPr>
          <w:rFonts w:ascii="Times New Roman" w:eastAsia="MS Mincho" w:hAnsi="Times New Roman" w:cs="Times New Roman"/>
          <w:sz w:val="24"/>
          <w:szCs w:val="24"/>
          <w:highlight w:val="yellow"/>
        </w:rPr>
        <w:t>Brunette and colleagues (2008)</w:t>
      </w:r>
    </w:p>
    <w:p w14:paraId="2D0413B5"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45" w:author="Heurtin-Roberts, Suzanne (NIH/NCI) [E]" w:date="2016-10-04T17:06:00Z">
            <w:rPr>
              <w:rFonts w:ascii="Times New Roman" w:eastAsia="MS Mincho" w:hAnsi="Times New Roman" w:cs="Times New Roman"/>
              <w:sz w:val="24"/>
              <w:szCs w:val="24"/>
            </w:rPr>
          </w:rPrChange>
        </w:rPr>
      </w:pPr>
    </w:p>
    <w:p w14:paraId="1074DF9F" w14:textId="3A901C85" w:rsidR="00966509" w:rsidRPr="00092DD8" w:rsidRDefault="00966509" w:rsidP="00966509">
      <w:pPr>
        <w:spacing w:after="0" w:line="240" w:lineRule="auto"/>
        <w:ind w:left="360" w:hanging="360"/>
        <w:rPr>
          <w:rFonts w:ascii="Times New Roman" w:eastAsia="MS Mincho" w:hAnsi="Times New Roman" w:cs="Times New Roman"/>
          <w:sz w:val="24"/>
          <w:szCs w:val="24"/>
          <w:rPrChange w:id="46"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47" w:author="Heurtin-Roberts, Suzanne (NIH/NCI) [E]" w:date="2016-10-04T17:06:00Z">
            <w:rPr>
              <w:rFonts w:ascii="Times New Roman" w:eastAsia="MS Mincho" w:hAnsi="Times New Roman" w:cs="Times New Roman"/>
              <w:sz w:val="24"/>
              <w:szCs w:val="24"/>
            </w:rPr>
          </w:rPrChange>
        </w:rPr>
        <w:t xml:space="preserve">Cadogan, S. L., McHugh, S. M., Bradley, C. P., Browne, J. P., &amp; Cahill, M. R. (2016). General practitioner views on the determinants of test ordering: A theory-based qualitative approach to the development of an intervention to improve immunoglobulin requests in primary care. </w:t>
      </w:r>
      <w:r w:rsidRPr="00092DD8">
        <w:rPr>
          <w:rFonts w:ascii="Times New Roman" w:eastAsia="MS Mincho" w:hAnsi="Times New Roman" w:cs="Times New Roman"/>
          <w:i/>
          <w:sz w:val="24"/>
          <w:szCs w:val="24"/>
          <w:rPrChange w:id="48" w:author="Heurtin-Roberts, Suzanne (NIH/NCI) [E]" w:date="2016-10-04T17:06:00Z">
            <w:rPr>
              <w:rFonts w:ascii="Times New Roman" w:eastAsia="MS Mincho" w:hAnsi="Times New Roman" w:cs="Times New Roman"/>
              <w:i/>
              <w:sz w:val="24"/>
              <w:szCs w:val="24"/>
            </w:rPr>
          </w:rPrChange>
        </w:rPr>
        <w:t>Implementation Science, 11</w:t>
      </w:r>
      <w:r w:rsidRPr="00092DD8">
        <w:rPr>
          <w:rFonts w:ascii="Times New Roman" w:eastAsia="MS Mincho" w:hAnsi="Times New Roman" w:cs="Times New Roman"/>
          <w:sz w:val="24"/>
          <w:szCs w:val="24"/>
          <w:rPrChange w:id="49" w:author="Heurtin-Roberts, Suzanne (NIH/NCI) [E]" w:date="2016-10-04T17:06:00Z">
            <w:rPr>
              <w:rFonts w:ascii="Times New Roman" w:eastAsia="MS Mincho" w:hAnsi="Times New Roman" w:cs="Times New Roman"/>
              <w:sz w:val="24"/>
              <w:szCs w:val="24"/>
            </w:rPr>
          </w:rPrChange>
        </w:rPr>
        <w:t>, 102.</w:t>
      </w:r>
    </w:p>
    <w:p w14:paraId="45A2F115" w14:textId="3B729872" w:rsidR="00EC45DF" w:rsidRPr="00092DD8" w:rsidRDefault="00EC45DF" w:rsidP="00966509">
      <w:pPr>
        <w:spacing w:after="0" w:line="240" w:lineRule="auto"/>
        <w:ind w:left="360" w:hanging="360"/>
        <w:rPr>
          <w:rFonts w:ascii="Times New Roman" w:eastAsia="MS Mincho" w:hAnsi="Times New Roman" w:cs="Times New Roman"/>
          <w:sz w:val="24"/>
          <w:szCs w:val="24"/>
          <w:rPrChange w:id="50" w:author="Heurtin-Roberts, Suzanne (NIH/NCI) [E]" w:date="2016-10-04T17:06:00Z">
            <w:rPr>
              <w:rFonts w:ascii="Times New Roman" w:eastAsia="MS Mincho" w:hAnsi="Times New Roman" w:cs="Times New Roman"/>
              <w:sz w:val="24"/>
              <w:szCs w:val="24"/>
            </w:rPr>
          </w:rPrChange>
        </w:rPr>
      </w:pPr>
    </w:p>
    <w:p w14:paraId="364F1E00" w14:textId="29A92622" w:rsidR="00EC45DF" w:rsidRPr="00092DD8" w:rsidRDefault="001455A3" w:rsidP="00EC45DF">
      <w:pPr>
        <w:spacing w:after="0" w:line="240" w:lineRule="auto"/>
        <w:ind w:left="360" w:hanging="360"/>
        <w:rPr>
          <w:rFonts w:ascii="Times New Roman" w:eastAsia="MS Mincho" w:hAnsi="Times New Roman" w:cs="Times New Roman"/>
          <w:sz w:val="24"/>
          <w:szCs w:val="24"/>
          <w:rPrChange w:id="51"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52" w:author="Heurtin-Roberts, Suzanne (NIH/NCI) [E]" w:date="2016-10-04T17:06:00Z">
            <w:rPr>
              <w:rFonts w:ascii="Times New Roman" w:eastAsia="MS Mincho" w:hAnsi="Times New Roman" w:cs="Times New Roman"/>
              <w:sz w:val="24"/>
              <w:szCs w:val="24"/>
            </w:rPr>
          </w:rPrChange>
        </w:rPr>
        <w:t>Chambers DA</w:t>
      </w:r>
      <w:r w:rsidR="00EC45DF" w:rsidRPr="00092DD8">
        <w:rPr>
          <w:rFonts w:ascii="Times New Roman" w:eastAsia="MS Mincho" w:hAnsi="Times New Roman" w:cs="Times New Roman"/>
          <w:sz w:val="24"/>
          <w:szCs w:val="24"/>
          <w:vertAlign w:val="superscript"/>
          <w:rPrChange w:id="53" w:author="Heurtin-Roberts, Suzanne (NIH/NCI) [E]" w:date="2016-10-04T17:06:00Z">
            <w:rPr>
              <w:rFonts w:ascii="Times New Roman" w:eastAsia="MS Mincho" w:hAnsi="Times New Roman" w:cs="Times New Roman"/>
              <w:sz w:val="24"/>
              <w:szCs w:val="24"/>
              <w:vertAlign w:val="superscript"/>
            </w:rPr>
          </w:rPrChange>
        </w:rPr>
        <w:t>1</w:t>
      </w:r>
      <w:r w:rsidR="00EC45DF" w:rsidRPr="00092DD8">
        <w:rPr>
          <w:rFonts w:ascii="Times New Roman" w:eastAsia="MS Mincho" w:hAnsi="Times New Roman" w:cs="Times New Roman"/>
          <w:sz w:val="24"/>
          <w:szCs w:val="24"/>
          <w:rPrChange w:id="54" w:author="Heurtin-Roberts, Suzanne (NIH/NCI) [E]" w:date="2016-10-04T17:06:00Z">
            <w:rPr>
              <w:rFonts w:ascii="Times New Roman" w:eastAsia="MS Mincho" w:hAnsi="Times New Roman" w:cs="Times New Roman"/>
              <w:sz w:val="24"/>
              <w:szCs w:val="24"/>
            </w:rPr>
          </w:rPrChange>
        </w:rPr>
        <w:t xml:space="preserve">, </w:t>
      </w:r>
      <w:r w:rsidRPr="00092DD8">
        <w:rPr>
          <w:rFonts w:ascii="Times New Roman" w:eastAsia="MS Mincho" w:hAnsi="Times New Roman" w:cs="Times New Roman"/>
          <w:sz w:val="24"/>
          <w:szCs w:val="24"/>
          <w:rPrChange w:id="55" w:author="Heurtin-Roberts, Suzanne (NIH/NCI) [E]" w:date="2016-10-04T17:06:00Z">
            <w:rPr>
              <w:rFonts w:ascii="Times New Roman" w:eastAsia="MS Mincho" w:hAnsi="Times New Roman" w:cs="Times New Roman"/>
              <w:sz w:val="24"/>
              <w:szCs w:val="24"/>
            </w:rPr>
          </w:rPrChange>
        </w:rPr>
        <w:t>Feero WG</w:t>
      </w:r>
      <w:r w:rsidR="00EC45DF" w:rsidRPr="00092DD8">
        <w:rPr>
          <w:rFonts w:ascii="Times New Roman" w:eastAsia="MS Mincho" w:hAnsi="Times New Roman" w:cs="Times New Roman"/>
          <w:sz w:val="24"/>
          <w:szCs w:val="24"/>
          <w:vertAlign w:val="superscript"/>
          <w:rPrChange w:id="56" w:author="Heurtin-Roberts, Suzanne (NIH/NCI) [E]" w:date="2016-10-04T17:06:00Z">
            <w:rPr>
              <w:rFonts w:ascii="Times New Roman" w:eastAsia="MS Mincho" w:hAnsi="Times New Roman" w:cs="Times New Roman"/>
              <w:sz w:val="24"/>
              <w:szCs w:val="24"/>
              <w:vertAlign w:val="superscript"/>
            </w:rPr>
          </w:rPrChange>
        </w:rPr>
        <w:t>2</w:t>
      </w:r>
      <w:r w:rsidR="00EC45DF" w:rsidRPr="00092DD8">
        <w:rPr>
          <w:rFonts w:ascii="Times New Roman" w:eastAsia="MS Mincho" w:hAnsi="Times New Roman" w:cs="Times New Roman"/>
          <w:sz w:val="24"/>
          <w:szCs w:val="24"/>
          <w:rPrChange w:id="57" w:author="Heurtin-Roberts, Suzanne (NIH/NCI) [E]" w:date="2016-10-04T17:06:00Z">
            <w:rPr>
              <w:rFonts w:ascii="Times New Roman" w:eastAsia="MS Mincho" w:hAnsi="Times New Roman" w:cs="Times New Roman"/>
              <w:sz w:val="24"/>
              <w:szCs w:val="24"/>
            </w:rPr>
          </w:rPrChange>
        </w:rPr>
        <w:t xml:space="preserve">, </w:t>
      </w:r>
      <w:r w:rsidRPr="00092DD8">
        <w:rPr>
          <w:rFonts w:ascii="Times New Roman" w:eastAsia="MS Mincho" w:hAnsi="Times New Roman" w:cs="Times New Roman"/>
          <w:sz w:val="24"/>
          <w:szCs w:val="24"/>
          <w:rPrChange w:id="58" w:author="Heurtin-Roberts, Suzanne (NIH/NCI) [E]" w:date="2016-10-04T17:06:00Z">
            <w:rPr>
              <w:rFonts w:ascii="Times New Roman" w:eastAsia="MS Mincho" w:hAnsi="Times New Roman" w:cs="Times New Roman"/>
              <w:sz w:val="24"/>
              <w:szCs w:val="24"/>
            </w:rPr>
          </w:rPrChange>
        </w:rPr>
        <w:t>Khoury MJ</w:t>
      </w:r>
      <w:r w:rsidR="00EC45DF" w:rsidRPr="00092DD8">
        <w:rPr>
          <w:rFonts w:ascii="Times New Roman" w:eastAsia="MS Mincho" w:hAnsi="Times New Roman" w:cs="Times New Roman"/>
          <w:sz w:val="24"/>
          <w:szCs w:val="24"/>
          <w:vertAlign w:val="superscript"/>
          <w:rPrChange w:id="59" w:author="Heurtin-Roberts, Suzanne (NIH/NCI) [E]" w:date="2016-10-04T17:06:00Z">
            <w:rPr>
              <w:rFonts w:ascii="Times New Roman" w:eastAsia="MS Mincho" w:hAnsi="Times New Roman" w:cs="Times New Roman"/>
              <w:sz w:val="24"/>
              <w:szCs w:val="24"/>
              <w:vertAlign w:val="superscript"/>
            </w:rPr>
          </w:rPrChange>
        </w:rPr>
        <w:t>3</w:t>
      </w:r>
      <w:r w:rsidR="00EC45DF" w:rsidRPr="00092DD8">
        <w:rPr>
          <w:rFonts w:ascii="Times New Roman" w:eastAsia="MS Mincho" w:hAnsi="Times New Roman" w:cs="Times New Roman"/>
          <w:sz w:val="24"/>
          <w:szCs w:val="24"/>
          <w:rPrChange w:id="60" w:author="Heurtin-Roberts, Suzanne (NIH/NCI) [E]" w:date="2016-10-04T17:06:00Z">
            <w:rPr>
              <w:rFonts w:ascii="Times New Roman" w:eastAsia="MS Mincho" w:hAnsi="Times New Roman" w:cs="Times New Roman"/>
              <w:sz w:val="24"/>
              <w:szCs w:val="24"/>
            </w:rPr>
          </w:rPrChange>
        </w:rPr>
        <w:t>. Convergence of Implementation Science, Precision Medicine, and the Learning Health Care System: A New Model for Biomedical Research</w:t>
      </w:r>
      <w:r w:rsidR="00EC45DF" w:rsidRPr="00092DD8">
        <w:rPr>
          <w:rFonts w:ascii="Times New Roman" w:eastAsia="MS Mincho" w:hAnsi="Times New Roman" w:cs="Times New Roman"/>
          <w:b/>
          <w:sz w:val="24"/>
          <w:szCs w:val="24"/>
          <w:rPrChange w:id="61" w:author="Heurtin-Roberts, Suzanne (NIH/NCI) [E]" w:date="2016-10-04T17:06:00Z">
            <w:rPr>
              <w:rFonts w:ascii="Times New Roman" w:eastAsia="MS Mincho" w:hAnsi="Times New Roman" w:cs="Times New Roman"/>
              <w:b/>
              <w:sz w:val="24"/>
              <w:szCs w:val="24"/>
            </w:rPr>
          </w:rPrChange>
        </w:rPr>
        <w:t xml:space="preserve">. </w:t>
      </w:r>
      <w:r w:rsidRPr="00092DD8">
        <w:rPr>
          <w:rFonts w:ascii="Times New Roman" w:eastAsia="MS Mincho" w:hAnsi="Times New Roman" w:cs="Times New Roman"/>
          <w:sz w:val="24"/>
          <w:szCs w:val="24"/>
          <w:rPrChange w:id="62" w:author="Heurtin-Roberts, Suzanne (NIH/NCI) [E]" w:date="2016-10-04T17:06:00Z">
            <w:rPr>
              <w:rFonts w:ascii="Times New Roman" w:eastAsia="MS Mincho" w:hAnsi="Times New Roman" w:cs="Times New Roman"/>
              <w:sz w:val="24"/>
              <w:szCs w:val="24"/>
            </w:rPr>
          </w:rPrChange>
        </w:rPr>
        <w:t>JAMA.</w:t>
      </w:r>
      <w:r w:rsidR="00EC45DF" w:rsidRPr="00092DD8">
        <w:rPr>
          <w:rFonts w:ascii="Times New Roman" w:eastAsia="MS Mincho" w:hAnsi="Times New Roman" w:cs="Times New Roman"/>
          <w:sz w:val="24"/>
          <w:szCs w:val="24"/>
          <w:rPrChange w:id="63" w:author="Heurtin-Roberts, Suzanne (NIH/NCI) [E]" w:date="2016-10-04T17:06:00Z">
            <w:rPr>
              <w:rFonts w:ascii="Times New Roman" w:eastAsia="MS Mincho" w:hAnsi="Times New Roman" w:cs="Times New Roman"/>
              <w:sz w:val="24"/>
              <w:szCs w:val="24"/>
            </w:rPr>
          </w:rPrChange>
        </w:rPr>
        <w:t xml:space="preserve"> 2016 May 10;315(18):1941-2.</w:t>
      </w:r>
    </w:p>
    <w:p w14:paraId="06796DF2" w14:textId="77777777" w:rsidR="00CD1B03" w:rsidRPr="00092DD8" w:rsidRDefault="00CD1B03" w:rsidP="00966509">
      <w:pPr>
        <w:spacing w:after="0" w:line="240" w:lineRule="auto"/>
        <w:ind w:left="360" w:hanging="360"/>
        <w:rPr>
          <w:rFonts w:ascii="Times New Roman" w:eastAsia="MS Mincho" w:hAnsi="Times New Roman" w:cs="Times New Roman"/>
          <w:sz w:val="24"/>
          <w:szCs w:val="24"/>
          <w:rPrChange w:id="64" w:author="Heurtin-Roberts, Suzanne (NIH/NCI) [E]" w:date="2016-10-04T17:06:00Z">
            <w:rPr>
              <w:rFonts w:ascii="Times New Roman" w:eastAsia="MS Mincho" w:hAnsi="Times New Roman" w:cs="Times New Roman"/>
              <w:sz w:val="24"/>
              <w:szCs w:val="24"/>
            </w:rPr>
          </w:rPrChange>
        </w:rPr>
      </w:pPr>
    </w:p>
    <w:p w14:paraId="7304E2BC" w14:textId="77777777" w:rsidR="00CD1B03" w:rsidRPr="001518DB" w:rsidRDefault="00CD1B03" w:rsidP="00CD1B03">
      <w:pPr>
        <w:spacing w:after="0" w:line="240" w:lineRule="auto"/>
        <w:ind w:left="360" w:hanging="360"/>
        <w:rPr>
          <w:rFonts w:ascii="Times New Roman" w:eastAsia="MS Mincho" w:hAnsi="Times New Roman" w:cs="Times New Roman"/>
          <w:bCs/>
          <w:sz w:val="24"/>
          <w:szCs w:val="24"/>
        </w:rPr>
      </w:pPr>
      <w:r w:rsidRPr="00092DD8">
        <w:rPr>
          <w:rFonts w:ascii="Times New Roman" w:eastAsia="MS Mincho" w:hAnsi="Times New Roman" w:cs="Times New Roman"/>
          <w:bCs/>
          <w:sz w:val="24"/>
          <w:szCs w:val="24"/>
          <w:rPrChange w:id="65" w:author="Heurtin-Roberts, Suzanne (NIH/NCI) [E]" w:date="2016-10-04T17:06:00Z">
            <w:rPr>
              <w:rFonts w:ascii="Times New Roman" w:eastAsia="MS Mincho" w:hAnsi="Times New Roman" w:cs="Times New Roman"/>
              <w:bCs/>
              <w:sz w:val="24"/>
              <w:szCs w:val="24"/>
            </w:rPr>
          </w:rPrChange>
        </w:rPr>
        <w:t>Chalmers, I and Glasziou, P 2009 Avoidable waste in the production and reporting of research evidence. L</w:t>
      </w:r>
      <w:hyperlink r:id="rId10" w:tooltip="Lancet (London, England)." w:history="1">
        <w:r w:rsidRPr="00473122">
          <w:rPr>
            <w:rStyle w:val="Hyperlink"/>
            <w:rFonts w:ascii="Times New Roman" w:eastAsia="MS Mincho" w:hAnsi="Times New Roman" w:cs="Times New Roman"/>
            <w:bCs/>
            <w:color w:val="auto"/>
            <w:sz w:val="24"/>
            <w:szCs w:val="24"/>
            <w:u w:val="none"/>
          </w:rPr>
          <w:t>ancet</w:t>
        </w:r>
      </w:hyperlink>
      <w:r w:rsidRPr="00092DD8">
        <w:rPr>
          <w:rFonts w:ascii="Times New Roman" w:eastAsia="MS Mincho" w:hAnsi="Times New Roman" w:cs="Times New Roman"/>
          <w:bCs/>
          <w:sz w:val="24"/>
          <w:szCs w:val="24"/>
        </w:rPr>
        <w:t xml:space="preserve"> Jul </w:t>
      </w:r>
      <w:r w:rsidRPr="001518DB">
        <w:rPr>
          <w:rFonts w:ascii="Times New Roman" w:eastAsia="MS Mincho" w:hAnsi="Times New Roman" w:cs="Times New Roman"/>
          <w:bCs/>
          <w:sz w:val="24"/>
          <w:szCs w:val="24"/>
        </w:rPr>
        <w:t>4;374(9683):86-9.</w:t>
      </w:r>
    </w:p>
    <w:p w14:paraId="7B7B9B07" w14:textId="77777777" w:rsidR="00CD1B03" w:rsidRPr="001518DB" w:rsidRDefault="00CD1B03" w:rsidP="00966509">
      <w:pPr>
        <w:spacing w:after="0" w:line="240" w:lineRule="auto"/>
        <w:ind w:left="360" w:hanging="360"/>
        <w:rPr>
          <w:rFonts w:ascii="Times New Roman" w:eastAsia="MS Mincho" w:hAnsi="Times New Roman" w:cs="Times New Roman"/>
          <w:sz w:val="24"/>
          <w:szCs w:val="24"/>
        </w:rPr>
      </w:pPr>
    </w:p>
    <w:p w14:paraId="6EB39A92" w14:textId="77777777" w:rsidR="00966509" w:rsidRPr="001518DB" w:rsidRDefault="00966509" w:rsidP="00966509">
      <w:pPr>
        <w:spacing w:after="0" w:line="240" w:lineRule="auto"/>
        <w:ind w:left="360" w:hanging="360"/>
        <w:rPr>
          <w:rFonts w:ascii="Times New Roman" w:eastAsia="MS Mincho" w:hAnsi="Times New Roman" w:cs="Times New Roman"/>
          <w:sz w:val="24"/>
          <w:szCs w:val="24"/>
        </w:rPr>
      </w:pPr>
    </w:p>
    <w:p w14:paraId="7B3DBBA3" w14:textId="77777777" w:rsidR="00966509" w:rsidRPr="006C413A" w:rsidRDefault="00966509" w:rsidP="00966509">
      <w:pPr>
        <w:spacing w:after="0" w:line="240" w:lineRule="auto"/>
        <w:ind w:left="360" w:hanging="360"/>
        <w:rPr>
          <w:rFonts w:ascii="Times New Roman" w:eastAsia="MS Mincho" w:hAnsi="Times New Roman" w:cs="Times New Roman"/>
          <w:sz w:val="24"/>
          <w:szCs w:val="24"/>
        </w:rPr>
      </w:pPr>
      <w:r w:rsidRPr="006C413A">
        <w:rPr>
          <w:rFonts w:ascii="Times New Roman" w:eastAsia="MS Mincho" w:hAnsi="Times New Roman" w:cs="Times New Roman"/>
          <w:sz w:val="24"/>
          <w:szCs w:val="24"/>
        </w:rPr>
        <w:t>Charmasz  2006</w:t>
      </w:r>
    </w:p>
    <w:p w14:paraId="0A544BF0"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66" w:author="Heurtin-Roberts, Suzanne (NIH/NCI) [E]" w:date="2016-10-04T17:06:00Z">
            <w:rPr>
              <w:rFonts w:ascii="Times New Roman" w:eastAsia="MS Mincho" w:hAnsi="Times New Roman" w:cs="Times New Roman"/>
              <w:sz w:val="24"/>
              <w:szCs w:val="24"/>
            </w:rPr>
          </w:rPrChange>
        </w:rPr>
      </w:pPr>
    </w:p>
    <w:p w14:paraId="5EF1E311"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67"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68" w:author="Heurtin-Roberts, Suzanne (NIH/NCI) [E]" w:date="2016-10-04T17:06:00Z">
            <w:rPr>
              <w:rFonts w:ascii="Times New Roman" w:eastAsia="MS Mincho" w:hAnsi="Times New Roman" w:cs="Times New Roman"/>
              <w:sz w:val="24"/>
              <w:szCs w:val="24"/>
            </w:rPr>
          </w:rPrChange>
        </w:rPr>
        <w:t xml:space="preserve">Cohen, D. J., Balasubramanian, B. A., Gordon, L., Marino, M., Ono, S., Solberg, L. I., … &amp; Cresswell, J. (2016) A national evaluation of a dissemination and implementation initiative to enhance primary care practice capacity and improve cardiovascular disease care: The ESCALATES study protocol. </w:t>
      </w:r>
      <w:r w:rsidRPr="00092DD8">
        <w:rPr>
          <w:rFonts w:ascii="Times New Roman" w:eastAsia="MS Mincho" w:hAnsi="Times New Roman" w:cs="Times New Roman"/>
          <w:i/>
          <w:sz w:val="24"/>
          <w:szCs w:val="24"/>
          <w:rPrChange w:id="69" w:author="Heurtin-Roberts, Suzanne (NIH/NCI) [E]" w:date="2016-10-04T17:06:00Z">
            <w:rPr>
              <w:rFonts w:ascii="Times New Roman" w:eastAsia="MS Mincho" w:hAnsi="Times New Roman" w:cs="Times New Roman"/>
              <w:i/>
              <w:sz w:val="24"/>
              <w:szCs w:val="24"/>
            </w:rPr>
          </w:rPrChange>
        </w:rPr>
        <w:t>Implementation Science, 11</w:t>
      </w:r>
      <w:r w:rsidRPr="00092DD8">
        <w:rPr>
          <w:rFonts w:ascii="Times New Roman" w:eastAsia="MS Mincho" w:hAnsi="Times New Roman" w:cs="Times New Roman"/>
          <w:sz w:val="24"/>
          <w:szCs w:val="24"/>
          <w:rPrChange w:id="70" w:author="Heurtin-Roberts, Suzanne (NIH/NCI) [E]" w:date="2016-10-04T17:06:00Z">
            <w:rPr>
              <w:rFonts w:ascii="Times New Roman" w:eastAsia="MS Mincho" w:hAnsi="Times New Roman" w:cs="Times New Roman"/>
              <w:sz w:val="24"/>
              <w:szCs w:val="24"/>
            </w:rPr>
          </w:rPrChange>
        </w:rPr>
        <w:t>, 86.</w:t>
      </w:r>
    </w:p>
    <w:p w14:paraId="19ABF7F2" w14:textId="77777777" w:rsidR="00CD1B03" w:rsidRPr="00092DD8" w:rsidRDefault="00CD1B03" w:rsidP="00966509">
      <w:pPr>
        <w:spacing w:after="0" w:line="240" w:lineRule="auto"/>
        <w:ind w:left="360" w:hanging="360"/>
        <w:rPr>
          <w:rFonts w:ascii="Times New Roman" w:eastAsia="MS Mincho" w:hAnsi="Times New Roman" w:cs="Times New Roman"/>
          <w:sz w:val="24"/>
          <w:szCs w:val="24"/>
          <w:rPrChange w:id="71" w:author="Heurtin-Roberts, Suzanne (NIH/NCI) [E]" w:date="2016-10-04T17:06:00Z">
            <w:rPr>
              <w:rFonts w:ascii="Times New Roman" w:eastAsia="MS Mincho" w:hAnsi="Times New Roman" w:cs="Times New Roman"/>
              <w:sz w:val="24"/>
              <w:szCs w:val="24"/>
            </w:rPr>
          </w:rPrChange>
        </w:rPr>
      </w:pPr>
    </w:p>
    <w:p w14:paraId="00A0FBD1" w14:textId="77777777" w:rsidR="00966509" w:rsidRPr="006C413A" w:rsidRDefault="00966509" w:rsidP="00966509">
      <w:pPr>
        <w:spacing w:after="0" w:line="240" w:lineRule="auto"/>
        <w:ind w:left="360" w:hanging="360"/>
        <w:rPr>
          <w:rFonts w:ascii="Times New Roman" w:eastAsia="MS Mincho" w:hAnsi="Times New Roman" w:cs="Times New Roman"/>
          <w:sz w:val="24"/>
          <w:szCs w:val="24"/>
        </w:rPr>
      </w:pPr>
      <w:r w:rsidRPr="00092DD8">
        <w:rPr>
          <w:rFonts w:ascii="Times New Roman" w:eastAsia="MS Mincho" w:hAnsi="Times New Roman" w:cs="Times New Roman"/>
          <w:sz w:val="24"/>
          <w:szCs w:val="24"/>
          <w:rPrChange w:id="72" w:author="Heurtin-Roberts, Suzanne (NIH/NCI) [E]" w:date="2016-10-04T17:06:00Z">
            <w:rPr>
              <w:rFonts w:ascii="Times New Roman" w:eastAsia="MS Mincho" w:hAnsi="Times New Roman" w:cs="Times New Roman"/>
              <w:sz w:val="24"/>
              <w:szCs w:val="24"/>
            </w:rPr>
          </w:rPrChange>
        </w:rPr>
        <w:t>(</w:t>
      </w:r>
      <w:r w:rsidRPr="006C413A">
        <w:rPr>
          <w:rFonts w:ascii="Times New Roman" w:eastAsia="MS Mincho" w:hAnsi="Times New Roman" w:cs="Times New Roman"/>
          <w:sz w:val="24"/>
          <w:szCs w:val="24"/>
          <w:highlight w:val="yellow"/>
        </w:rPr>
        <w:t>Colon-Emeric et al., 2016).</w:t>
      </w:r>
      <w:r w:rsidRPr="006C413A">
        <w:rPr>
          <w:rFonts w:ascii="Times New Roman" w:eastAsia="MS Mincho" w:hAnsi="Times New Roman" w:cs="Times New Roman"/>
          <w:sz w:val="24"/>
          <w:szCs w:val="24"/>
        </w:rPr>
        <w:t xml:space="preserve">  </w:t>
      </w:r>
    </w:p>
    <w:p w14:paraId="2AE06A9C" w14:textId="77777777" w:rsidR="00CD1B03" w:rsidRPr="00092DD8" w:rsidRDefault="00CD1B03" w:rsidP="00966509">
      <w:pPr>
        <w:spacing w:after="0" w:line="240" w:lineRule="auto"/>
        <w:ind w:left="360" w:hanging="360"/>
        <w:rPr>
          <w:rFonts w:ascii="Times New Roman" w:eastAsia="MS Mincho" w:hAnsi="Times New Roman" w:cs="Times New Roman"/>
          <w:sz w:val="24"/>
          <w:szCs w:val="24"/>
          <w:rPrChange w:id="73" w:author="Heurtin-Roberts, Suzanne (NIH/NCI) [E]" w:date="2016-10-04T17:06:00Z">
            <w:rPr>
              <w:rFonts w:ascii="Times New Roman" w:eastAsia="MS Mincho" w:hAnsi="Times New Roman" w:cs="Times New Roman"/>
              <w:sz w:val="24"/>
              <w:szCs w:val="24"/>
            </w:rPr>
          </w:rPrChange>
        </w:rPr>
      </w:pPr>
    </w:p>
    <w:p w14:paraId="423EAE98" w14:textId="0E5D7424" w:rsidR="00CD1B03" w:rsidRPr="00092DD8" w:rsidRDefault="00CD1B03" w:rsidP="00CD1B03">
      <w:pPr>
        <w:spacing w:after="0" w:line="240" w:lineRule="auto"/>
        <w:ind w:left="360" w:hanging="360"/>
        <w:rPr>
          <w:ins w:id="74" w:author="Heurtin-Roberts, Suzanne (NIH/NCI) [E]" w:date="2016-10-04T16:56:00Z"/>
          <w:rFonts w:ascii="Times New Roman" w:eastAsia="MS Mincho" w:hAnsi="Times New Roman" w:cs="Times New Roman"/>
          <w:sz w:val="24"/>
          <w:szCs w:val="24"/>
          <w:rPrChange w:id="75" w:author="Heurtin-Roberts, Suzanne (NIH/NCI) [E]" w:date="2016-10-04T17:06:00Z">
            <w:rPr>
              <w:ins w:id="76" w:author="Heurtin-Roberts, Suzanne (NIH/NCI) [E]" w:date="2016-10-04T16:56:00Z"/>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77" w:author="Heurtin-Roberts, Suzanne (NIH/NCI) [E]" w:date="2016-10-04T17:06:00Z">
            <w:rPr>
              <w:rFonts w:ascii="Times New Roman" w:eastAsia="MS Mincho" w:hAnsi="Times New Roman" w:cs="Times New Roman"/>
              <w:sz w:val="24"/>
              <w:szCs w:val="24"/>
            </w:rPr>
          </w:rPrChange>
        </w:rPr>
        <w:t xml:space="preserve">Conn, V. S., Cooper, P. S., Ruppar, T. M., &amp; Russell, C. L. (2008). Searching for the intervention in intervention research reports. </w:t>
      </w:r>
      <w:r w:rsidRPr="00092DD8">
        <w:rPr>
          <w:rFonts w:ascii="Times New Roman" w:eastAsia="MS Mincho" w:hAnsi="Times New Roman" w:cs="Times New Roman"/>
          <w:i/>
          <w:sz w:val="24"/>
          <w:szCs w:val="24"/>
          <w:rPrChange w:id="78" w:author="Heurtin-Roberts, Suzanne (NIH/NCI) [E]" w:date="2016-10-04T17:06:00Z">
            <w:rPr>
              <w:rFonts w:ascii="Times New Roman" w:eastAsia="MS Mincho" w:hAnsi="Times New Roman" w:cs="Times New Roman"/>
              <w:i/>
              <w:sz w:val="24"/>
              <w:szCs w:val="24"/>
            </w:rPr>
          </w:rPrChange>
        </w:rPr>
        <w:t>Journal of Nursing Scholarship, 40</w:t>
      </w:r>
      <w:r w:rsidRPr="00092DD8">
        <w:rPr>
          <w:rFonts w:ascii="Times New Roman" w:eastAsia="MS Mincho" w:hAnsi="Times New Roman" w:cs="Times New Roman"/>
          <w:sz w:val="24"/>
          <w:szCs w:val="24"/>
          <w:rPrChange w:id="79" w:author="Heurtin-Roberts, Suzanne (NIH/NCI) [E]" w:date="2016-10-04T17:06:00Z">
            <w:rPr>
              <w:rFonts w:ascii="Times New Roman" w:eastAsia="MS Mincho" w:hAnsi="Times New Roman" w:cs="Times New Roman"/>
              <w:sz w:val="24"/>
              <w:szCs w:val="24"/>
            </w:rPr>
          </w:rPrChange>
        </w:rPr>
        <w:t xml:space="preserve">(1), 52-59. </w:t>
      </w:r>
    </w:p>
    <w:p w14:paraId="323D4CF7" w14:textId="4BE58979" w:rsidR="00092DD8" w:rsidRPr="00092DD8" w:rsidRDefault="00092DD8" w:rsidP="00CD1B03">
      <w:pPr>
        <w:spacing w:after="0" w:line="240" w:lineRule="auto"/>
        <w:ind w:left="360" w:hanging="360"/>
        <w:rPr>
          <w:ins w:id="80" w:author="Heurtin-Roberts, Suzanne (NIH/NCI) [E]" w:date="2016-10-04T16:56:00Z"/>
          <w:rFonts w:ascii="Times New Roman" w:eastAsia="MS Mincho" w:hAnsi="Times New Roman" w:cs="Times New Roman"/>
          <w:sz w:val="24"/>
          <w:szCs w:val="24"/>
          <w:rPrChange w:id="81" w:author="Heurtin-Roberts, Suzanne (NIH/NCI) [E]" w:date="2016-10-04T17:06:00Z">
            <w:rPr>
              <w:ins w:id="82" w:author="Heurtin-Roberts, Suzanne (NIH/NCI) [E]" w:date="2016-10-04T16:56:00Z"/>
              <w:rFonts w:ascii="Times New Roman" w:eastAsia="MS Mincho" w:hAnsi="Times New Roman" w:cs="Times New Roman"/>
              <w:sz w:val="24"/>
              <w:szCs w:val="24"/>
            </w:rPr>
          </w:rPrChange>
        </w:rPr>
      </w:pPr>
    </w:p>
    <w:p w14:paraId="3FD7CC2F" w14:textId="5AD4DB02" w:rsidR="00092DD8" w:rsidRPr="00473122" w:rsidRDefault="00092DD8" w:rsidP="00CD1B03">
      <w:pPr>
        <w:spacing w:after="0" w:line="240" w:lineRule="auto"/>
        <w:ind w:left="360" w:hanging="360"/>
        <w:rPr>
          <w:rFonts w:ascii="Times New Roman" w:eastAsia="MS Mincho" w:hAnsi="Times New Roman" w:cs="Times New Roman"/>
          <w:sz w:val="24"/>
          <w:szCs w:val="24"/>
        </w:rPr>
      </w:pPr>
      <w:r w:rsidRPr="00473122">
        <w:rPr>
          <w:rFonts w:ascii="Times New Roman" w:eastAsia="MS Mincho" w:hAnsi="Times New Roman" w:cs="Times New Roman"/>
          <w:sz w:val="24"/>
          <w:szCs w:val="24"/>
        </w:rPr>
        <w:t>Creswell, JW</w:t>
      </w:r>
      <w:r w:rsidR="00473122" w:rsidRPr="00473122">
        <w:rPr>
          <w:rFonts w:ascii="Times New Roman" w:eastAsia="MS Mincho" w:hAnsi="Times New Roman" w:cs="Times New Roman"/>
          <w:sz w:val="24"/>
          <w:szCs w:val="24"/>
        </w:rPr>
        <w:t xml:space="preserve"> (2015) A C</w:t>
      </w:r>
      <w:r w:rsidRPr="00473122">
        <w:rPr>
          <w:rFonts w:ascii="Times New Roman" w:eastAsia="MS Mincho" w:hAnsi="Times New Roman" w:cs="Times New Roman"/>
          <w:sz w:val="24"/>
          <w:szCs w:val="24"/>
        </w:rPr>
        <w:t>oncise Introduction to Mixed- Methods Research,  Thousand Oaks, CA: Sage Publications</w:t>
      </w:r>
    </w:p>
    <w:p w14:paraId="7E66A115" w14:textId="00C2784A" w:rsidR="00CD1B03" w:rsidRDefault="00CD1B03" w:rsidP="00966509">
      <w:pPr>
        <w:spacing w:after="0" w:line="240" w:lineRule="auto"/>
        <w:ind w:left="360" w:hanging="360"/>
        <w:rPr>
          <w:rFonts w:ascii="Times New Roman" w:eastAsia="MS Mincho" w:hAnsi="Times New Roman" w:cs="Times New Roman"/>
          <w:sz w:val="24"/>
          <w:szCs w:val="24"/>
        </w:rPr>
      </w:pPr>
    </w:p>
    <w:p w14:paraId="3F8D6761" w14:textId="50A4E719" w:rsidR="00473122" w:rsidRPr="00473122" w:rsidRDefault="00473122" w:rsidP="00473122">
      <w:pPr>
        <w:spacing w:after="0" w:line="240" w:lineRule="auto"/>
        <w:ind w:left="360" w:hanging="360"/>
        <w:rPr>
          <w:rFonts w:ascii="Times New Roman" w:eastAsia="MS Mincho" w:hAnsi="Times New Roman" w:cs="Times New Roman"/>
          <w:sz w:val="24"/>
          <w:szCs w:val="24"/>
        </w:rPr>
      </w:pPr>
      <w:r w:rsidRPr="00473122">
        <w:rPr>
          <w:rFonts w:ascii="Times New Roman" w:eastAsia="MS Mincho" w:hAnsi="Times New Roman" w:cs="Times New Roman"/>
          <w:sz w:val="24"/>
          <w:szCs w:val="24"/>
        </w:rPr>
        <w:t>Curran GM, Bauer M, Mittman B, Pyne JM, Stetler C. Effectiveness-implementation hybrid designs: combining elements of clinical</w:t>
      </w:r>
      <w:r>
        <w:rPr>
          <w:rFonts w:ascii="Times New Roman" w:eastAsia="MS Mincho" w:hAnsi="Times New Roman" w:cs="Times New Roman"/>
          <w:sz w:val="24"/>
          <w:szCs w:val="24"/>
        </w:rPr>
        <w:t xml:space="preserve"> </w:t>
      </w:r>
      <w:r w:rsidRPr="00473122">
        <w:rPr>
          <w:rFonts w:ascii="Times New Roman" w:eastAsia="MS Mincho" w:hAnsi="Times New Roman" w:cs="Times New Roman"/>
          <w:sz w:val="24"/>
          <w:szCs w:val="24"/>
        </w:rPr>
        <w:t>effectiveness and implementation research to enhance public health impact. Med Care. 2012 Mar;50(3):217-26.</w:t>
      </w:r>
    </w:p>
    <w:p w14:paraId="3AE91EF9" w14:textId="77777777" w:rsidR="00966509" w:rsidRPr="00473122" w:rsidRDefault="00966509" w:rsidP="00966509">
      <w:pPr>
        <w:spacing w:after="0" w:line="240" w:lineRule="auto"/>
        <w:ind w:left="360" w:hanging="360"/>
        <w:rPr>
          <w:rFonts w:ascii="Times New Roman" w:eastAsia="MS Mincho" w:hAnsi="Times New Roman" w:cs="Times New Roman"/>
          <w:sz w:val="24"/>
          <w:szCs w:val="24"/>
        </w:rPr>
      </w:pPr>
    </w:p>
    <w:p w14:paraId="1C560A15" w14:textId="77777777" w:rsidR="00966509" w:rsidRPr="00092DD8" w:rsidRDefault="00966509" w:rsidP="00966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imes New Roman" w:eastAsia="SimSun" w:hAnsi="Times New Roman" w:cs="Times New Roman"/>
          <w:sz w:val="24"/>
          <w:szCs w:val="24"/>
          <w:lang w:eastAsia="zh-CN"/>
          <w:rPrChange w:id="83" w:author="Heurtin-Roberts, Suzanne (NIH/NCI) [E]" w:date="2016-10-04T17:06:00Z">
            <w:rPr>
              <w:rFonts w:ascii="Times New Roman" w:eastAsia="SimSun" w:hAnsi="Times New Roman" w:cs="Times New Roman"/>
              <w:sz w:val="24"/>
              <w:szCs w:val="24"/>
              <w:lang w:eastAsia="zh-CN"/>
            </w:rPr>
          </w:rPrChange>
        </w:rPr>
      </w:pPr>
      <w:r w:rsidRPr="006C413A">
        <w:rPr>
          <w:rFonts w:ascii="Times New Roman" w:eastAsia="SimSun" w:hAnsi="Times New Roman" w:cs="Times New Roman"/>
          <w:sz w:val="24"/>
          <w:szCs w:val="24"/>
          <w:lang w:eastAsia="zh-CN"/>
        </w:rPr>
        <w:t xml:space="preserve">Damschroeder, L. J., Aron, D. C., Keith, R.E., Kirsh, S. R., Alexander, J. A., &amp; Lowery, J. C. (2009). Fostering implementation of health services research findings into practice: a consolidated framework for advancing implementation science. </w:t>
      </w:r>
      <w:r w:rsidRPr="006C413A">
        <w:rPr>
          <w:rFonts w:ascii="Times New Roman" w:eastAsia="SimSun" w:hAnsi="Times New Roman" w:cs="Times New Roman"/>
          <w:i/>
          <w:sz w:val="24"/>
          <w:szCs w:val="24"/>
          <w:lang w:eastAsia="zh-CN"/>
        </w:rPr>
        <w:t xml:space="preserve">Implementation Science, 4, </w:t>
      </w:r>
      <w:r w:rsidRPr="00092DD8">
        <w:rPr>
          <w:rFonts w:ascii="Times New Roman" w:eastAsia="SimSun" w:hAnsi="Times New Roman" w:cs="Times New Roman"/>
          <w:sz w:val="24"/>
          <w:szCs w:val="24"/>
          <w:lang w:eastAsia="zh-CN"/>
          <w:rPrChange w:id="84" w:author="Heurtin-Roberts, Suzanne (NIH/NCI) [E]" w:date="2016-10-04T17:06:00Z">
            <w:rPr>
              <w:rFonts w:ascii="Times New Roman" w:eastAsia="SimSun" w:hAnsi="Times New Roman" w:cs="Times New Roman"/>
              <w:sz w:val="24"/>
              <w:szCs w:val="24"/>
              <w:lang w:eastAsia="zh-CN"/>
            </w:rPr>
          </w:rPrChange>
        </w:rPr>
        <w:t xml:space="preserve">50. </w:t>
      </w:r>
    </w:p>
    <w:p w14:paraId="2BCD7B7B" w14:textId="77777777" w:rsidR="00966509" w:rsidRPr="00092DD8" w:rsidRDefault="00966509" w:rsidP="00966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imes New Roman" w:eastAsia="SimSun" w:hAnsi="Times New Roman" w:cs="Times New Roman"/>
          <w:sz w:val="24"/>
          <w:szCs w:val="24"/>
          <w:lang w:eastAsia="zh-CN"/>
          <w:rPrChange w:id="85" w:author="Heurtin-Roberts, Suzanne (NIH/NCI) [E]" w:date="2016-10-04T17:06:00Z">
            <w:rPr>
              <w:rFonts w:ascii="Times New Roman" w:eastAsia="SimSun" w:hAnsi="Times New Roman" w:cs="Times New Roman"/>
              <w:sz w:val="24"/>
              <w:szCs w:val="24"/>
              <w:lang w:eastAsia="zh-CN"/>
            </w:rPr>
          </w:rPrChange>
        </w:rPr>
      </w:pPr>
    </w:p>
    <w:p w14:paraId="0506EBD6" w14:textId="68548440" w:rsidR="00966509" w:rsidRPr="00092DD8" w:rsidRDefault="00966509" w:rsidP="00966509">
      <w:pPr>
        <w:spacing w:after="0" w:line="240" w:lineRule="auto"/>
        <w:ind w:left="360" w:hanging="360"/>
        <w:rPr>
          <w:rFonts w:ascii="Times New Roman" w:eastAsia="Times New Roman" w:hAnsi="Times New Roman" w:cs="Times New Roman"/>
          <w:sz w:val="24"/>
          <w:szCs w:val="24"/>
          <w:rPrChange w:id="86" w:author="Heurtin-Roberts, Suzanne (NIH/NCI) [E]" w:date="2016-10-04T17:06:00Z">
            <w:rPr>
              <w:rFonts w:ascii="Times New Roman" w:eastAsia="Times New Roman" w:hAnsi="Times New Roman" w:cs="Times New Roman"/>
              <w:sz w:val="24"/>
              <w:szCs w:val="24"/>
            </w:rPr>
          </w:rPrChange>
        </w:rPr>
      </w:pPr>
      <w:r w:rsidRPr="00092DD8">
        <w:rPr>
          <w:rFonts w:ascii="Times New Roman" w:eastAsia="MS Mincho" w:hAnsi="Times New Roman" w:cs="Times New Roman"/>
          <w:sz w:val="24"/>
          <w:szCs w:val="24"/>
          <w:rPrChange w:id="87" w:author="Heurtin-Roberts, Suzanne (NIH/NCI) [E]" w:date="2016-10-04T17:06:00Z">
            <w:rPr>
              <w:rFonts w:ascii="Times New Roman" w:eastAsia="MS Mincho" w:hAnsi="Times New Roman" w:cs="Times New Roman"/>
              <w:sz w:val="24"/>
              <w:szCs w:val="24"/>
            </w:rPr>
          </w:rPrChange>
        </w:rPr>
        <w:lastRenderedPageBreak/>
        <w:t xml:space="preserve">Damschroder, L., &amp; Lowery, J. C. (2013). </w:t>
      </w:r>
      <w:r w:rsidRPr="00092DD8">
        <w:rPr>
          <w:rFonts w:ascii="Times New Roman" w:eastAsia="Times New Roman" w:hAnsi="Times New Roman" w:cs="Times New Roman"/>
          <w:sz w:val="24"/>
          <w:szCs w:val="24"/>
          <w:rPrChange w:id="88" w:author="Heurtin-Roberts, Suzanne (NIH/NCI) [E]" w:date="2016-10-04T17:06:00Z">
            <w:rPr>
              <w:rFonts w:ascii="Times New Roman" w:eastAsia="Times New Roman" w:hAnsi="Times New Roman" w:cs="Times New Roman"/>
              <w:sz w:val="24"/>
              <w:szCs w:val="24"/>
            </w:rPr>
          </w:rPrChange>
        </w:rPr>
        <w:t xml:space="preserve">Evaluation of a large-scale weight management program using the consolidated framework for implementation research (CFIR). </w:t>
      </w:r>
      <w:r w:rsidRPr="00092DD8">
        <w:rPr>
          <w:rFonts w:ascii="Times New Roman" w:eastAsia="Times New Roman" w:hAnsi="Times New Roman" w:cs="Times New Roman"/>
          <w:i/>
          <w:sz w:val="24"/>
          <w:szCs w:val="24"/>
          <w:rPrChange w:id="89" w:author="Heurtin-Roberts, Suzanne (NIH/NCI) [E]" w:date="2016-10-04T17:06:00Z">
            <w:rPr>
              <w:rFonts w:ascii="Times New Roman" w:eastAsia="Times New Roman" w:hAnsi="Times New Roman" w:cs="Times New Roman"/>
              <w:i/>
              <w:sz w:val="24"/>
              <w:szCs w:val="24"/>
            </w:rPr>
          </w:rPrChange>
        </w:rPr>
        <w:t>Implemen</w:t>
      </w:r>
      <w:r w:rsidR="00035A4A" w:rsidRPr="00092DD8">
        <w:rPr>
          <w:rFonts w:ascii="Times New Roman" w:eastAsia="Times New Roman" w:hAnsi="Times New Roman" w:cs="Times New Roman"/>
          <w:i/>
          <w:sz w:val="24"/>
          <w:szCs w:val="24"/>
          <w:rPrChange w:id="90" w:author="Heurtin-Roberts, Suzanne (NIH/NCI) [E]" w:date="2016-10-04T17:06:00Z">
            <w:rPr>
              <w:rFonts w:ascii="Times New Roman" w:eastAsia="Times New Roman" w:hAnsi="Times New Roman" w:cs="Times New Roman"/>
              <w:i/>
              <w:sz w:val="24"/>
              <w:szCs w:val="24"/>
            </w:rPr>
          </w:rPrChange>
        </w:rPr>
        <w:t>t</w:t>
      </w:r>
      <w:r w:rsidRPr="00092DD8">
        <w:rPr>
          <w:rFonts w:ascii="Times New Roman" w:eastAsia="Times New Roman" w:hAnsi="Times New Roman" w:cs="Times New Roman"/>
          <w:i/>
          <w:sz w:val="24"/>
          <w:szCs w:val="24"/>
          <w:rPrChange w:id="91" w:author="Heurtin-Roberts, Suzanne (NIH/NCI) [E]" w:date="2016-10-04T17:06:00Z">
            <w:rPr>
              <w:rFonts w:ascii="Times New Roman" w:eastAsia="Times New Roman" w:hAnsi="Times New Roman" w:cs="Times New Roman"/>
              <w:i/>
              <w:sz w:val="24"/>
              <w:szCs w:val="24"/>
            </w:rPr>
          </w:rPrChange>
        </w:rPr>
        <w:t>ation Science, 8</w:t>
      </w:r>
      <w:r w:rsidRPr="00092DD8">
        <w:rPr>
          <w:rFonts w:ascii="Times New Roman" w:eastAsia="Times New Roman" w:hAnsi="Times New Roman" w:cs="Times New Roman"/>
          <w:sz w:val="24"/>
          <w:szCs w:val="24"/>
          <w:rPrChange w:id="92" w:author="Heurtin-Roberts, Suzanne (NIH/NCI) [E]" w:date="2016-10-04T17:06:00Z">
            <w:rPr>
              <w:rFonts w:ascii="Times New Roman" w:eastAsia="Times New Roman" w:hAnsi="Times New Roman" w:cs="Times New Roman"/>
              <w:sz w:val="24"/>
              <w:szCs w:val="24"/>
            </w:rPr>
          </w:rPrChange>
        </w:rPr>
        <w:t>, 51.</w:t>
      </w:r>
    </w:p>
    <w:p w14:paraId="04F3703D" w14:textId="77777777" w:rsidR="00AD636E" w:rsidRPr="00092DD8" w:rsidRDefault="00AD636E" w:rsidP="00966509">
      <w:pPr>
        <w:spacing w:after="0" w:line="240" w:lineRule="auto"/>
        <w:ind w:left="360" w:hanging="360"/>
        <w:rPr>
          <w:rFonts w:ascii="Times New Roman" w:eastAsia="Times New Roman" w:hAnsi="Times New Roman" w:cs="Times New Roman"/>
          <w:sz w:val="24"/>
          <w:szCs w:val="24"/>
          <w:rPrChange w:id="93" w:author="Heurtin-Roberts, Suzanne (NIH/NCI) [E]" w:date="2016-10-04T17:06:00Z">
            <w:rPr>
              <w:rFonts w:ascii="Times New Roman" w:eastAsia="Times New Roman" w:hAnsi="Times New Roman" w:cs="Times New Roman"/>
              <w:sz w:val="24"/>
              <w:szCs w:val="24"/>
            </w:rPr>
          </w:rPrChange>
        </w:rPr>
      </w:pPr>
    </w:p>
    <w:p w14:paraId="48D8D2A4" w14:textId="77777777" w:rsidR="00CD1B03" w:rsidRPr="00092DD8" w:rsidRDefault="00CD1B03" w:rsidP="00966509">
      <w:pPr>
        <w:spacing w:after="0" w:line="240" w:lineRule="auto"/>
        <w:ind w:left="360" w:hanging="360"/>
        <w:rPr>
          <w:rFonts w:ascii="Times New Roman" w:eastAsia="Times New Roman" w:hAnsi="Times New Roman" w:cs="Times New Roman"/>
          <w:sz w:val="24"/>
          <w:szCs w:val="24"/>
          <w:rPrChange w:id="94" w:author="Heurtin-Roberts, Suzanne (NIH/NCI) [E]" w:date="2016-10-04T17:06:00Z">
            <w:rPr>
              <w:rFonts w:ascii="Times New Roman" w:eastAsia="Times New Roman" w:hAnsi="Times New Roman" w:cs="Times New Roman"/>
              <w:sz w:val="24"/>
              <w:szCs w:val="24"/>
            </w:rPr>
          </w:rPrChange>
        </w:rPr>
      </w:pPr>
    </w:p>
    <w:p w14:paraId="78D9D929" w14:textId="7B915323" w:rsidR="00CD1B03" w:rsidRPr="00092DD8" w:rsidRDefault="00CD1B03" w:rsidP="00CD1B03">
      <w:pPr>
        <w:spacing w:after="0" w:line="240" w:lineRule="auto"/>
        <w:ind w:left="360" w:hanging="360"/>
        <w:rPr>
          <w:rFonts w:ascii="Times New Roman" w:eastAsia="Times New Roman" w:hAnsi="Times New Roman" w:cs="Times New Roman"/>
          <w:sz w:val="24"/>
          <w:szCs w:val="24"/>
          <w:rPrChange w:id="95" w:author="Heurtin-Roberts, Suzanne (NIH/NCI) [E]" w:date="2016-10-04T17:06:00Z">
            <w:rPr>
              <w:rFonts w:ascii="Times New Roman" w:eastAsia="Times New Roman" w:hAnsi="Times New Roman" w:cs="Times New Roman"/>
              <w:sz w:val="24"/>
              <w:szCs w:val="24"/>
            </w:rPr>
          </w:rPrChange>
        </w:rPr>
      </w:pPr>
      <w:r w:rsidRPr="00092DD8">
        <w:rPr>
          <w:rFonts w:ascii="Times New Roman" w:eastAsia="Times New Roman" w:hAnsi="Times New Roman" w:cs="Times New Roman"/>
          <w:sz w:val="24"/>
          <w:szCs w:val="24"/>
          <w:rPrChange w:id="96" w:author="Heurtin-Roberts, Suzanne (NIH/NCI) [E]" w:date="2016-10-04T17:06:00Z">
            <w:rPr>
              <w:rFonts w:ascii="Times New Roman" w:eastAsia="Times New Roman" w:hAnsi="Times New Roman" w:cs="Times New Roman"/>
              <w:sz w:val="24"/>
              <w:szCs w:val="24"/>
            </w:rPr>
          </w:rPrChange>
        </w:rPr>
        <w:t>Durlak, J. A., &amp; DuPre, E. P. (2008). Implementation matters: a review of research on the influence of implementation on program outcomes and the factors affecting implementation.</w:t>
      </w:r>
      <w:ins w:id="97" w:author="Heurtin-Roberts, Suzanne (NIH/NCI) [E]" w:date="2016-09-22T18:16:00Z">
        <w:r w:rsidR="006A49FE" w:rsidRPr="00092DD8">
          <w:rPr>
            <w:rFonts w:ascii="Times New Roman" w:eastAsia="Times New Roman" w:hAnsi="Times New Roman" w:cs="Times New Roman"/>
            <w:sz w:val="24"/>
            <w:szCs w:val="24"/>
            <w:rPrChange w:id="98" w:author="Heurtin-Roberts, Suzanne (NIH/NCI) [E]" w:date="2016-10-04T17:06:00Z">
              <w:rPr>
                <w:rFonts w:ascii="Times New Roman" w:eastAsia="Times New Roman" w:hAnsi="Times New Roman" w:cs="Times New Roman"/>
                <w:sz w:val="24"/>
                <w:szCs w:val="24"/>
              </w:rPr>
            </w:rPrChange>
          </w:rPr>
          <w:t xml:space="preserve"> </w:t>
        </w:r>
        <w:r w:rsidR="006A49FE" w:rsidRPr="00092DD8">
          <w:rPr>
            <w:rFonts w:ascii="Times New Roman" w:eastAsia="Times New Roman" w:hAnsi="Times New Roman" w:cs="Times New Roman"/>
            <w:sz w:val="24"/>
            <w:szCs w:val="24"/>
            <w:highlight w:val="yellow"/>
            <w:rPrChange w:id="99" w:author="Heurtin-Roberts, Suzanne (NIH/NCI) [E]" w:date="2016-10-04T17:06:00Z">
              <w:rPr>
                <w:rFonts w:ascii="Times New Roman" w:eastAsia="Times New Roman" w:hAnsi="Times New Roman" w:cs="Times New Roman"/>
                <w:sz w:val="24"/>
                <w:szCs w:val="24"/>
                <w:highlight w:val="yellow"/>
              </w:rPr>
            </w:rPrChange>
          </w:rPr>
          <w:t>Incomplete</w:t>
        </w:r>
      </w:ins>
    </w:p>
    <w:p w14:paraId="75923586"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100" w:author="Heurtin-Roberts, Suzanne (NIH/NCI) [E]" w:date="2016-10-04T17:06:00Z">
            <w:rPr>
              <w:rFonts w:ascii="Times New Roman" w:eastAsia="MS Mincho" w:hAnsi="Times New Roman" w:cs="Times New Roman"/>
              <w:sz w:val="24"/>
              <w:szCs w:val="24"/>
            </w:rPr>
          </w:rPrChange>
        </w:rPr>
      </w:pPr>
    </w:p>
    <w:p w14:paraId="051C4C25"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101"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102" w:author="Heurtin-Roberts, Suzanne (NIH/NCI) [E]" w:date="2016-10-04T17:06:00Z">
            <w:rPr>
              <w:rFonts w:ascii="Times New Roman" w:eastAsia="MS Mincho" w:hAnsi="Times New Roman" w:cs="Times New Roman"/>
              <w:sz w:val="24"/>
              <w:szCs w:val="24"/>
            </w:rPr>
          </w:rPrChange>
        </w:rPr>
        <w:t xml:space="preserve">Elsey, H., Khanal, S., Manandhar, S., Sah, D., Baral, S. C., Siddiqi, K., &amp; Newell, J. N. (2016). Understanding implementation and feasibility of tobacco cessation in routine primary care in Nepal: A mixed methods study. </w:t>
      </w:r>
      <w:r w:rsidRPr="00092DD8">
        <w:rPr>
          <w:rFonts w:ascii="Times New Roman" w:eastAsia="MS Mincho" w:hAnsi="Times New Roman" w:cs="Times New Roman"/>
          <w:i/>
          <w:sz w:val="24"/>
          <w:szCs w:val="24"/>
          <w:rPrChange w:id="103" w:author="Heurtin-Roberts, Suzanne (NIH/NCI) [E]" w:date="2016-10-04T17:06:00Z">
            <w:rPr>
              <w:rFonts w:ascii="Times New Roman" w:eastAsia="MS Mincho" w:hAnsi="Times New Roman" w:cs="Times New Roman"/>
              <w:i/>
              <w:sz w:val="24"/>
              <w:szCs w:val="24"/>
            </w:rPr>
          </w:rPrChange>
        </w:rPr>
        <w:t>Implementation Science, 11</w:t>
      </w:r>
      <w:r w:rsidRPr="00092DD8">
        <w:rPr>
          <w:rFonts w:ascii="Times New Roman" w:eastAsia="MS Mincho" w:hAnsi="Times New Roman" w:cs="Times New Roman"/>
          <w:sz w:val="24"/>
          <w:szCs w:val="24"/>
          <w:rPrChange w:id="104" w:author="Heurtin-Roberts, Suzanne (NIH/NCI) [E]" w:date="2016-10-04T17:06:00Z">
            <w:rPr>
              <w:rFonts w:ascii="Times New Roman" w:eastAsia="MS Mincho" w:hAnsi="Times New Roman" w:cs="Times New Roman"/>
              <w:sz w:val="24"/>
              <w:szCs w:val="24"/>
            </w:rPr>
          </w:rPrChange>
        </w:rPr>
        <w:t>, 104.</w:t>
      </w:r>
    </w:p>
    <w:p w14:paraId="29A1E1AA"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105" w:author="Heurtin-Roberts, Suzanne (NIH/NCI) [E]" w:date="2016-10-04T17:06:00Z">
            <w:rPr>
              <w:rFonts w:ascii="Times New Roman" w:eastAsia="MS Mincho" w:hAnsi="Times New Roman" w:cs="Times New Roman"/>
              <w:sz w:val="24"/>
              <w:szCs w:val="24"/>
            </w:rPr>
          </w:rPrChange>
        </w:rPr>
      </w:pPr>
    </w:p>
    <w:p w14:paraId="425AEF67"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106"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107" w:author="Heurtin-Roberts, Suzanne (NIH/NCI) [E]" w:date="2016-10-04T17:06:00Z">
            <w:rPr>
              <w:rFonts w:ascii="Times New Roman" w:eastAsia="MS Mincho" w:hAnsi="Times New Roman" w:cs="Times New Roman"/>
              <w:sz w:val="24"/>
              <w:szCs w:val="24"/>
            </w:rPr>
          </w:rPrChange>
        </w:rPr>
        <w:t xml:space="preserve">Fox, A. B., Hamilton, A. B., Frayne, S. N., Wiltsey-Stirman, S., Bean-Mayberry, B., Carney, D., … &amp; Vogt, D. (2016).  Effectiveness of an evidence-based quality improvement approach to cultural competence training: The Veterans Affairs “Caring for Women Veterans” program. </w:t>
      </w:r>
      <w:r w:rsidRPr="00092DD8">
        <w:rPr>
          <w:rFonts w:ascii="Times New Roman" w:eastAsia="MS Mincho" w:hAnsi="Times New Roman" w:cs="Times New Roman"/>
          <w:i/>
          <w:sz w:val="24"/>
          <w:szCs w:val="24"/>
          <w:rPrChange w:id="108" w:author="Heurtin-Roberts, Suzanne (NIH/NCI) [E]" w:date="2016-10-04T17:06:00Z">
            <w:rPr>
              <w:rFonts w:ascii="Times New Roman" w:eastAsia="MS Mincho" w:hAnsi="Times New Roman" w:cs="Times New Roman"/>
              <w:i/>
              <w:sz w:val="24"/>
              <w:szCs w:val="24"/>
            </w:rPr>
          </w:rPrChange>
        </w:rPr>
        <w:t>Journal for Continuing Education in the Health Professions, 36</w:t>
      </w:r>
      <w:r w:rsidRPr="00092DD8">
        <w:rPr>
          <w:rFonts w:ascii="Times New Roman" w:eastAsia="MS Mincho" w:hAnsi="Times New Roman" w:cs="Times New Roman"/>
          <w:sz w:val="24"/>
          <w:szCs w:val="24"/>
          <w:rPrChange w:id="109" w:author="Heurtin-Roberts, Suzanne (NIH/NCI) [E]" w:date="2016-10-04T17:06:00Z">
            <w:rPr>
              <w:rFonts w:ascii="Times New Roman" w:eastAsia="MS Mincho" w:hAnsi="Times New Roman" w:cs="Times New Roman"/>
              <w:sz w:val="24"/>
              <w:szCs w:val="24"/>
            </w:rPr>
          </w:rPrChange>
        </w:rPr>
        <w:t>, 96-103.</w:t>
      </w:r>
    </w:p>
    <w:p w14:paraId="359F288C"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110" w:author="Heurtin-Roberts, Suzanne (NIH/NCI) [E]" w:date="2016-10-04T17:06:00Z">
            <w:rPr>
              <w:rFonts w:ascii="Times New Roman" w:eastAsia="MS Mincho" w:hAnsi="Times New Roman" w:cs="Times New Roman"/>
              <w:sz w:val="24"/>
              <w:szCs w:val="24"/>
            </w:rPr>
          </w:rPrChange>
        </w:rPr>
      </w:pPr>
    </w:p>
    <w:p w14:paraId="35E34C71"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111"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112" w:author="Heurtin-Roberts, Suzanne (NIH/NCI) [E]" w:date="2016-10-04T17:06:00Z">
            <w:rPr>
              <w:rFonts w:ascii="Times New Roman" w:eastAsia="MS Mincho" w:hAnsi="Times New Roman" w:cs="Times New Roman"/>
              <w:sz w:val="24"/>
              <w:szCs w:val="24"/>
            </w:rPr>
          </w:rPrChange>
        </w:rPr>
        <w:t xml:space="preserve">Gale, N. K., Heath, G., Cameron, E., Rashid, S., &amp; Redwood, S. (2013). Using the framework method for the analysis of qualitative data in multi-disciplinary health research. </w:t>
      </w:r>
      <w:r w:rsidRPr="00092DD8">
        <w:rPr>
          <w:rFonts w:ascii="Times New Roman" w:eastAsia="MS Mincho" w:hAnsi="Times New Roman" w:cs="Times New Roman"/>
          <w:i/>
          <w:sz w:val="24"/>
          <w:szCs w:val="24"/>
          <w:rPrChange w:id="113" w:author="Heurtin-Roberts, Suzanne (NIH/NCI) [E]" w:date="2016-10-04T17:06:00Z">
            <w:rPr>
              <w:rFonts w:ascii="Times New Roman" w:eastAsia="MS Mincho" w:hAnsi="Times New Roman" w:cs="Times New Roman"/>
              <w:i/>
              <w:sz w:val="24"/>
              <w:szCs w:val="24"/>
            </w:rPr>
          </w:rPrChange>
        </w:rPr>
        <w:t>BMC Medical Research Methodology, 13,</w:t>
      </w:r>
      <w:r w:rsidRPr="00092DD8">
        <w:rPr>
          <w:rFonts w:ascii="Times New Roman" w:eastAsia="MS Mincho" w:hAnsi="Times New Roman" w:cs="Times New Roman"/>
          <w:sz w:val="24"/>
          <w:szCs w:val="24"/>
          <w:rPrChange w:id="114" w:author="Heurtin-Roberts, Suzanne (NIH/NCI) [E]" w:date="2016-10-04T17:06:00Z">
            <w:rPr>
              <w:rFonts w:ascii="Times New Roman" w:eastAsia="MS Mincho" w:hAnsi="Times New Roman" w:cs="Times New Roman"/>
              <w:sz w:val="24"/>
              <w:szCs w:val="24"/>
            </w:rPr>
          </w:rPrChange>
        </w:rPr>
        <w:t xml:space="preserve"> 117.</w:t>
      </w:r>
    </w:p>
    <w:p w14:paraId="6BF84CC3"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115" w:author="Heurtin-Roberts, Suzanne (NIH/NCI) [E]" w:date="2016-10-04T17:06:00Z">
            <w:rPr>
              <w:rFonts w:ascii="Times New Roman" w:eastAsia="MS Mincho" w:hAnsi="Times New Roman" w:cs="Times New Roman"/>
              <w:sz w:val="24"/>
              <w:szCs w:val="24"/>
            </w:rPr>
          </w:rPrChange>
        </w:rPr>
      </w:pPr>
    </w:p>
    <w:p w14:paraId="2FA5BA25" w14:textId="77777777" w:rsidR="00966509" w:rsidRPr="00092DD8" w:rsidRDefault="00966509" w:rsidP="00966509">
      <w:pPr>
        <w:spacing w:after="0" w:line="240" w:lineRule="auto"/>
        <w:ind w:left="360" w:hanging="360"/>
        <w:rPr>
          <w:rFonts w:ascii="Times New Roman" w:eastAsia="MS Mincho" w:hAnsi="Times New Roman" w:cs="Times New Roman"/>
          <w:noProof/>
          <w:sz w:val="24"/>
          <w:szCs w:val="24"/>
          <w:rPrChange w:id="116" w:author="Heurtin-Roberts, Suzanne (NIH/NCI) [E]" w:date="2016-10-04T17:06:00Z">
            <w:rPr>
              <w:rFonts w:ascii="Times New Roman" w:eastAsia="MS Mincho" w:hAnsi="Times New Roman" w:cs="Times New Roman"/>
              <w:noProof/>
              <w:sz w:val="24"/>
              <w:szCs w:val="24"/>
            </w:rPr>
          </w:rPrChange>
        </w:rPr>
      </w:pPr>
      <w:bookmarkStart w:id="117" w:name="_ENREF_4"/>
      <w:r w:rsidRPr="00092DD8">
        <w:rPr>
          <w:rFonts w:ascii="Times New Roman" w:eastAsia="MS Mincho" w:hAnsi="Times New Roman" w:cs="Times New Roman"/>
          <w:noProof/>
          <w:sz w:val="24"/>
          <w:szCs w:val="24"/>
          <w:rPrChange w:id="118" w:author="Heurtin-Roberts, Suzanne (NIH/NCI) [E]" w:date="2016-10-04T17:06:00Z">
            <w:rPr>
              <w:rFonts w:ascii="Times New Roman" w:eastAsia="MS Mincho" w:hAnsi="Times New Roman" w:cs="Times New Roman"/>
              <w:noProof/>
              <w:sz w:val="24"/>
              <w:szCs w:val="24"/>
            </w:rPr>
          </w:rPrChange>
        </w:rPr>
        <w:t xml:space="preserve">Glaser, B. G. &amp; Strauss, A. L. (1967). </w:t>
      </w:r>
      <w:r w:rsidRPr="00092DD8">
        <w:rPr>
          <w:rFonts w:ascii="Times New Roman" w:eastAsia="MS Mincho" w:hAnsi="Times New Roman" w:cs="Times New Roman"/>
          <w:i/>
          <w:noProof/>
          <w:sz w:val="24"/>
          <w:szCs w:val="24"/>
          <w:rPrChange w:id="119" w:author="Heurtin-Roberts, Suzanne (NIH/NCI) [E]" w:date="2016-10-04T17:06:00Z">
            <w:rPr>
              <w:rFonts w:ascii="Times New Roman" w:eastAsia="MS Mincho" w:hAnsi="Times New Roman" w:cs="Times New Roman"/>
              <w:i/>
              <w:noProof/>
              <w:sz w:val="24"/>
              <w:szCs w:val="24"/>
            </w:rPr>
          </w:rPrChange>
        </w:rPr>
        <w:t>The discovery of grounded theory: Strategies for qualitative research</w:t>
      </w:r>
      <w:r w:rsidRPr="00092DD8">
        <w:rPr>
          <w:rFonts w:ascii="Times New Roman" w:eastAsia="MS Mincho" w:hAnsi="Times New Roman" w:cs="Times New Roman"/>
          <w:noProof/>
          <w:sz w:val="24"/>
          <w:szCs w:val="24"/>
          <w:rPrChange w:id="120" w:author="Heurtin-Roberts, Suzanne (NIH/NCI) [E]" w:date="2016-10-04T17:06:00Z">
            <w:rPr>
              <w:rFonts w:ascii="Times New Roman" w:eastAsia="MS Mincho" w:hAnsi="Times New Roman" w:cs="Times New Roman"/>
              <w:noProof/>
              <w:sz w:val="24"/>
              <w:szCs w:val="24"/>
            </w:rPr>
          </w:rPrChange>
        </w:rPr>
        <w:t>. New York: Aldine de Gruyter.</w:t>
      </w:r>
      <w:bookmarkEnd w:id="117"/>
    </w:p>
    <w:p w14:paraId="38E42665" w14:textId="77777777" w:rsidR="00CD1B03" w:rsidRPr="00092DD8" w:rsidRDefault="00CD1B03" w:rsidP="00966509">
      <w:pPr>
        <w:spacing w:after="0" w:line="240" w:lineRule="auto"/>
        <w:ind w:left="360" w:hanging="360"/>
        <w:rPr>
          <w:rFonts w:ascii="Times New Roman" w:eastAsia="MS Mincho" w:hAnsi="Times New Roman" w:cs="Times New Roman"/>
          <w:noProof/>
          <w:sz w:val="24"/>
          <w:szCs w:val="24"/>
          <w:rPrChange w:id="121" w:author="Heurtin-Roberts, Suzanne (NIH/NCI) [E]" w:date="2016-10-04T17:06:00Z">
            <w:rPr>
              <w:rFonts w:ascii="Times New Roman" w:eastAsia="MS Mincho" w:hAnsi="Times New Roman" w:cs="Times New Roman"/>
              <w:noProof/>
              <w:sz w:val="24"/>
              <w:szCs w:val="24"/>
            </w:rPr>
          </w:rPrChange>
        </w:rPr>
      </w:pPr>
    </w:p>
    <w:p w14:paraId="0D294005" w14:textId="205AFED5" w:rsidR="00CD1B03" w:rsidRPr="00092DD8" w:rsidRDefault="00D91D56" w:rsidP="00CD1B03">
      <w:pPr>
        <w:spacing w:after="0" w:line="240" w:lineRule="auto"/>
        <w:ind w:left="360" w:hanging="360"/>
        <w:rPr>
          <w:rFonts w:ascii="Times New Roman" w:eastAsia="MS Mincho" w:hAnsi="Times New Roman" w:cs="Times New Roman"/>
          <w:noProof/>
          <w:sz w:val="24"/>
          <w:szCs w:val="24"/>
          <w:rPrChange w:id="122" w:author="Heurtin-Roberts, Suzanne (NIH/NCI) [E]" w:date="2016-10-04T17:06:00Z">
            <w:rPr>
              <w:rFonts w:ascii="Times New Roman" w:eastAsia="MS Mincho" w:hAnsi="Times New Roman" w:cs="Times New Roman"/>
              <w:noProof/>
              <w:sz w:val="24"/>
              <w:szCs w:val="24"/>
            </w:rPr>
          </w:rPrChange>
        </w:rPr>
      </w:pPr>
      <w:r w:rsidRPr="00092DD8">
        <w:rPr>
          <w:rFonts w:ascii="Times New Roman" w:eastAsia="MS Mincho" w:hAnsi="Times New Roman" w:cs="Times New Roman"/>
          <w:bCs/>
          <w:noProof/>
          <w:sz w:val="24"/>
          <w:szCs w:val="24"/>
          <w:rPrChange w:id="123" w:author="Heurtin-Roberts, Suzanne (NIH/NCI) [E]" w:date="2016-10-04T17:06:00Z">
            <w:rPr>
              <w:rFonts w:ascii="Times New Roman" w:eastAsia="MS Mincho" w:hAnsi="Times New Roman" w:cs="Times New Roman"/>
              <w:bCs/>
              <w:noProof/>
              <w:sz w:val="24"/>
              <w:szCs w:val="24"/>
            </w:rPr>
          </w:rPrChange>
        </w:rPr>
        <w:t xml:space="preserve">Glasgow RE, Vinson C, Chambers D, Khoury MJ, Kaplan RM, Hunter C. </w:t>
      </w:r>
      <w:r w:rsidR="00CD1B03" w:rsidRPr="00092DD8">
        <w:rPr>
          <w:rFonts w:ascii="Times New Roman" w:eastAsia="MS Mincho" w:hAnsi="Times New Roman" w:cs="Times New Roman"/>
          <w:noProof/>
          <w:sz w:val="24"/>
          <w:szCs w:val="24"/>
          <w:rPrChange w:id="124" w:author="Heurtin-Roberts, Suzanne (NIH/NCI) [E]" w:date="2016-10-04T17:06:00Z">
            <w:rPr>
              <w:rFonts w:ascii="Times New Roman" w:eastAsia="MS Mincho" w:hAnsi="Times New Roman" w:cs="Times New Roman"/>
              <w:noProof/>
              <w:sz w:val="24"/>
              <w:szCs w:val="24"/>
            </w:rPr>
          </w:rPrChange>
        </w:rPr>
        <w:t xml:space="preserve">2012  </w:t>
      </w:r>
      <w:r w:rsidR="001455A3" w:rsidRPr="00092DD8">
        <w:rPr>
          <w:rFonts w:ascii="Times New Roman" w:eastAsia="MS Mincho" w:hAnsi="Times New Roman" w:cs="Times New Roman"/>
          <w:noProof/>
          <w:sz w:val="24"/>
          <w:szCs w:val="24"/>
          <w:rPrChange w:id="125" w:author="Heurtin-Roberts, Suzanne (NIH/NCI) [E]" w:date="2016-10-04T17:06:00Z">
            <w:rPr>
              <w:rFonts w:ascii="Times New Roman" w:eastAsia="MS Mincho" w:hAnsi="Times New Roman" w:cs="Times New Roman"/>
              <w:noProof/>
              <w:sz w:val="24"/>
              <w:szCs w:val="24"/>
            </w:rPr>
          </w:rPrChange>
        </w:rPr>
        <w:t>National Institutes of Health approaches to dissemination and implementation science: current and future directions.</w:t>
      </w:r>
      <w:r w:rsidR="00CD1B03" w:rsidRPr="00092DD8">
        <w:rPr>
          <w:rFonts w:ascii="Times New Roman" w:eastAsia="MS Mincho" w:hAnsi="Times New Roman" w:cs="Times New Roman"/>
          <w:noProof/>
          <w:sz w:val="24"/>
          <w:szCs w:val="24"/>
          <w:rPrChange w:id="126" w:author="Heurtin-Roberts, Suzanne (NIH/NCI) [E]" w:date="2016-10-04T17:06:00Z">
            <w:rPr>
              <w:rFonts w:ascii="Times New Roman" w:eastAsia="MS Mincho" w:hAnsi="Times New Roman" w:cs="Times New Roman"/>
              <w:noProof/>
              <w:sz w:val="24"/>
              <w:szCs w:val="24"/>
            </w:rPr>
          </w:rPrChange>
        </w:rPr>
        <w:t xml:space="preserve">Glasgow RE, Vinson C, Chambers D, Khoury MJ, Kaplan RM, Hunter C.Am J Public Health. </w:t>
      </w:r>
      <w:r w:rsidR="00CD1B03" w:rsidRPr="00092DD8">
        <w:rPr>
          <w:rFonts w:ascii="Times New Roman" w:eastAsia="MS Mincho" w:hAnsi="Times New Roman" w:cs="Times New Roman"/>
          <w:b/>
          <w:bCs/>
          <w:noProof/>
          <w:sz w:val="24"/>
          <w:szCs w:val="24"/>
          <w:rPrChange w:id="127" w:author="Heurtin-Roberts, Suzanne (NIH/NCI) [E]" w:date="2016-10-04T17:06:00Z">
            <w:rPr>
              <w:rFonts w:ascii="Times New Roman" w:eastAsia="MS Mincho" w:hAnsi="Times New Roman" w:cs="Times New Roman"/>
              <w:b/>
              <w:bCs/>
              <w:noProof/>
              <w:sz w:val="24"/>
              <w:szCs w:val="24"/>
            </w:rPr>
          </w:rPrChange>
        </w:rPr>
        <w:t>2012</w:t>
      </w:r>
      <w:r w:rsidR="00CD1B03" w:rsidRPr="00092DD8">
        <w:rPr>
          <w:rFonts w:ascii="Times New Roman" w:eastAsia="MS Mincho" w:hAnsi="Times New Roman" w:cs="Times New Roman"/>
          <w:noProof/>
          <w:sz w:val="24"/>
          <w:szCs w:val="24"/>
          <w:rPrChange w:id="128" w:author="Heurtin-Roberts, Suzanne (NIH/NCI) [E]" w:date="2016-10-04T17:06:00Z">
            <w:rPr>
              <w:rFonts w:ascii="Times New Roman" w:eastAsia="MS Mincho" w:hAnsi="Times New Roman" w:cs="Times New Roman"/>
              <w:noProof/>
              <w:sz w:val="24"/>
              <w:szCs w:val="24"/>
            </w:rPr>
          </w:rPrChange>
        </w:rPr>
        <w:t xml:space="preserve"> Jul;102(7):1274-81  </w:t>
      </w:r>
    </w:p>
    <w:p w14:paraId="0289A5F6" w14:textId="77777777" w:rsidR="00CD1B03" w:rsidRPr="00092DD8" w:rsidRDefault="00CD1B03" w:rsidP="00CD1B03">
      <w:pPr>
        <w:spacing w:after="0" w:line="240" w:lineRule="auto"/>
        <w:ind w:left="360" w:hanging="360"/>
        <w:rPr>
          <w:rFonts w:ascii="Times New Roman" w:eastAsia="MS Mincho" w:hAnsi="Times New Roman" w:cs="Times New Roman"/>
          <w:noProof/>
          <w:sz w:val="24"/>
          <w:szCs w:val="24"/>
          <w:rPrChange w:id="129" w:author="Heurtin-Roberts, Suzanne (NIH/NCI) [E]" w:date="2016-10-04T17:06:00Z">
            <w:rPr>
              <w:rFonts w:ascii="Times New Roman" w:eastAsia="MS Mincho" w:hAnsi="Times New Roman" w:cs="Times New Roman"/>
              <w:noProof/>
              <w:sz w:val="24"/>
              <w:szCs w:val="24"/>
            </w:rPr>
          </w:rPrChange>
        </w:rPr>
      </w:pPr>
    </w:p>
    <w:p w14:paraId="75B06CEF" w14:textId="77777777" w:rsidR="00CD1B03" w:rsidRPr="00092DD8" w:rsidRDefault="00CD1B03" w:rsidP="00CD1B03">
      <w:pPr>
        <w:spacing w:after="0" w:line="240" w:lineRule="auto"/>
        <w:ind w:left="360" w:hanging="360"/>
        <w:rPr>
          <w:rFonts w:ascii="Times New Roman" w:eastAsia="MS Mincho" w:hAnsi="Times New Roman" w:cs="Times New Roman"/>
          <w:noProof/>
          <w:sz w:val="24"/>
          <w:szCs w:val="24"/>
          <w:rPrChange w:id="130" w:author="Heurtin-Roberts, Suzanne (NIH/NCI) [E]" w:date="2016-10-04T17:06:00Z">
            <w:rPr>
              <w:rFonts w:ascii="Times New Roman" w:eastAsia="MS Mincho" w:hAnsi="Times New Roman" w:cs="Times New Roman"/>
              <w:noProof/>
              <w:sz w:val="24"/>
              <w:szCs w:val="24"/>
            </w:rPr>
          </w:rPrChange>
        </w:rPr>
      </w:pPr>
      <w:r w:rsidRPr="00092DD8">
        <w:rPr>
          <w:rFonts w:ascii="Times New Roman" w:eastAsia="MS Mincho" w:hAnsi="Times New Roman" w:cs="Times New Roman"/>
          <w:noProof/>
          <w:sz w:val="24"/>
          <w:szCs w:val="24"/>
          <w:rPrChange w:id="131" w:author="Heurtin-Roberts, Suzanne (NIH/NCI) [E]" w:date="2016-10-04T17:06:00Z">
            <w:rPr>
              <w:rFonts w:ascii="Times New Roman" w:eastAsia="MS Mincho" w:hAnsi="Times New Roman" w:cs="Times New Roman"/>
              <w:noProof/>
              <w:sz w:val="24"/>
              <w:szCs w:val="24"/>
            </w:rPr>
          </w:rPrChange>
        </w:rPr>
        <w:t>Glasgow, R. E. (2008). What types of evidence are most needed to advance behavioral medicine</w:t>
      </w:r>
      <w:r w:rsidRPr="00092DD8">
        <w:rPr>
          <w:rFonts w:ascii="Times New Roman" w:eastAsia="MS Mincho" w:hAnsi="Times New Roman" w:cs="Times New Roman"/>
          <w:i/>
          <w:noProof/>
          <w:sz w:val="24"/>
          <w:szCs w:val="24"/>
          <w:rPrChange w:id="132" w:author="Heurtin-Roberts, Suzanne (NIH/NCI) [E]" w:date="2016-10-04T17:06:00Z">
            <w:rPr>
              <w:rFonts w:ascii="Times New Roman" w:eastAsia="MS Mincho" w:hAnsi="Times New Roman" w:cs="Times New Roman"/>
              <w:i/>
              <w:noProof/>
              <w:sz w:val="24"/>
              <w:szCs w:val="24"/>
            </w:rPr>
          </w:rPrChange>
        </w:rPr>
        <w:t>? Annals of Behavioral Medicine, 35</w:t>
      </w:r>
      <w:r w:rsidRPr="00092DD8">
        <w:rPr>
          <w:rFonts w:ascii="Times New Roman" w:eastAsia="MS Mincho" w:hAnsi="Times New Roman" w:cs="Times New Roman"/>
          <w:noProof/>
          <w:sz w:val="24"/>
          <w:szCs w:val="24"/>
          <w:rPrChange w:id="133" w:author="Heurtin-Roberts, Suzanne (NIH/NCI) [E]" w:date="2016-10-04T17:06:00Z">
            <w:rPr>
              <w:rFonts w:ascii="Times New Roman" w:eastAsia="MS Mincho" w:hAnsi="Times New Roman" w:cs="Times New Roman"/>
              <w:noProof/>
              <w:sz w:val="24"/>
              <w:szCs w:val="24"/>
            </w:rPr>
          </w:rPrChange>
        </w:rPr>
        <w:t xml:space="preserve">(1), 19-25. </w:t>
      </w:r>
    </w:p>
    <w:p w14:paraId="0C50113A" w14:textId="77777777" w:rsidR="00CD1B03" w:rsidRPr="00092DD8" w:rsidRDefault="00CD1B03" w:rsidP="00CD1B03">
      <w:pPr>
        <w:spacing w:after="0" w:line="240" w:lineRule="auto"/>
        <w:ind w:left="360" w:hanging="360"/>
        <w:rPr>
          <w:rFonts w:ascii="Times New Roman" w:eastAsia="MS Mincho" w:hAnsi="Times New Roman" w:cs="Times New Roman"/>
          <w:noProof/>
          <w:sz w:val="24"/>
          <w:szCs w:val="24"/>
          <w:rPrChange w:id="134" w:author="Heurtin-Roberts, Suzanne (NIH/NCI) [E]" w:date="2016-10-04T17:06:00Z">
            <w:rPr>
              <w:rFonts w:ascii="Times New Roman" w:eastAsia="MS Mincho" w:hAnsi="Times New Roman" w:cs="Times New Roman"/>
              <w:noProof/>
              <w:sz w:val="24"/>
              <w:szCs w:val="24"/>
            </w:rPr>
          </w:rPrChange>
        </w:rPr>
      </w:pPr>
    </w:p>
    <w:p w14:paraId="76B1A6F9" w14:textId="77777777" w:rsidR="00CD1B03" w:rsidRPr="00092DD8" w:rsidRDefault="00CD1B03" w:rsidP="00CD1B03">
      <w:pPr>
        <w:spacing w:after="0" w:line="240" w:lineRule="auto"/>
        <w:ind w:left="360" w:hanging="360"/>
        <w:rPr>
          <w:rFonts w:ascii="Times New Roman" w:eastAsia="MS Mincho" w:hAnsi="Times New Roman" w:cs="Times New Roman"/>
          <w:bCs/>
          <w:noProof/>
          <w:sz w:val="24"/>
          <w:szCs w:val="24"/>
          <w:lang w:val="en-GB"/>
          <w:rPrChange w:id="135" w:author="Heurtin-Roberts, Suzanne (NIH/NCI) [E]" w:date="2016-10-04T17:06:00Z">
            <w:rPr>
              <w:rFonts w:ascii="Times New Roman" w:eastAsia="MS Mincho" w:hAnsi="Times New Roman" w:cs="Times New Roman"/>
              <w:bCs/>
              <w:noProof/>
              <w:sz w:val="24"/>
              <w:szCs w:val="24"/>
              <w:lang w:val="en-GB"/>
            </w:rPr>
          </w:rPrChange>
        </w:rPr>
      </w:pPr>
      <w:r w:rsidRPr="00092DD8">
        <w:rPr>
          <w:rFonts w:ascii="Times New Roman" w:eastAsia="MS Mincho" w:hAnsi="Times New Roman" w:cs="Times New Roman"/>
          <w:bCs/>
          <w:noProof/>
          <w:sz w:val="24"/>
          <w:szCs w:val="24"/>
          <w:lang w:val="en-GB"/>
          <w:rPrChange w:id="136" w:author="Heurtin-Roberts, Suzanne (NIH/NCI) [E]" w:date="2016-10-04T17:06:00Z">
            <w:rPr>
              <w:rFonts w:ascii="Times New Roman" w:eastAsia="MS Mincho" w:hAnsi="Times New Roman" w:cs="Times New Roman"/>
              <w:bCs/>
              <w:noProof/>
              <w:sz w:val="24"/>
              <w:szCs w:val="24"/>
              <w:lang w:val="en-GB"/>
            </w:rPr>
          </w:rPrChange>
        </w:rPr>
        <w:t>Glasgow, R. E., Lichtenstein, E., &amp; Marcus, A. C. (2003). Why don't we see more translation of health promotion research to practice? Rethinking the efficacy-to-effectiveness transition. American Journal of Public Health, 93(8), 1261-1267.</w:t>
      </w:r>
    </w:p>
    <w:p w14:paraId="185F948C" w14:textId="77777777" w:rsidR="00CD1B03" w:rsidRPr="00092DD8" w:rsidRDefault="00CD1B03" w:rsidP="00CD1B03">
      <w:pPr>
        <w:spacing w:after="0" w:line="240" w:lineRule="auto"/>
        <w:ind w:left="360" w:hanging="360"/>
        <w:rPr>
          <w:rFonts w:ascii="Times New Roman" w:eastAsia="MS Mincho" w:hAnsi="Times New Roman" w:cs="Times New Roman"/>
          <w:bCs/>
          <w:noProof/>
          <w:sz w:val="24"/>
          <w:szCs w:val="24"/>
          <w:lang w:val="en-GB"/>
          <w:rPrChange w:id="137" w:author="Heurtin-Roberts, Suzanne (NIH/NCI) [E]" w:date="2016-10-04T17:06:00Z">
            <w:rPr>
              <w:rFonts w:ascii="Times New Roman" w:eastAsia="MS Mincho" w:hAnsi="Times New Roman" w:cs="Times New Roman"/>
              <w:bCs/>
              <w:noProof/>
              <w:sz w:val="24"/>
              <w:szCs w:val="24"/>
              <w:lang w:val="en-GB"/>
            </w:rPr>
          </w:rPrChange>
        </w:rPr>
      </w:pPr>
    </w:p>
    <w:p w14:paraId="25D27C87" w14:textId="77777777" w:rsidR="00CD1B03" w:rsidRPr="00092DD8" w:rsidRDefault="00CD1B03" w:rsidP="00CD1B03">
      <w:pPr>
        <w:spacing w:after="0" w:line="240" w:lineRule="auto"/>
        <w:ind w:left="360" w:hanging="360"/>
        <w:rPr>
          <w:rFonts w:ascii="Times New Roman" w:eastAsia="MS Mincho" w:hAnsi="Times New Roman" w:cs="Times New Roman"/>
          <w:noProof/>
          <w:sz w:val="24"/>
          <w:szCs w:val="24"/>
          <w:rPrChange w:id="138" w:author="Heurtin-Roberts, Suzanne (NIH/NCI) [E]" w:date="2016-10-04T17:06:00Z">
            <w:rPr>
              <w:rFonts w:ascii="Times New Roman" w:eastAsia="MS Mincho" w:hAnsi="Times New Roman" w:cs="Times New Roman"/>
              <w:noProof/>
              <w:sz w:val="24"/>
              <w:szCs w:val="24"/>
            </w:rPr>
          </w:rPrChange>
        </w:rPr>
      </w:pPr>
      <w:r w:rsidRPr="00092DD8">
        <w:rPr>
          <w:rFonts w:ascii="Times New Roman" w:eastAsia="MS Mincho" w:hAnsi="Times New Roman" w:cs="Times New Roman"/>
          <w:noProof/>
          <w:sz w:val="24"/>
          <w:szCs w:val="24"/>
          <w:rPrChange w:id="139" w:author="Heurtin-Roberts, Suzanne (NIH/NCI) [E]" w:date="2016-10-04T17:06:00Z">
            <w:rPr>
              <w:rFonts w:ascii="Times New Roman" w:eastAsia="MS Mincho" w:hAnsi="Times New Roman" w:cs="Times New Roman"/>
              <w:noProof/>
              <w:sz w:val="24"/>
              <w:szCs w:val="24"/>
            </w:rPr>
          </w:rPrChange>
        </w:rPr>
        <w:t xml:space="preserve">Glenton, C., Lewin, S., &amp; Scheel, I. B. (2011). Still too little qualitative research to shed light on results from reviews of effectiveness trials: A case study of a Cochrane review on the use of lay health workers. </w:t>
      </w:r>
      <w:r w:rsidRPr="00092DD8">
        <w:rPr>
          <w:rFonts w:ascii="Times New Roman" w:eastAsia="MS Mincho" w:hAnsi="Times New Roman" w:cs="Times New Roman"/>
          <w:i/>
          <w:noProof/>
          <w:sz w:val="24"/>
          <w:szCs w:val="24"/>
          <w:rPrChange w:id="140" w:author="Heurtin-Roberts, Suzanne (NIH/NCI) [E]" w:date="2016-10-04T17:06:00Z">
            <w:rPr>
              <w:rFonts w:ascii="Times New Roman" w:eastAsia="MS Mincho" w:hAnsi="Times New Roman" w:cs="Times New Roman"/>
              <w:i/>
              <w:noProof/>
              <w:sz w:val="24"/>
              <w:szCs w:val="24"/>
            </w:rPr>
          </w:rPrChange>
        </w:rPr>
        <w:t>Implementation Science, 6</w:t>
      </w:r>
      <w:r w:rsidRPr="00092DD8">
        <w:rPr>
          <w:rFonts w:ascii="Times New Roman" w:eastAsia="MS Mincho" w:hAnsi="Times New Roman" w:cs="Times New Roman"/>
          <w:noProof/>
          <w:sz w:val="24"/>
          <w:szCs w:val="24"/>
          <w:rPrChange w:id="141" w:author="Heurtin-Roberts, Suzanne (NIH/NCI) [E]" w:date="2016-10-04T17:06:00Z">
            <w:rPr>
              <w:rFonts w:ascii="Times New Roman" w:eastAsia="MS Mincho" w:hAnsi="Times New Roman" w:cs="Times New Roman"/>
              <w:noProof/>
              <w:sz w:val="24"/>
              <w:szCs w:val="24"/>
            </w:rPr>
          </w:rPrChange>
        </w:rPr>
        <w:t xml:space="preserve">(1), 53.  </w:t>
      </w:r>
    </w:p>
    <w:p w14:paraId="03E2E71A" w14:textId="77777777" w:rsidR="00966509" w:rsidRPr="00092DD8" w:rsidRDefault="00966509" w:rsidP="00966509">
      <w:pPr>
        <w:spacing w:after="0" w:line="240" w:lineRule="auto"/>
        <w:ind w:left="360" w:hanging="360"/>
        <w:rPr>
          <w:rFonts w:ascii="Times New Roman" w:eastAsia="MS Mincho" w:hAnsi="Times New Roman" w:cs="Times New Roman"/>
          <w:noProof/>
          <w:sz w:val="24"/>
          <w:szCs w:val="24"/>
          <w:rPrChange w:id="142" w:author="Heurtin-Roberts, Suzanne (NIH/NCI) [E]" w:date="2016-10-04T17:06:00Z">
            <w:rPr>
              <w:rFonts w:ascii="Times New Roman" w:eastAsia="MS Mincho" w:hAnsi="Times New Roman" w:cs="Times New Roman"/>
              <w:noProof/>
              <w:sz w:val="24"/>
              <w:szCs w:val="24"/>
            </w:rPr>
          </w:rPrChange>
        </w:rPr>
      </w:pPr>
    </w:p>
    <w:p w14:paraId="32C872C3" w14:textId="77777777" w:rsidR="00966509" w:rsidRPr="006C413A" w:rsidRDefault="00966509" w:rsidP="00966509">
      <w:pPr>
        <w:spacing w:after="0" w:line="240" w:lineRule="auto"/>
        <w:ind w:left="360" w:hanging="360"/>
        <w:rPr>
          <w:rFonts w:ascii="Times New Roman" w:eastAsia="MS Mincho" w:hAnsi="Times New Roman" w:cs="Times New Roman"/>
          <w:sz w:val="24"/>
          <w:szCs w:val="24"/>
        </w:rPr>
      </w:pPr>
      <w:r w:rsidRPr="006C413A">
        <w:rPr>
          <w:rFonts w:ascii="Times New Roman" w:eastAsia="MS Mincho" w:hAnsi="Times New Roman" w:cs="Times New Roman"/>
          <w:sz w:val="24"/>
          <w:szCs w:val="24"/>
          <w:highlight w:val="yellow"/>
        </w:rPr>
        <w:t>Grol &amp; Wensing [year?]</w:t>
      </w:r>
    </w:p>
    <w:p w14:paraId="7EAE3322" w14:textId="77777777" w:rsidR="00CD1B03" w:rsidRPr="00092DD8" w:rsidRDefault="00CD1B03" w:rsidP="00966509">
      <w:pPr>
        <w:spacing w:after="0" w:line="240" w:lineRule="auto"/>
        <w:ind w:left="360" w:hanging="360"/>
        <w:rPr>
          <w:rFonts w:ascii="Times New Roman" w:eastAsia="MS Mincho" w:hAnsi="Times New Roman" w:cs="Times New Roman"/>
          <w:sz w:val="24"/>
          <w:szCs w:val="24"/>
          <w:rPrChange w:id="143" w:author="Heurtin-Roberts, Suzanne (NIH/NCI) [E]" w:date="2016-10-04T17:06:00Z">
            <w:rPr>
              <w:rFonts w:ascii="Times New Roman" w:eastAsia="MS Mincho" w:hAnsi="Times New Roman" w:cs="Times New Roman"/>
              <w:sz w:val="24"/>
              <w:szCs w:val="24"/>
            </w:rPr>
          </w:rPrChange>
        </w:rPr>
      </w:pPr>
    </w:p>
    <w:p w14:paraId="218E4D73" w14:textId="45B5613A" w:rsidR="00CD1B03" w:rsidRPr="00092DD8" w:rsidRDefault="00966509" w:rsidP="00966509">
      <w:pPr>
        <w:spacing w:after="0" w:line="240" w:lineRule="auto"/>
        <w:ind w:left="360" w:hanging="360"/>
        <w:rPr>
          <w:rFonts w:ascii="Times New Roman" w:eastAsia="MS Mincho" w:hAnsi="Times New Roman" w:cs="Times New Roman"/>
          <w:sz w:val="24"/>
          <w:szCs w:val="24"/>
          <w:rPrChange w:id="144"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145" w:author="Heurtin-Roberts, Suzanne (NIH/NCI) [E]" w:date="2016-10-04T17:06:00Z">
            <w:rPr>
              <w:rFonts w:ascii="Times New Roman" w:eastAsia="MS Mincho" w:hAnsi="Times New Roman" w:cs="Times New Roman"/>
              <w:sz w:val="24"/>
              <w:szCs w:val="24"/>
            </w:rPr>
          </w:rPrChange>
        </w:rPr>
        <w:t xml:space="preserve">Hamilton, A. B. (2013). </w:t>
      </w:r>
      <w:r w:rsidRPr="00092DD8">
        <w:rPr>
          <w:rFonts w:ascii="Times New Roman" w:eastAsia="MS Mincho" w:hAnsi="Times New Roman" w:cs="Times New Roman"/>
          <w:i/>
          <w:sz w:val="24"/>
          <w:szCs w:val="24"/>
          <w:rPrChange w:id="146" w:author="Heurtin-Roberts, Suzanne (NIH/NCI) [E]" w:date="2016-10-04T17:06:00Z">
            <w:rPr>
              <w:rFonts w:ascii="Times New Roman" w:eastAsia="MS Mincho" w:hAnsi="Times New Roman" w:cs="Times New Roman"/>
              <w:i/>
              <w:sz w:val="24"/>
              <w:szCs w:val="24"/>
            </w:rPr>
          </w:rPrChange>
        </w:rPr>
        <w:t xml:space="preserve">Rapid qualitative methods in health services research: Spotlight on women’s health.  </w:t>
      </w:r>
      <w:r w:rsidRPr="00092DD8">
        <w:rPr>
          <w:rFonts w:ascii="Times New Roman" w:eastAsia="MS Mincho" w:hAnsi="Times New Roman" w:cs="Times New Roman"/>
          <w:sz w:val="24"/>
          <w:szCs w:val="24"/>
          <w:rPrChange w:id="147" w:author="Heurtin-Roberts, Suzanne (NIH/NCI) [E]" w:date="2016-10-04T17:06:00Z">
            <w:rPr>
              <w:rFonts w:ascii="Times New Roman" w:eastAsia="MS Mincho" w:hAnsi="Times New Roman" w:cs="Times New Roman"/>
              <w:sz w:val="24"/>
              <w:szCs w:val="24"/>
            </w:rPr>
          </w:rPrChange>
        </w:rPr>
        <w:t xml:space="preserve">VA HSR&amp;D National Cyberseminar series. </w:t>
      </w:r>
    </w:p>
    <w:p w14:paraId="5A5FCB34" w14:textId="34DF6894" w:rsidR="00CD1B03" w:rsidRPr="00092DD8" w:rsidRDefault="00CD1B03" w:rsidP="00966509">
      <w:pPr>
        <w:spacing w:after="0" w:line="240" w:lineRule="auto"/>
        <w:ind w:left="360" w:hanging="360"/>
        <w:rPr>
          <w:rFonts w:ascii="Times New Roman" w:eastAsia="MS Mincho" w:hAnsi="Times New Roman" w:cs="Times New Roman"/>
          <w:sz w:val="24"/>
          <w:szCs w:val="24"/>
          <w:rPrChange w:id="148" w:author="Heurtin-Roberts, Suzanne (NIH/NCI) [E]" w:date="2016-10-04T17:06:00Z">
            <w:rPr>
              <w:rFonts w:ascii="Times New Roman" w:eastAsia="MS Mincho" w:hAnsi="Times New Roman" w:cs="Times New Roman"/>
              <w:sz w:val="24"/>
              <w:szCs w:val="24"/>
            </w:rPr>
          </w:rPrChange>
        </w:rPr>
      </w:pPr>
    </w:p>
    <w:p w14:paraId="5D98AFD9" w14:textId="77777777" w:rsidR="00DB3159" w:rsidRPr="00092DD8" w:rsidRDefault="00DB3159" w:rsidP="00DB3159">
      <w:pPr>
        <w:spacing w:after="0" w:line="240" w:lineRule="auto"/>
        <w:ind w:left="360" w:hanging="360"/>
        <w:rPr>
          <w:rFonts w:ascii="Times New Roman" w:eastAsia="MS Mincho" w:hAnsi="Times New Roman" w:cs="Times New Roman"/>
          <w:sz w:val="24"/>
          <w:szCs w:val="24"/>
          <w:rPrChange w:id="149"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150" w:author="Heurtin-Roberts, Suzanne (NIH/NCI) [E]" w:date="2016-10-04T17:06:00Z">
            <w:rPr>
              <w:rFonts w:ascii="Times New Roman" w:eastAsia="MS Mincho" w:hAnsi="Times New Roman" w:cs="Times New Roman"/>
              <w:sz w:val="24"/>
              <w:szCs w:val="24"/>
            </w:rPr>
          </w:rPrChange>
        </w:rPr>
        <w:lastRenderedPageBreak/>
        <w:t>Hamilton AB, Cohen AN, Glover DL, Whelan F, Chemerinski E, McNagny KP, Mullins D, Reist C, Schubert M, Young AS. Implementation of evidence-based employment services in specialty mental health. Health Serv Res. 2013 Dec;48(6 Pt 2):2224-44.</w:t>
      </w:r>
    </w:p>
    <w:p w14:paraId="79BBC317" w14:textId="77777777" w:rsidR="00DB3159" w:rsidRPr="00092DD8" w:rsidRDefault="00DB3159" w:rsidP="00966509">
      <w:pPr>
        <w:spacing w:after="0" w:line="240" w:lineRule="auto"/>
        <w:ind w:left="360" w:hanging="360"/>
        <w:rPr>
          <w:rFonts w:ascii="Times New Roman" w:eastAsia="MS Mincho" w:hAnsi="Times New Roman" w:cs="Times New Roman"/>
          <w:sz w:val="24"/>
          <w:szCs w:val="24"/>
          <w:rPrChange w:id="151" w:author="Heurtin-Roberts, Suzanne (NIH/NCI) [E]" w:date="2016-10-04T17:06:00Z">
            <w:rPr>
              <w:rFonts w:ascii="Times New Roman" w:eastAsia="MS Mincho" w:hAnsi="Times New Roman" w:cs="Times New Roman"/>
              <w:sz w:val="24"/>
              <w:szCs w:val="24"/>
            </w:rPr>
          </w:rPrChange>
        </w:rPr>
      </w:pPr>
    </w:p>
    <w:p w14:paraId="59C8A398" w14:textId="40153E92" w:rsidR="00CD1B03" w:rsidRPr="00092DD8" w:rsidRDefault="001455A3" w:rsidP="00CD1B03">
      <w:pPr>
        <w:spacing w:after="0" w:line="240" w:lineRule="auto"/>
        <w:ind w:left="360" w:hanging="360"/>
        <w:rPr>
          <w:rFonts w:ascii="Times New Roman" w:eastAsia="MS Mincho" w:hAnsi="Times New Roman" w:cs="Times New Roman"/>
          <w:sz w:val="24"/>
          <w:szCs w:val="24"/>
          <w:rPrChange w:id="152"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153" w:author="Heurtin-Roberts, Suzanne (NIH/NCI) [E]" w:date="2016-10-04T17:06:00Z">
            <w:rPr>
              <w:rFonts w:ascii="Times New Roman" w:eastAsia="MS Mincho" w:hAnsi="Times New Roman" w:cs="Times New Roman"/>
              <w:sz w:val="24"/>
              <w:szCs w:val="24"/>
            </w:rPr>
          </w:rPrChange>
        </w:rPr>
        <w:t>Hannon PA</w:t>
      </w:r>
      <w:r w:rsidR="00CD1B03" w:rsidRPr="00092DD8">
        <w:rPr>
          <w:rFonts w:ascii="Times New Roman" w:eastAsia="MS Mincho" w:hAnsi="Times New Roman" w:cs="Times New Roman"/>
          <w:sz w:val="24"/>
          <w:szCs w:val="24"/>
          <w:rPrChange w:id="154" w:author="Heurtin-Roberts, Suzanne (NIH/NCI) [E]" w:date="2016-10-04T17:06:00Z">
            <w:rPr>
              <w:rFonts w:ascii="Times New Roman" w:eastAsia="MS Mincho" w:hAnsi="Times New Roman" w:cs="Times New Roman"/>
              <w:sz w:val="24"/>
              <w:szCs w:val="24"/>
            </w:rPr>
          </w:rPrChange>
        </w:rPr>
        <w:t xml:space="preserve">, </w:t>
      </w:r>
      <w:r w:rsidRPr="00092DD8">
        <w:rPr>
          <w:rFonts w:ascii="Times New Roman" w:eastAsia="MS Mincho" w:hAnsi="Times New Roman" w:cs="Times New Roman"/>
          <w:sz w:val="24"/>
          <w:szCs w:val="24"/>
          <w:rPrChange w:id="155" w:author="Heurtin-Roberts, Suzanne (NIH/NCI) [E]" w:date="2016-10-04T17:06:00Z">
            <w:rPr>
              <w:rFonts w:ascii="Times New Roman" w:eastAsia="MS Mincho" w:hAnsi="Times New Roman" w:cs="Times New Roman"/>
              <w:sz w:val="24"/>
              <w:szCs w:val="24"/>
            </w:rPr>
          </w:rPrChange>
        </w:rPr>
        <w:t>Maxwell AE</w:t>
      </w:r>
      <w:r w:rsidR="00CD1B03" w:rsidRPr="00092DD8">
        <w:rPr>
          <w:rFonts w:ascii="Times New Roman" w:eastAsia="MS Mincho" w:hAnsi="Times New Roman" w:cs="Times New Roman"/>
          <w:sz w:val="24"/>
          <w:szCs w:val="24"/>
          <w:rPrChange w:id="156" w:author="Heurtin-Roberts, Suzanne (NIH/NCI) [E]" w:date="2016-10-04T17:06:00Z">
            <w:rPr>
              <w:rFonts w:ascii="Times New Roman" w:eastAsia="MS Mincho" w:hAnsi="Times New Roman" w:cs="Times New Roman"/>
              <w:sz w:val="24"/>
              <w:szCs w:val="24"/>
            </w:rPr>
          </w:rPrChange>
        </w:rPr>
        <w:t xml:space="preserve">, </w:t>
      </w:r>
      <w:r w:rsidRPr="00092DD8">
        <w:rPr>
          <w:rFonts w:ascii="Times New Roman" w:eastAsia="MS Mincho" w:hAnsi="Times New Roman" w:cs="Times New Roman"/>
          <w:sz w:val="24"/>
          <w:szCs w:val="24"/>
          <w:rPrChange w:id="157" w:author="Heurtin-Roberts, Suzanne (NIH/NCI) [E]" w:date="2016-10-04T17:06:00Z">
            <w:rPr>
              <w:rFonts w:ascii="Times New Roman" w:eastAsia="MS Mincho" w:hAnsi="Times New Roman" w:cs="Times New Roman"/>
              <w:sz w:val="24"/>
              <w:szCs w:val="24"/>
            </w:rPr>
          </w:rPrChange>
        </w:rPr>
        <w:t>Escoffery C</w:t>
      </w:r>
      <w:r w:rsidR="00CD1B03" w:rsidRPr="00092DD8">
        <w:rPr>
          <w:rFonts w:ascii="Times New Roman" w:eastAsia="MS Mincho" w:hAnsi="Times New Roman" w:cs="Times New Roman"/>
          <w:sz w:val="24"/>
          <w:szCs w:val="24"/>
          <w:rPrChange w:id="158" w:author="Heurtin-Roberts, Suzanne (NIH/NCI) [E]" w:date="2016-10-04T17:06:00Z">
            <w:rPr>
              <w:rFonts w:ascii="Times New Roman" w:eastAsia="MS Mincho" w:hAnsi="Times New Roman" w:cs="Times New Roman"/>
              <w:sz w:val="24"/>
              <w:szCs w:val="24"/>
            </w:rPr>
          </w:rPrChange>
        </w:rPr>
        <w:t xml:space="preserve">, </w:t>
      </w:r>
      <w:r w:rsidRPr="00092DD8">
        <w:rPr>
          <w:rFonts w:ascii="Times New Roman" w:eastAsia="MS Mincho" w:hAnsi="Times New Roman" w:cs="Times New Roman"/>
          <w:sz w:val="24"/>
          <w:szCs w:val="24"/>
          <w:rPrChange w:id="159" w:author="Heurtin-Roberts, Suzanne (NIH/NCI) [E]" w:date="2016-10-04T17:06:00Z">
            <w:rPr>
              <w:rFonts w:ascii="Times New Roman" w:eastAsia="MS Mincho" w:hAnsi="Times New Roman" w:cs="Times New Roman"/>
              <w:sz w:val="24"/>
              <w:szCs w:val="24"/>
            </w:rPr>
          </w:rPrChange>
        </w:rPr>
        <w:t>Vu T</w:t>
      </w:r>
      <w:r w:rsidR="00CD1B03" w:rsidRPr="00092DD8">
        <w:rPr>
          <w:rFonts w:ascii="Times New Roman" w:eastAsia="MS Mincho" w:hAnsi="Times New Roman" w:cs="Times New Roman"/>
          <w:sz w:val="24"/>
          <w:szCs w:val="24"/>
          <w:rPrChange w:id="160" w:author="Heurtin-Roberts, Suzanne (NIH/NCI) [E]" w:date="2016-10-04T17:06:00Z">
            <w:rPr>
              <w:rFonts w:ascii="Times New Roman" w:eastAsia="MS Mincho" w:hAnsi="Times New Roman" w:cs="Times New Roman"/>
              <w:sz w:val="24"/>
              <w:szCs w:val="24"/>
            </w:rPr>
          </w:rPrChange>
        </w:rPr>
        <w:t xml:space="preserve">, </w:t>
      </w:r>
      <w:r w:rsidRPr="00092DD8">
        <w:rPr>
          <w:rFonts w:ascii="Times New Roman" w:eastAsia="MS Mincho" w:hAnsi="Times New Roman" w:cs="Times New Roman"/>
          <w:sz w:val="24"/>
          <w:szCs w:val="24"/>
          <w:rPrChange w:id="161" w:author="Heurtin-Roberts, Suzanne (NIH/NCI) [E]" w:date="2016-10-04T17:06:00Z">
            <w:rPr>
              <w:rFonts w:ascii="Times New Roman" w:eastAsia="MS Mincho" w:hAnsi="Times New Roman" w:cs="Times New Roman"/>
              <w:sz w:val="24"/>
              <w:szCs w:val="24"/>
            </w:rPr>
          </w:rPrChange>
        </w:rPr>
        <w:t>Kohn M</w:t>
      </w:r>
      <w:r w:rsidR="00CD1B03" w:rsidRPr="00092DD8">
        <w:rPr>
          <w:rFonts w:ascii="Times New Roman" w:eastAsia="MS Mincho" w:hAnsi="Times New Roman" w:cs="Times New Roman"/>
          <w:sz w:val="24"/>
          <w:szCs w:val="24"/>
          <w:rPrChange w:id="162" w:author="Heurtin-Roberts, Suzanne (NIH/NCI) [E]" w:date="2016-10-04T17:06:00Z">
            <w:rPr>
              <w:rFonts w:ascii="Times New Roman" w:eastAsia="MS Mincho" w:hAnsi="Times New Roman" w:cs="Times New Roman"/>
              <w:sz w:val="24"/>
              <w:szCs w:val="24"/>
            </w:rPr>
          </w:rPrChange>
        </w:rPr>
        <w:t xml:space="preserve">, </w:t>
      </w:r>
      <w:r w:rsidRPr="00092DD8">
        <w:rPr>
          <w:rFonts w:ascii="Times New Roman" w:eastAsia="MS Mincho" w:hAnsi="Times New Roman" w:cs="Times New Roman"/>
          <w:sz w:val="24"/>
          <w:szCs w:val="24"/>
          <w:rPrChange w:id="163" w:author="Heurtin-Roberts, Suzanne (NIH/NCI) [E]" w:date="2016-10-04T17:06:00Z">
            <w:rPr>
              <w:rFonts w:ascii="Times New Roman" w:eastAsia="MS Mincho" w:hAnsi="Times New Roman" w:cs="Times New Roman"/>
              <w:sz w:val="24"/>
              <w:szCs w:val="24"/>
            </w:rPr>
          </w:rPrChange>
        </w:rPr>
        <w:t>Leeman J</w:t>
      </w:r>
      <w:r w:rsidR="00CD1B03" w:rsidRPr="00092DD8">
        <w:rPr>
          <w:rFonts w:ascii="Times New Roman" w:eastAsia="MS Mincho" w:hAnsi="Times New Roman" w:cs="Times New Roman"/>
          <w:sz w:val="24"/>
          <w:szCs w:val="24"/>
          <w:rPrChange w:id="164" w:author="Heurtin-Roberts, Suzanne (NIH/NCI) [E]" w:date="2016-10-04T17:06:00Z">
            <w:rPr>
              <w:rFonts w:ascii="Times New Roman" w:eastAsia="MS Mincho" w:hAnsi="Times New Roman" w:cs="Times New Roman"/>
              <w:sz w:val="24"/>
              <w:szCs w:val="24"/>
            </w:rPr>
          </w:rPrChange>
        </w:rPr>
        <w:t xml:space="preserve">, </w:t>
      </w:r>
      <w:r w:rsidRPr="00092DD8">
        <w:rPr>
          <w:rFonts w:ascii="Times New Roman" w:eastAsia="MS Mincho" w:hAnsi="Times New Roman" w:cs="Times New Roman"/>
          <w:sz w:val="24"/>
          <w:szCs w:val="24"/>
          <w:rPrChange w:id="165" w:author="Heurtin-Roberts, Suzanne (NIH/NCI) [E]" w:date="2016-10-04T17:06:00Z">
            <w:rPr>
              <w:rFonts w:ascii="Times New Roman" w:eastAsia="MS Mincho" w:hAnsi="Times New Roman" w:cs="Times New Roman"/>
              <w:sz w:val="24"/>
              <w:szCs w:val="24"/>
            </w:rPr>
          </w:rPrChange>
        </w:rPr>
        <w:t>Carvalho ML</w:t>
      </w:r>
      <w:r w:rsidR="00CD1B03" w:rsidRPr="00092DD8">
        <w:rPr>
          <w:rFonts w:ascii="Times New Roman" w:eastAsia="MS Mincho" w:hAnsi="Times New Roman" w:cs="Times New Roman"/>
          <w:sz w:val="24"/>
          <w:szCs w:val="24"/>
          <w:rPrChange w:id="166" w:author="Heurtin-Roberts, Suzanne (NIH/NCI) [E]" w:date="2016-10-04T17:06:00Z">
            <w:rPr>
              <w:rFonts w:ascii="Times New Roman" w:eastAsia="MS Mincho" w:hAnsi="Times New Roman" w:cs="Times New Roman"/>
              <w:sz w:val="24"/>
              <w:szCs w:val="24"/>
            </w:rPr>
          </w:rPrChange>
        </w:rPr>
        <w:t xml:space="preserve">, </w:t>
      </w:r>
      <w:r w:rsidRPr="00092DD8">
        <w:rPr>
          <w:rFonts w:ascii="Times New Roman" w:eastAsia="MS Mincho" w:hAnsi="Times New Roman" w:cs="Times New Roman"/>
          <w:sz w:val="24"/>
          <w:szCs w:val="24"/>
          <w:rPrChange w:id="167" w:author="Heurtin-Roberts, Suzanne (NIH/NCI) [E]" w:date="2016-10-04T17:06:00Z">
            <w:rPr>
              <w:rFonts w:ascii="Times New Roman" w:eastAsia="MS Mincho" w:hAnsi="Times New Roman" w:cs="Times New Roman"/>
              <w:sz w:val="24"/>
              <w:szCs w:val="24"/>
            </w:rPr>
          </w:rPrChange>
        </w:rPr>
        <w:t>Pfeiffer DJ</w:t>
      </w:r>
      <w:r w:rsidR="00CD1B03" w:rsidRPr="00092DD8">
        <w:rPr>
          <w:rFonts w:ascii="Times New Roman" w:eastAsia="MS Mincho" w:hAnsi="Times New Roman" w:cs="Times New Roman"/>
          <w:sz w:val="24"/>
          <w:szCs w:val="24"/>
          <w:rPrChange w:id="168" w:author="Heurtin-Roberts, Suzanne (NIH/NCI) [E]" w:date="2016-10-04T17:06:00Z">
            <w:rPr>
              <w:rFonts w:ascii="Times New Roman" w:eastAsia="MS Mincho" w:hAnsi="Times New Roman" w:cs="Times New Roman"/>
              <w:sz w:val="24"/>
              <w:szCs w:val="24"/>
            </w:rPr>
          </w:rPrChange>
        </w:rPr>
        <w:t xml:space="preserve">, </w:t>
      </w:r>
      <w:r w:rsidRPr="00092DD8">
        <w:rPr>
          <w:rFonts w:ascii="Times New Roman" w:eastAsia="MS Mincho" w:hAnsi="Times New Roman" w:cs="Times New Roman"/>
          <w:sz w:val="24"/>
          <w:szCs w:val="24"/>
          <w:rPrChange w:id="169" w:author="Heurtin-Roberts, Suzanne (NIH/NCI) [E]" w:date="2016-10-04T17:06:00Z">
            <w:rPr>
              <w:rFonts w:ascii="Times New Roman" w:eastAsia="MS Mincho" w:hAnsi="Times New Roman" w:cs="Times New Roman"/>
              <w:sz w:val="24"/>
              <w:szCs w:val="24"/>
            </w:rPr>
          </w:rPrChange>
        </w:rPr>
        <w:t>Dwyer A</w:t>
      </w:r>
      <w:r w:rsidR="00CD1B03" w:rsidRPr="00092DD8">
        <w:rPr>
          <w:rFonts w:ascii="Times New Roman" w:eastAsia="MS Mincho" w:hAnsi="Times New Roman" w:cs="Times New Roman"/>
          <w:sz w:val="24"/>
          <w:szCs w:val="24"/>
          <w:rPrChange w:id="170" w:author="Heurtin-Roberts, Suzanne (NIH/NCI) [E]" w:date="2016-10-04T17:06:00Z">
            <w:rPr>
              <w:rFonts w:ascii="Times New Roman" w:eastAsia="MS Mincho" w:hAnsi="Times New Roman" w:cs="Times New Roman"/>
              <w:sz w:val="24"/>
              <w:szCs w:val="24"/>
            </w:rPr>
          </w:rPrChange>
        </w:rPr>
        <w:t xml:space="preserve">, </w:t>
      </w:r>
      <w:r w:rsidRPr="00092DD8">
        <w:rPr>
          <w:rFonts w:ascii="Times New Roman" w:eastAsia="MS Mincho" w:hAnsi="Times New Roman" w:cs="Times New Roman"/>
          <w:sz w:val="24"/>
          <w:szCs w:val="24"/>
          <w:rPrChange w:id="171" w:author="Heurtin-Roberts, Suzanne (NIH/NCI) [E]" w:date="2016-10-04T17:06:00Z">
            <w:rPr>
              <w:rFonts w:ascii="Times New Roman" w:eastAsia="MS Mincho" w:hAnsi="Times New Roman" w:cs="Times New Roman"/>
              <w:sz w:val="24"/>
              <w:szCs w:val="24"/>
            </w:rPr>
          </w:rPrChange>
        </w:rPr>
        <w:t>Fernandez ME</w:t>
      </w:r>
      <w:r w:rsidR="00CD1B03" w:rsidRPr="00092DD8">
        <w:rPr>
          <w:rFonts w:ascii="Times New Roman" w:eastAsia="MS Mincho" w:hAnsi="Times New Roman" w:cs="Times New Roman"/>
          <w:sz w:val="24"/>
          <w:szCs w:val="24"/>
          <w:rPrChange w:id="172" w:author="Heurtin-Roberts, Suzanne (NIH/NCI) [E]" w:date="2016-10-04T17:06:00Z">
            <w:rPr>
              <w:rFonts w:ascii="Times New Roman" w:eastAsia="MS Mincho" w:hAnsi="Times New Roman" w:cs="Times New Roman"/>
              <w:sz w:val="24"/>
              <w:szCs w:val="24"/>
            </w:rPr>
          </w:rPrChange>
        </w:rPr>
        <w:t xml:space="preserve">, </w:t>
      </w:r>
      <w:r w:rsidRPr="00092DD8">
        <w:rPr>
          <w:rFonts w:ascii="Times New Roman" w:eastAsia="MS Mincho" w:hAnsi="Times New Roman" w:cs="Times New Roman"/>
          <w:sz w:val="24"/>
          <w:szCs w:val="24"/>
          <w:rPrChange w:id="173" w:author="Heurtin-Roberts, Suzanne (NIH/NCI) [E]" w:date="2016-10-04T17:06:00Z">
            <w:rPr>
              <w:rFonts w:ascii="Times New Roman" w:eastAsia="MS Mincho" w:hAnsi="Times New Roman" w:cs="Times New Roman"/>
              <w:sz w:val="24"/>
              <w:szCs w:val="24"/>
            </w:rPr>
          </w:rPrChange>
        </w:rPr>
        <w:t>Vernon SW</w:t>
      </w:r>
      <w:r w:rsidR="00CD1B03" w:rsidRPr="00092DD8">
        <w:rPr>
          <w:rFonts w:ascii="Times New Roman" w:eastAsia="MS Mincho" w:hAnsi="Times New Roman" w:cs="Times New Roman"/>
          <w:sz w:val="24"/>
          <w:szCs w:val="24"/>
          <w:rPrChange w:id="174" w:author="Heurtin-Roberts, Suzanne (NIH/NCI) [E]" w:date="2016-10-04T17:06:00Z">
            <w:rPr>
              <w:rFonts w:ascii="Times New Roman" w:eastAsia="MS Mincho" w:hAnsi="Times New Roman" w:cs="Times New Roman"/>
              <w:sz w:val="24"/>
              <w:szCs w:val="24"/>
            </w:rPr>
          </w:rPrChange>
        </w:rPr>
        <w:t xml:space="preserve">, </w:t>
      </w:r>
      <w:r w:rsidRPr="00092DD8">
        <w:rPr>
          <w:rFonts w:ascii="Times New Roman" w:eastAsia="MS Mincho" w:hAnsi="Times New Roman" w:cs="Times New Roman"/>
          <w:sz w:val="24"/>
          <w:szCs w:val="24"/>
          <w:rPrChange w:id="175" w:author="Heurtin-Roberts, Suzanne (NIH/NCI) [E]" w:date="2016-10-04T17:06:00Z">
            <w:rPr>
              <w:rFonts w:ascii="Times New Roman" w:eastAsia="MS Mincho" w:hAnsi="Times New Roman" w:cs="Times New Roman"/>
              <w:sz w:val="24"/>
              <w:szCs w:val="24"/>
            </w:rPr>
          </w:rPrChange>
        </w:rPr>
        <w:t>Liang L</w:t>
      </w:r>
      <w:r w:rsidR="00CD1B03" w:rsidRPr="00092DD8">
        <w:rPr>
          <w:rFonts w:ascii="Times New Roman" w:eastAsia="MS Mincho" w:hAnsi="Times New Roman" w:cs="Times New Roman"/>
          <w:sz w:val="24"/>
          <w:szCs w:val="24"/>
          <w:rPrChange w:id="176" w:author="Heurtin-Roberts, Suzanne (NIH/NCI) [E]" w:date="2016-10-04T17:06:00Z">
            <w:rPr>
              <w:rFonts w:ascii="Times New Roman" w:eastAsia="MS Mincho" w:hAnsi="Times New Roman" w:cs="Times New Roman"/>
              <w:sz w:val="24"/>
              <w:szCs w:val="24"/>
            </w:rPr>
          </w:rPrChange>
        </w:rPr>
        <w:t xml:space="preserve">, </w:t>
      </w:r>
      <w:r w:rsidRPr="00092DD8">
        <w:rPr>
          <w:rFonts w:ascii="Times New Roman" w:eastAsia="MS Mincho" w:hAnsi="Times New Roman" w:cs="Times New Roman"/>
          <w:sz w:val="24"/>
          <w:szCs w:val="24"/>
          <w:rPrChange w:id="177" w:author="Heurtin-Roberts, Suzanne (NIH/NCI) [E]" w:date="2016-10-04T17:06:00Z">
            <w:rPr>
              <w:rFonts w:ascii="Times New Roman" w:eastAsia="MS Mincho" w:hAnsi="Times New Roman" w:cs="Times New Roman"/>
              <w:sz w:val="24"/>
              <w:szCs w:val="24"/>
            </w:rPr>
          </w:rPrChange>
        </w:rPr>
        <w:t>DeGroff A</w:t>
      </w:r>
      <w:r w:rsidR="00CD1B03" w:rsidRPr="00092DD8">
        <w:rPr>
          <w:rFonts w:ascii="Times New Roman" w:eastAsia="MS Mincho" w:hAnsi="Times New Roman" w:cs="Times New Roman"/>
          <w:sz w:val="24"/>
          <w:szCs w:val="24"/>
          <w:rPrChange w:id="178" w:author="Heurtin-Roberts, Suzanne (NIH/NCI) [E]" w:date="2016-10-04T17:06:00Z">
            <w:rPr>
              <w:rFonts w:ascii="Times New Roman" w:eastAsia="MS Mincho" w:hAnsi="Times New Roman" w:cs="Times New Roman"/>
              <w:sz w:val="24"/>
              <w:szCs w:val="24"/>
            </w:rPr>
          </w:rPrChange>
        </w:rPr>
        <w:t>.(2013). Colorectal Cancer Control Program grantees’ use of evidence-based interventions. American Journal of Preventive Medicine, 45, 644-648</w:t>
      </w:r>
    </w:p>
    <w:p w14:paraId="280381A1" w14:textId="77777777" w:rsidR="00CD1B03" w:rsidRPr="00092DD8" w:rsidRDefault="00CD1B03" w:rsidP="00966509">
      <w:pPr>
        <w:spacing w:after="0" w:line="240" w:lineRule="auto"/>
        <w:ind w:left="360" w:hanging="360"/>
        <w:rPr>
          <w:rFonts w:ascii="Times New Roman" w:eastAsia="MS Mincho" w:hAnsi="Times New Roman" w:cs="Times New Roman"/>
          <w:sz w:val="24"/>
          <w:szCs w:val="24"/>
          <w:rPrChange w:id="179" w:author="Heurtin-Roberts, Suzanne (NIH/NCI) [E]" w:date="2016-10-04T17:06:00Z">
            <w:rPr>
              <w:rFonts w:ascii="Times New Roman" w:eastAsia="MS Mincho" w:hAnsi="Times New Roman" w:cs="Times New Roman"/>
              <w:sz w:val="24"/>
              <w:szCs w:val="24"/>
            </w:rPr>
          </w:rPrChange>
        </w:rPr>
      </w:pPr>
    </w:p>
    <w:p w14:paraId="22C0A436"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180" w:author="Heurtin-Roberts, Suzanne (NIH/NCI) [E]" w:date="2016-10-04T17:06:00Z">
            <w:rPr>
              <w:rFonts w:ascii="Times New Roman" w:eastAsia="MS Mincho" w:hAnsi="Times New Roman" w:cs="Times New Roman"/>
              <w:sz w:val="24"/>
              <w:szCs w:val="24"/>
            </w:rPr>
          </w:rPrChange>
        </w:rPr>
      </w:pPr>
    </w:p>
    <w:p w14:paraId="536870C6" w14:textId="77777777" w:rsidR="00966509" w:rsidRPr="00092DD8" w:rsidRDefault="00966509" w:rsidP="00966509">
      <w:pPr>
        <w:widowControl w:val="0"/>
        <w:autoSpaceDE w:val="0"/>
        <w:autoSpaceDN w:val="0"/>
        <w:adjustRightInd w:val="0"/>
        <w:spacing w:after="0" w:line="240" w:lineRule="auto"/>
        <w:ind w:left="360" w:hanging="360"/>
        <w:rPr>
          <w:rFonts w:ascii="Times New Roman" w:eastAsia="MS Mincho" w:hAnsi="Times New Roman" w:cs="Times New Roman"/>
          <w:sz w:val="24"/>
          <w:szCs w:val="24"/>
          <w:rPrChange w:id="181"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182" w:author="Heurtin-Roberts, Suzanne (NIH/NCI) [E]" w:date="2016-10-04T17:06:00Z">
            <w:rPr>
              <w:rFonts w:ascii="Times New Roman" w:eastAsia="MS Mincho" w:hAnsi="Times New Roman" w:cs="Times New Roman"/>
              <w:sz w:val="24"/>
              <w:szCs w:val="24"/>
            </w:rPr>
          </w:rPrChange>
        </w:rPr>
        <w:t xml:space="preserve">Hill, C. E., Knox, S., Thompson, B. J., Williams, E. N., &amp; Hess, S. A. (2005) (?).  Consensual qualitative research: An update. </w:t>
      </w:r>
      <w:r w:rsidRPr="00092DD8">
        <w:rPr>
          <w:rFonts w:ascii="Times New Roman" w:eastAsia="MS Mincho" w:hAnsi="Times New Roman" w:cs="Times New Roman"/>
          <w:i/>
          <w:sz w:val="24"/>
          <w:szCs w:val="24"/>
          <w:rPrChange w:id="183" w:author="Heurtin-Roberts, Suzanne (NIH/NCI) [E]" w:date="2016-10-04T17:06:00Z">
            <w:rPr>
              <w:rFonts w:ascii="Times New Roman" w:eastAsia="MS Mincho" w:hAnsi="Times New Roman" w:cs="Times New Roman"/>
              <w:i/>
              <w:sz w:val="24"/>
              <w:szCs w:val="24"/>
            </w:rPr>
          </w:rPrChange>
        </w:rPr>
        <w:t>Journal of Counseling Psychology, 52</w:t>
      </w:r>
      <w:r w:rsidRPr="00092DD8">
        <w:rPr>
          <w:rFonts w:ascii="Times New Roman" w:eastAsia="MS Mincho" w:hAnsi="Times New Roman" w:cs="Times New Roman"/>
          <w:sz w:val="24"/>
          <w:szCs w:val="24"/>
          <w:rPrChange w:id="184" w:author="Heurtin-Roberts, Suzanne (NIH/NCI) [E]" w:date="2016-10-04T17:06:00Z">
            <w:rPr>
              <w:rFonts w:ascii="Times New Roman" w:eastAsia="MS Mincho" w:hAnsi="Times New Roman" w:cs="Times New Roman"/>
              <w:sz w:val="24"/>
              <w:szCs w:val="24"/>
            </w:rPr>
          </w:rPrChange>
        </w:rPr>
        <w:t>, 1–25.</w:t>
      </w:r>
    </w:p>
    <w:p w14:paraId="68BB4EDE" w14:textId="77777777" w:rsidR="00966509" w:rsidRPr="00092DD8" w:rsidRDefault="00966509" w:rsidP="00966509">
      <w:pPr>
        <w:widowControl w:val="0"/>
        <w:autoSpaceDE w:val="0"/>
        <w:autoSpaceDN w:val="0"/>
        <w:adjustRightInd w:val="0"/>
        <w:spacing w:after="0" w:line="240" w:lineRule="auto"/>
        <w:ind w:left="360" w:hanging="360"/>
        <w:rPr>
          <w:rFonts w:ascii="Times New Roman" w:eastAsia="MS Mincho" w:hAnsi="Times New Roman" w:cs="Times New Roman"/>
          <w:sz w:val="24"/>
          <w:szCs w:val="24"/>
          <w:rPrChange w:id="185" w:author="Heurtin-Roberts, Suzanne (NIH/NCI) [E]" w:date="2016-10-04T17:06:00Z">
            <w:rPr>
              <w:rFonts w:ascii="Times New Roman" w:eastAsia="MS Mincho" w:hAnsi="Times New Roman" w:cs="Times New Roman"/>
              <w:sz w:val="24"/>
              <w:szCs w:val="24"/>
            </w:rPr>
          </w:rPrChange>
        </w:rPr>
      </w:pPr>
    </w:p>
    <w:p w14:paraId="74CD8CE9" w14:textId="77777777" w:rsidR="00966509" w:rsidRPr="00473122" w:rsidRDefault="00966509" w:rsidP="00966509">
      <w:pPr>
        <w:widowControl w:val="0"/>
        <w:autoSpaceDE w:val="0"/>
        <w:autoSpaceDN w:val="0"/>
        <w:adjustRightInd w:val="0"/>
        <w:spacing w:after="0" w:line="240" w:lineRule="auto"/>
        <w:ind w:left="360" w:hanging="360"/>
        <w:rPr>
          <w:rFonts w:ascii="Times New Roman" w:eastAsia="MS Mincho" w:hAnsi="Times New Roman" w:cs="Times New Roman"/>
          <w:sz w:val="24"/>
          <w:szCs w:val="24"/>
        </w:rPr>
      </w:pPr>
      <w:r w:rsidRPr="00473122">
        <w:rPr>
          <w:rFonts w:ascii="Times New Roman" w:eastAsia="Calibri" w:hAnsi="Times New Roman" w:cs="Times New Roman"/>
          <w:sz w:val="24"/>
          <w:szCs w:val="24"/>
          <w:highlight w:val="yellow"/>
        </w:rPr>
        <w:t>Hoagwood and colleagues (2007)</w:t>
      </w:r>
    </w:p>
    <w:p w14:paraId="0CA3C6ED" w14:textId="77777777" w:rsidR="00966509" w:rsidRPr="006C413A" w:rsidRDefault="00966509" w:rsidP="00966509">
      <w:pPr>
        <w:widowControl w:val="0"/>
        <w:autoSpaceDE w:val="0"/>
        <w:autoSpaceDN w:val="0"/>
        <w:adjustRightInd w:val="0"/>
        <w:spacing w:after="0" w:line="240" w:lineRule="auto"/>
        <w:ind w:left="360" w:hanging="360"/>
        <w:rPr>
          <w:rFonts w:ascii="Times New Roman" w:eastAsia="MS Mincho" w:hAnsi="Times New Roman" w:cs="Times New Roman"/>
          <w:sz w:val="24"/>
          <w:szCs w:val="24"/>
        </w:rPr>
      </w:pPr>
    </w:p>
    <w:p w14:paraId="02132461" w14:textId="6D8531DF" w:rsidR="00966509" w:rsidRPr="00092DD8" w:rsidRDefault="00966509" w:rsidP="00966509">
      <w:pPr>
        <w:spacing w:after="0" w:line="240" w:lineRule="auto"/>
        <w:ind w:left="360" w:hanging="360"/>
        <w:rPr>
          <w:ins w:id="186" w:author="Heurtin-Roberts, Suzanne (NIH/NCI) [E]" w:date="2016-09-30T14:07:00Z"/>
          <w:rFonts w:ascii="Times New Roman" w:eastAsia="MS Mincho" w:hAnsi="Times New Roman" w:cs="Times New Roman"/>
          <w:sz w:val="24"/>
          <w:szCs w:val="24"/>
          <w:rPrChange w:id="187" w:author="Heurtin-Roberts, Suzanne (NIH/NCI) [E]" w:date="2016-10-04T17:06:00Z">
            <w:rPr>
              <w:ins w:id="188" w:author="Heurtin-Roberts, Suzanne (NIH/NCI) [E]" w:date="2016-09-30T14:07:00Z"/>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189" w:author="Heurtin-Roberts, Suzanne (NIH/NCI) [E]" w:date="2016-10-04T17:06:00Z">
            <w:rPr>
              <w:rFonts w:ascii="Times New Roman" w:eastAsia="MS Mincho" w:hAnsi="Times New Roman" w:cs="Times New Roman"/>
              <w:sz w:val="24"/>
              <w:szCs w:val="24"/>
            </w:rPr>
          </w:rPrChange>
        </w:rPr>
        <w:t xml:space="preserve">Hsieh, H. F., &amp; Shannon, S. E. (2009). Three approaches to qualitative content analysis. </w:t>
      </w:r>
      <w:r w:rsidRPr="00092DD8">
        <w:rPr>
          <w:rFonts w:ascii="Times New Roman" w:eastAsia="MS Mincho" w:hAnsi="Times New Roman" w:cs="Times New Roman"/>
          <w:i/>
          <w:sz w:val="24"/>
          <w:szCs w:val="24"/>
          <w:rPrChange w:id="190" w:author="Heurtin-Roberts, Suzanne (NIH/NCI) [E]" w:date="2016-10-04T17:06:00Z">
            <w:rPr>
              <w:rFonts w:ascii="Times New Roman" w:eastAsia="MS Mincho" w:hAnsi="Times New Roman" w:cs="Times New Roman"/>
              <w:i/>
              <w:sz w:val="24"/>
              <w:szCs w:val="24"/>
            </w:rPr>
          </w:rPrChange>
        </w:rPr>
        <w:t>Qualitative Health Research, 15</w:t>
      </w:r>
      <w:r w:rsidRPr="00092DD8">
        <w:rPr>
          <w:rFonts w:ascii="Times New Roman" w:eastAsia="MS Mincho" w:hAnsi="Times New Roman" w:cs="Times New Roman"/>
          <w:sz w:val="24"/>
          <w:szCs w:val="24"/>
          <w:rPrChange w:id="191" w:author="Heurtin-Roberts, Suzanne (NIH/NCI) [E]" w:date="2016-10-04T17:06:00Z">
            <w:rPr>
              <w:rFonts w:ascii="Times New Roman" w:eastAsia="MS Mincho" w:hAnsi="Times New Roman" w:cs="Times New Roman"/>
              <w:sz w:val="24"/>
              <w:szCs w:val="24"/>
            </w:rPr>
          </w:rPrChange>
        </w:rPr>
        <w:t>, 1277-1288.</w:t>
      </w:r>
    </w:p>
    <w:p w14:paraId="29D72004" w14:textId="467A41AA" w:rsidR="001450C3" w:rsidRPr="006C413A" w:rsidRDefault="001450C3" w:rsidP="00966509">
      <w:pPr>
        <w:spacing w:after="0" w:line="240" w:lineRule="auto"/>
        <w:ind w:left="360" w:hanging="360"/>
        <w:rPr>
          <w:rFonts w:ascii="Times New Roman" w:eastAsia="MS Mincho" w:hAnsi="Times New Roman" w:cs="Times New Roman"/>
          <w:sz w:val="24"/>
          <w:szCs w:val="24"/>
        </w:rPr>
      </w:pPr>
    </w:p>
    <w:p w14:paraId="0409EAD6" w14:textId="059D50D9" w:rsidR="001450C3" w:rsidRPr="001518DB" w:rsidRDefault="001450C3" w:rsidP="001450C3">
      <w:pPr>
        <w:spacing w:after="0" w:line="240" w:lineRule="auto"/>
        <w:ind w:left="360" w:hanging="360"/>
        <w:rPr>
          <w:rFonts w:ascii="Times New Roman" w:eastAsia="MS Mincho" w:hAnsi="Times New Roman" w:cs="Times New Roman"/>
          <w:sz w:val="24"/>
          <w:szCs w:val="24"/>
        </w:rPr>
      </w:pPr>
      <w:r w:rsidRPr="00092DD8">
        <w:rPr>
          <w:rFonts w:ascii="Times New Roman" w:eastAsia="MS Mincho" w:hAnsi="Times New Roman" w:cs="Times New Roman"/>
          <w:sz w:val="24"/>
          <w:szCs w:val="24"/>
        </w:rPr>
        <w:annotationRef/>
      </w:r>
      <w:r w:rsidRPr="00092DD8">
        <w:rPr>
          <w:rFonts w:ascii="Times New Roman" w:eastAsia="MS Mincho" w:hAnsi="Times New Roman" w:cs="Times New Roman"/>
          <w:sz w:val="24"/>
          <w:szCs w:val="24"/>
        </w:rPr>
        <w:t xml:space="preserve">Implementation Science </w:t>
      </w:r>
      <w:hyperlink r:id="rId11" w:history="1">
        <w:r w:rsidRPr="001518DB">
          <w:rPr>
            <w:rStyle w:val="Hyperlink"/>
            <w:rFonts w:ascii="Times New Roman" w:eastAsia="MS Mincho" w:hAnsi="Times New Roman" w:cs="Times New Roman"/>
            <w:sz w:val="24"/>
            <w:szCs w:val="24"/>
          </w:rPr>
          <w:t>https://implementationscience.biomedcentral.com</w:t>
        </w:r>
      </w:hyperlink>
      <w:r w:rsidRPr="00092DD8">
        <w:rPr>
          <w:rFonts w:ascii="Times New Roman" w:eastAsia="MS Mincho" w:hAnsi="Times New Roman" w:cs="Times New Roman"/>
          <w:sz w:val="24"/>
          <w:szCs w:val="24"/>
        </w:rPr>
        <w:t xml:space="preserve">, </w:t>
      </w:r>
      <w:r w:rsidRPr="001518DB">
        <w:rPr>
          <w:rFonts w:ascii="Times New Roman" w:eastAsia="MS Mincho" w:hAnsi="Times New Roman" w:cs="Times New Roman"/>
          <w:sz w:val="24"/>
          <w:szCs w:val="24"/>
        </w:rPr>
        <w:t>accessed 9/30/2016</w:t>
      </w:r>
    </w:p>
    <w:p w14:paraId="0B82D23C" w14:textId="77777777" w:rsidR="001450C3" w:rsidRPr="001518DB" w:rsidRDefault="001450C3" w:rsidP="001450C3">
      <w:pPr>
        <w:spacing w:after="0" w:line="240" w:lineRule="auto"/>
        <w:ind w:left="360" w:hanging="360"/>
        <w:rPr>
          <w:ins w:id="192" w:author="Heurtin-Roberts, Suzanne (NIH/NCI) [E]" w:date="2016-09-30T14:07:00Z"/>
          <w:rFonts w:ascii="Times New Roman" w:eastAsia="MS Mincho" w:hAnsi="Times New Roman" w:cs="Times New Roman"/>
          <w:sz w:val="24"/>
          <w:szCs w:val="24"/>
        </w:rPr>
      </w:pPr>
    </w:p>
    <w:p w14:paraId="5B36032D" w14:textId="77777777" w:rsidR="001450C3" w:rsidRPr="001518DB" w:rsidRDefault="001450C3" w:rsidP="00966509">
      <w:pPr>
        <w:spacing w:after="0" w:line="240" w:lineRule="auto"/>
        <w:ind w:left="360" w:hanging="360"/>
        <w:rPr>
          <w:rFonts w:ascii="Times New Roman" w:eastAsia="MS Mincho" w:hAnsi="Times New Roman" w:cs="Times New Roman"/>
          <w:sz w:val="24"/>
          <w:szCs w:val="24"/>
        </w:rPr>
      </w:pPr>
    </w:p>
    <w:p w14:paraId="33674C25" w14:textId="77777777" w:rsidR="00966509" w:rsidRPr="00473122" w:rsidRDefault="00966509" w:rsidP="00966509">
      <w:pPr>
        <w:spacing w:after="0" w:line="240" w:lineRule="auto"/>
        <w:ind w:left="360" w:hanging="360"/>
        <w:rPr>
          <w:rFonts w:ascii="Times New Roman" w:eastAsia="MS Mincho" w:hAnsi="Times New Roman" w:cs="Times New Roman"/>
          <w:sz w:val="24"/>
          <w:szCs w:val="24"/>
        </w:rPr>
      </w:pPr>
    </w:p>
    <w:p w14:paraId="1CE0F60C" w14:textId="77777777" w:rsidR="00966509" w:rsidRPr="006C413A" w:rsidRDefault="00966509" w:rsidP="00966509">
      <w:pPr>
        <w:spacing w:after="0" w:line="240" w:lineRule="auto"/>
        <w:ind w:left="360" w:hanging="360"/>
        <w:rPr>
          <w:rFonts w:ascii="Times New Roman" w:eastAsia="MS Mincho" w:hAnsi="Times New Roman" w:cs="Times New Roman"/>
          <w:sz w:val="24"/>
          <w:szCs w:val="24"/>
        </w:rPr>
      </w:pPr>
      <w:r w:rsidRPr="006C413A">
        <w:rPr>
          <w:rFonts w:ascii="Times New Roman" w:eastAsia="MS Mincho" w:hAnsi="Times New Roman" w:cs="Times New Roman"/>
          <w:sz w:val="24"/>
          <w:szCs w:val="24"/>
        </w:rPr>
        <w:t xml:space="preserve">Kane, J. C., Adaku, A., Nakku, J., Odokonyero, R., Okello, J., Musisi, S.,… Toi, W. A. (2016). Challenges for the implementation of World Health Organization guidelines for acute stress, PTSD, and bereavement: A qualitative study. </w:t>
      </w:r>
      <w:r w:rsidRPr="006C413A">
        <w:rPr>
          <w:rFonts w:ascii="Times New Roman" w:eastAsia="MS Mincho" w:hAnsi="Times New Roman" w:cs="Times New Roman"/>
          <w:i/>
          <w:sz w:val="24"/>
          <w:szCs w:val="24"/>
        </w:rPr>
        <w:t>Implementation Science, 11</w:t>
      </w:r>
      <w:r w:rsidRPr="006C413A">
        <w:rPr>
          <w:rFonts w:ascii="Times New Roman" w:eastAsia="MS Mincho" w:hAnsi="Times New Roman" w:cs="Times New Roman"/>
          <w:sz w:val="24"/>
          <w:szCs w:val="24"/>
        </w:rPr>
        <w:t>, 36.</w:t>
      </w:r>
    </w:p>
    <w:p w14:paraId="7D4BE33A"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193" w:author="Heurtin-Roberts, Suzanne (NIH/NCI) [E]" w:date="2016-10-04T17:06:00Z">
            <w:rPr>
              <w:rFonts w:ascii="Times New Roman" w:eastAsia="MS Mincho" w:hAnsi="Times New Roman" w:cs="Times New Roman"/>
              <w:sz w:val="24"/>
              <w:szCs w:val="24"/>
            </w:rPr>
          </w:rPrChange>
        </w:rPr>
      </w:pPr>
    </w:p>
    <w:p w14:paraId="7BEC9510" w14:textId="08CA81FB" w:rsidR="00CD1B03" w:rsidRPr="00092DD8" w:rsidRDefault="00966509" w:rsidP="00966509">
      <w:pPr>
        <w:spacing w:after="0" w:line="240" w:lineRule="auto"/>
        <w:ind w:left="360" w:hanging="360"/>
        <w:rPr>
          <w:rFonts w:ascii="Times New Roman" w:eastAsia="MS Mincho" w:hAnsi="Times New Roman" w:cs="Times New Roman"/>
          <w:sz w:val="24"/>
          <w:szCs w:val="24"/>
          <w:rPrChange w:id="194"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195" w:author="Heurtin-Roberts, Suzanne (NIH/NCI) [E]" w:date="2016-10-04T17:06:00Z">
            <w:rPr>
              <w:rFonts w:ascii="Times New Roman" w:eastAsia="MS Mincho" w:hAnsi="Times New Roman" w:cs="Times New Roman"/>
              <w:sz w:val="24"/>
              <w:szCs w:val="24"/>
            </w:rPr>
          </w:rPrChange>
        </w:rPr>
        <w:t xml:space="preserve">Kennedy, A., Vassilev, I, James, E., &amp; Rogers, A. (2016). Implementing a social network intervention designed to enhance and diversify support for people with long-term conditions. A qualitative study. </w:t>
      </w:r>
      <w:r w:rsidRPr="00092DD8">
        <w:rPr>
          <w:rFonts w:ascii="Times New Roman" w:eastAsia="MS Mincho" w:hAnsi="Times New Roman" w:cs="Times New Roman"/>
          <w:i/>
          <w:sz w:val="24"/>
          <w:szCs w:val="24"/>
          <w:rPrChange w:id="196" w:author="Heurtin-Roberts, Suzanne (NIH/NCI) [E]" w:date="2016-10-04T17:06:00Z">
            <w:rPr>
              <w:rFonts w:ascii="Times New Roman" w:eastAsia="MS Mincho" w:hAnsi="Times New Roman" w:cs="Times New Roman"/>
              <w:i/>
              <w:sz w:val="24"/>
              <w:szCs w:val="24"/>
            </w:rPr>
          </w:rPrChange>
        </w:rPr>
        <w:t>Implementation Science 11</w:t>
      </w:r>
      <w:r w:rsidRPr="00092DD8">
        <w:rPr>
          <w:rFonts w:ascii="Times New Roman" w:eastAsia="MS Mincho" w:hAnsi="Times New Roman" w:cs="Times New Roman"/>
          <w:sz w:val="24"/>
          <w:szCs w:val="24"/>
          <w:rPrChange w:id="197" w:author="Heurtin-Roberts, Suzanne (NIH/NCI) [E]" w:date="2016-10-04T17:06:00Z">
            <w:rPr>
              <w:rFonts w:ascii="Times New Roman" w:eastAsia="MS Mincho" w:hAnsi="Times New Roman" w:cs="Times New Roman"/>
              <w:sz w:val="24"/>
              <w:szCs w:val="24"/>
            </w:rPr>
          </w:rPrChange>
        </w:rPr>
        <w:t>, 27.</w:t>
      </w:r>
    </w:p>
    <w:p w14:paraId="5BE92AA9" w14:textId="1CCE7E3A" w:rsidR="00DB3159" w:rsidRPr="00092DD8" w:rsidRDefault="00DB3159" w:rsidP="00966509">
      <w:pPr>
        <w:spacing w:after="0" w:line="240" w:lineRule="auto"/>
        <w:ind w:left="360" w:hanging="360"/>
        <w:rPr>
          <w:rFonts w:ascii="Times New Roman" w:eastAsia="MS Mincho" w:hAnsi="Times New Roman" w:cs="Times New Roman"/>
          <w:sz w:val="24"/>
          <w:szCs w:val="24"/>
          <w:rPrChange w:id="198" w:author="Heurtin-Roberts, Suzanne (NIH/NCI) [E]" w:date="2016-10-04T17:06:00Z">
            <w:rPr>
              <w:rFonts w:ascii="Times New Roman" w:eastAsia="MS Mincho" w:hAnsi="Times New Roman" w:cs="Times New Roman"/>
              <w:sz w:val="24"/>
              <w:szCs w:val="24"/>
            </w:rPr>
          </w:rPrChange>
        </w:rPr>
      </w:pPr>
    </w:p>
    <w:p w14:paraId="7DE91A1D" w14:textId="77777777" w:rsidR="00DB3159" w:rsidRPr="00092DD8" w:rsidRDefault="00DB3159" w:rsidP="00DB3159">
      <w:pPr>
        <w:spacing w:after="0" w:line="240" w:lineRule="auto"/>
        <w:ind w:left="360" w:hanging="360"/>
        <w:rPr>
          <w:rFonts w:ascii="Times New Roman" w:eastAsia="MS Mincho" w:hAnsi="Times New Roman" w:cs="Times New Roman"/>
          <w:sz w:val="24"/>
          <w:szCs w:val="24"/>
          <w:rPrChange w:id="199"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200" w:author="Heurtin-Roberts, Suzanne (NIH/NCI) [E]" w:date="2016-10-04T17:06:00Z">
            <w:rPr>
              <w:rFonts w:ascii="Times New Roman" w:eastAsia="MS Mincho" w:hAnsi="Times New Roman" w:cs="Times New Roman"/>
              <w:sz w:val="24"/>
              <w:szCs w:val="24"/>
            </w:rPr>
          </w:rPrChange>
        </w:rPr>
        <w:t>Kirk, M.A., C. Kelley, N. Yankey, S.A. Birken, B. Abadie, and L. Damschroder, A systematic review of the use of the Consolidated Framework for Implementation Research. Implementation Science, 2016. 11(1): p. 1-13.</w:t>
      </w:r>
    </w:p>
    <w:p w14:paraId="2119F3C2" w14:textId="77777777" w:rsidR="00CD1B03" w:rsidRPr="00092DD8" w:rsidRDefault="00CD1B03" w:rsidP="00966509">
      <w:pPr>
        <w:spacing w:after="0" w:line="240" w:lineRule="auto"/>
        <w:ind w:left="360" w:hanging="360"/>
        <w:rPr>
          <w:rFonts w:ascii="Times New Roman" w:eastAsia="MS Mincho" w:hAnsi="Times New Roman" w:cs="Times New Roman"/>
          <w:sz w:val="24"/>
          <w:szCs w:val="24"/>
          <w:rPrChange w:id="201" w:author="Heurtin-Roberts, Suzanne (NIH/NCI) [E]" w:date="2016-10-04T17:06:00Z">
            <w:rPr>
              <w:rFonts w:ascii="Times New Roman" w:eastAsia="MS Mincho" w:hAnsi="Times New Roman" w:cs="Times New Roman"/>
              <w:sz w:val="24"/>
              <w:szCs w:val="24"/>
            </w:rPr>
          </w:rPrChange>
        </w:rPr>
      </w:pPr>
    </w:p>
    <w:p w14:paraId="337E5A6C" w14:textId="6EB96283" w:rsidR="00CD1B03" w:rsidRPr="00092DD8" w:rsidRDefault="00CD1B03" w:rsidP="00CD1B03">
      <w:pPr>
        <w:spacing w:after="0" w:line="240" w:lineRule="auto"/>
        <w:ind w:left="360" w:hanging="360"/>
        <w:rPr>
          <w:ins w:id="202" w:author="Heurtin-Roberts, Suzanne (NIH/NCI) [E]" w:date="2016-10-04T14:27:00Z"/>
          <w:rFonts w:ascii="Times New Roman" w:eastAsia="MS Mincho" w:hAnsi="Times New Roman" w:cs="Times New Roman"/>
          <w:sz w:val="24"/>
          <w:szCs w:val="24"/>
          <w:rPrChange w:id="203" w:author="Heurtin-Roberts, Suzanne (NIH/NCI) [E]" w:date="2016-10-04T17:06:00Z">
            <w:rPr>
              <w:ins w:id="204" w:author="Heurtin-Roberts, Suzanne (NIH/NCI) [E]" w:date="2016-10-04T14:27:00Z"/>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205" w:author="Heurtin-Roberts, Suzanne (NIH/NCI) [E]" w:date="2016-10-04T17:06:00Z">
            <w:rPr>
              <w:rFonts w:ascii="Times New Roman" w:eastAsia="MS Mincho" w:hAnsi="Times New Roman" w:cs="Times New Roman"/>
              <w:sz w:val="24"/>
              <w:szCs w:val="24"/>
            </w:rPr>
          </w:rPrChange>
        </w:rPr>
        <w:t xml:space="preserve">Klesges, L. M., Estabrooks, P. A., Dzewaltowski, D. A., Bull, S., &amp; Glasgow, R. E. (2005). Beginning with the application in mind: designing and planning health behavior change interventions to enhance dissemination. </w:t>
      </w:r>
      <w:r w:rsidRPr="00092DD8">
        <w:rPr>
          <w:rFonts w:ascii="Times New Roman" w:eastAsia="MS Mincho" w:hAnsi="Times New Roman" w:cs="Times New Roman"/>
          <w:i/>
          <w:sz w:val="24"/>
          <w:szCs w:val="24"/>
          <w:rPrChange w:id="206" w:author="Heurtin-Roberts, Suzanne (NIH/NCI) [E]" w:date="2016-10-04T17:06:00Z">
            <w:rPr>
              <w:rFonts w:ascii="Times New Roman" w:eastAsia="MS Mincho" w:hAnsi="Times New Roman" w:cs="Times New Roman"/>
              <w:i/>
              <w:sz w:val="24"/>
              <w:szCs w:val="24"/>
            </w:rPr>
          </w:rPrChange>
        </w:rPr>
        <w:t>Annals of Behavioral Medicine, 29</w:t>
      </w:r>
      <w:r w:rsidRPr="00092DD8">
        <w:rPr>
          <w:rFonts w:ascii="Times New Roman" w:eastAsia="MS Mincho" w:hAnsi="Times New Roman" w:cs="Times New Roman"/>
          <w:sz w:val="24"/>
          <w:szCs w:val="24"/>
          <w:rPrChange w:id="207" w:author="Heurtin-Roberts, Suzanne (NIH/NCI) [E]" w:date="2016-10-04T17:06:00Z">
            <w:rPr>
              <w:rFonts w:ascii="Times New Roman" w:eastAsia="MS Mincho" w:hAnsi="Times New Roman" w:cs="Times New Roman"/>
              <w:sz w:val="24"/>
              <w:szCs w:val="24"/>
            </w:rPr>
          </w:rPrChange>
        </w:rPr>
        <w:t xml:space="preserve">, 66-75. </w:t>
      </w:r>
    </w:p>
    <w:p w14:paraId="59052670" w14:textId="7B2DDDD3" w:rsidR="00AC0FBF" w:rsidRPr="00092DD8" w:rsidRDefault="00AC0FBF" w:rsidP="00CD1B03">
      <w:pPr>
        <w:spacing w:after="0" w:line="240" w:lineRule="auto"/>
        <w:ind w:left="360" w:hanging="360"/>
        <w:rPr>
          <w:ins w:id="208" w:author="Heurtin-Roberts, Suzanne (NIH/NCI) [E]" w:date="2016-10-04T14:27:00Z"/>
          <w:rFonts w:ascii="Times New Roman" w:eastAsia="MS Mincho" w:hAnsi="Times New Roman" w:cs="Times New Roman"/>
          <w:sz w:val="24"/>
          <w:szCs w:val="24"/>
          <w:rPrChange w:id="209" w:author="Heurtin-Roberts, Suzanne (NIH/NCI) [E]" w:date="2016-10-04T17:06:00Z">
            <w:rPr>
              <w:ins w:id="210" w:author="Heurtin-Roberts, Suzanne (NIH/NCI) [E]" w:date="2016-10-04T14:27:00Z"/>
              <w:rFonts w:ascii="Times New Roman" w:eastAsia="MS Mincho" w:hAnsi="Times New Roman" w:cs="Times New Roman"/>
              <w:sz w:val="24"/>
              <w:szCs w:val="24"/>
            </w:rPr>
          </w:rPrChange>
        </w:rPr>
      </w:pPr>
    </w:p>
    <w:p w14:paraId="5397A16C" w14:textId="77777777" w:rsidR="00AC0FBF" w:rsidRPr="00473122" w:rsidRDefault="00AC0FBF" w:rsidP="00AC0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73122">
        <w:rPr>
          <w:rFonts w:ascii="Times New Roman" w:eastAsia="Times New Roman" w:hAnsi="Times New Roman" w:cs="Times New Roman"/>
          <w:color w:val="000000"/>
          <w:sz w:val="24"/>
          <w:szCs w:val="24"/>
        </w:rPr>
        <w:t>Koenig CJ, Abraham T, Zamora KA, Hill C, Kelly PA, Uddo M, Hamilton M, Pyne JM, Seal KH. Pre-Implementation Strategies to Adapt and Implement a Veteran Peer Coaching Intervention to Improve Mental Health Treatment Engagement Among Rural Veterans. J Rural Health. 2016 Aug 10.</w:t>
      </w:r>
    </w:p>
    <w:p w14:paraId="29A3E59C" w14:textId="77777777" w:rsidR="00AC0FBF" w:rsidRPr="00092DD8" w:rsidRDefault="00AC0FBF" w:rsidP="00CD1B03">
      <w:pPr>
        <w:spacing w:after="0" w:line="240" w:lineRule="auto"/>
        <w:ind w:left="360" w:hanging="360"/>
        <w:rPr>
          <w:rFonts w:ascii="Times New Roman" w:eastAsia="MS Mincho" w:hAnsi="Times New Roman" w:cs="Times New Roman"/>
          <w:sz w:val="24"/>
          <w:szCs w:val="24"/>
        </w:rPr>
      </w:pPr>
    </w:p>
    <w:p w14:paraId="62D99620" w14:textId="77777777" w:rsidR="00CD1B03" w:rsidRPr="001518DB" w:rsidRDefault="00CD1B03" w:rsidP="00966509">
      <w:pPr>
        <w:spacing w:after="0" w:line="240" w:lineRule="auto"/>
        <w:ind w:left="360" w:hanging="360"/>
        <w:rPr>
          <w:rFonts w:ascii="Times New Roman" w:eastAsia="MS Mincho" w:hAnsi="Times New Roman" w:cs="Times New Roman"/>
          <w:sz w:val="24"/>
          <w:szCs w:val="24"/>
        </w:rPr>
      </w:pPr>
    </w:p>
    <w:p w14:paraId="5AD04F61" w14:textId="77777777" w:rsidR="00966509" w:rsidRPr="001518DB" w:rsidRDefault="00966509" w:rsidP="00966509">
      <w:pPr>
        <w:spacing w:after="0" w:line="240" w:lineRule="auto"/>
        <w:ind w:left="360" w:hanging="360"/>
        <w:rPr>
          <w:rFonts w:ascii="Times New Roman" w:eastAsia="MS Mincho" w:hAnsi="Times New Roman" w:cs="Times New Roman"/>
          <w:sz w:val="24"/>
          <w:szCs w:val="24"/>
        </w:rPr>
      </w:pPr>
      <w:r w:rsidRPr="001518DB">
        <w:rPr>
          <w:rFonts w:ascii="Times New Roman" w:eastAsia="MS Mincho" w:hAnsi="Times New Roman" w:cs="Times New Roman"/>
          <w:sz w:val="24"/>
          <w:szCs w:val="24"/>
        </w:rPr>
        <w:t xml:space="preserve">Kramer, T. F., &amp; Burns, B. J. (2008). Implementing cognitive behavioral therapy in the real world: a case study of two mental health centers. </w:t>
      </w:r>
      <w:r w:rsidRPr="001518DB">
        <w:rPr>
          <w:rFonts w:ascii="Times New Roman" w:eastAsia="MS Mincho" w:hAnsi="Times New Roman" w:cs="Times New Roman"/>
          <w:i/>
          <w:sz w:val="24"/>
          <w:szCs w:val="24"/>
        </w:rPr>
        <w:t>Implementation Science 3</w:t>
      </w:r>
      <w:r w:rsidRPr="001518DB">
        <w:rPr>
          <w:rFonts w:ascii="Times New Roman" w:eastAsia="MS Mincho" w:hAnsi="Times New Roman" w:cs="Times New Roman"/>
          <w:sz w:val="24"/>
          <w:szCs w:val="24"/>
        </w:rPr>
        <w:t xml:space="preserve">, 14 doi:10.1186/1748-3-14.  </w:t>
      </w:r>
    </w:p>
    <w:p w14:paraId="048216FB" w14:textId="77777777" w:rsidR="00966509" w:rsidRPr="006C413A" w:rsidRDefault="00966509" w:rsidP="00966509">
      <w:pPr>
        <w:spacing w:after="0" w:line="240" w:lineRule="auto"/>
        <w:ind w:left="360" w:hanging="360"/>
        <w:rPr>
          <w:rFonts w:ascii="Times New Roman" w:eastAsia="MS Mincho" w:hAnsi="Times New Roman" w:cs="Times New Roman"/>
          <w:sz w:val="24"/>
          <w:szCs w:val="24"/>
        </w:rPr>
      </w:pPr>
    </w:p>
    <w:p w14:paraId="0DB84D64"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211"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212" w:author="Heurtin-Roberts, Suzanne (NIH/NCI) [E]" w:date="2016-10-04T17:06:00Z">
            <w:rPr>
              <w:rFonts w:ascii="Times New Roman" w:eastAsia="MS Mincho" w:hAnsi="Times New Roman" w:cs="Times New Roman"/>
              <w:sz w:val="24"/>
              <w:szCs w:val="24"/>
            </w:rPr>
          </w:rPrChange>
        </w:rPr>
        <w:t xml:space="preserve">Kyratsis, Y., Ahmad, R., Hatzanas, K., Iwami, M., &amp; Holmes, A. (2014). Making sense of evidence in management decision: The role of research-based knowledge on innovation adoption and implementation in health care. </w:t>
      </w:r>
      <w:r w:rsidRPr="00092DD8">
        <w:rPr>
          <w:rFonts w:ascii="Times New Roman" w:eastAsia="MS Mincho" w:hAnsi="Times New Roman" w:cs="Times New Roman"/>
          <w:i/>
          <w:sz w:val="24"/>
          <w:szCs w:val="24"/>
          <w:rPrChange w:id="213" w:author="Heurtin-Roberts, Suzanne (NIH/NCI) [E]" w:date="2016-10-04T17:06:00Z">
            <w:rPr>
              <w:rFonts w:ascii="Times New Roman" w:eastAsia="MS Mincho" w:hAnsi="Times New Roman" w:cs="Times New Roman"/>
              <w:i/>
              <w:sz w:val="24"/>
              <w:szCs w:val="24"/>
            </w:rPr>
          </w:rPrChange>
        </w:rPr>
        <w:t xml:space="preserve">Health Services Delivery Research, </w:t>
      </w:r>
      <w:r w:rsidRPr="00092DD8">
        <w:rPr>
          <w:rFonts w:ascii="Times New Roman" w:eastAsia="MS Mincho" w:hAnsi="Times New Roman" w:cs="Times New Roman"/>
          <w:sz w:val="24"/>
          <w:szCs w:val="24"/>
          <w:rPrChange w:id="214" w:author="Heurtin-Roberts, Suzanne (NIH/NCI) [E]" w:date="2016-10-04T17:06:00Z">
            <w:rPr>
              <w:rFonts w:ascii="Times New Roman" w:eastAsia="MS Mincho" w:hAnsi="Times New Roman" w:cs="Times New Roman"/>
              <w:sz w:val="24"/>
              <w:szCs w:val="24"/>
            </w:rPr>
          </w:rPrChange>
        </w:rPr>
        <w:t>doi 10.3310/hcdr02060.</w:t>
      </w:r>
    </w:p>
    <w:p w14:paraId="727D9D43"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215"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216" w:author="Heurtin-Roberts, Suzanne (NIH/NCI) [E]" w:date="2016-10-04T17:06:00Z">
            <w:rPr>
              <w:rFonts w:ascii="Times New Roman" w:eastAsia="MS Mincho" w:hAnsi="Times New Roman" w:cs="Times New Roman"/>
              <w:sz w:val="24"/>
              <w:szCs w:val="24"/>
            </w:rPr>
          </w:rPrChange>
        </w:rPr>
        <w:t xml:space="preserve">Lessard, S., Bareil, C., Lalonde, L., Duhamel, F., Hudon, E., Goudreau, J., &amp; Levesque, L. (2016). External facilitators and interprofessional facilitation teams: A qualitative study of their roles in supporting practice change. </w:t>
      </w:r>
      <w:r w:rsidRPr="00092DD8">
        <w:rPr>
          <w:rFonts w:ascii="Times New Roman" w:eastAsia="MS Mincho" w:hAnsi="Times New Roman" w:cs="Times New Roman"/>
          <w:i/>
          <w:sz w:val="24"/>
          <w:szCs w:val="24"/>
          <w:rPrChange w:id="217" w:author="Heurtin-Roberts, Suzanne (NIH/NCI) [E]" w:date="2016-10-04T17:06:00Z">
            <w:rPr>
              <w:rFonts w:ascii="Times New Roman" w:eastAsia="MS Mincho" w:hAnsi="Times New Roman" w:cs="Times New Roman"/>
              <w:i/>
              <w:sz w:val="24"/>
              <w:szCs w:val="24"/>
            </w:rPr>
          </w:rPrChange>
        </w:rPr>
        <w:t>Implementation Science, 11</w:t>
      </w:r>
      <w:r w:rsidRPr="00092DD8">
        <w:rPr>
          <w:rFonts w:ascii="Times New Roman" w:eastAsia="MS Mincho" w:hAnsi="Times New Roman" w:cs="Times New Roman"/>
          <w:sz w:val="24"/>
          <w:szCs w:val="24"/>
          <w:rPrChange w:id="218" w:author="Heurtin-Roberts, Suzanne (NIH/NCI) [E]" w:date="2016-10-04T17:06:00Z">
            <w:rPr>
              <w:rFonts w:ascii="Times New Roman" w:eastAsia="MS Mincho" w:hAnsi="Times New Roman" w:cs="Times New Roman"/>
              <w:sz w:val="24"/>
              <w:szCs w:val="24"/>
            </w:rPr>
          </w:rPrChange>
        </w:rPr>
        <w:t>, 97.</w:t>
      </w:r>
    </w:p>
    <w:p w14:paraId="58070C6C"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219" w:author="Heurtin-Roberts, Suzanne (NIH/NCI) [E]" w:date="2016-10-04T17:06:00Z">
            <w:rPr>
              <w:rFonts w:ascii="Times New Roman" w:eastAsia="MS Mincho" w:hAnsi="Times New Roman" w:cs="Times New Roman"/>
              <w:sz w:val="24"/>
              <w:szCs w:val="24"/>
            </w:rPr>
          </w:rPrChange>
        </w:rPr>
      </w:pPr>
    </w:p>
    <w:p w14:paraId="21747975" w14:textId="77777777" w:rsidR="00966509" w:rsidRPr="00092DD8" w:rsidRDefault="00966509" w:rsidP="00966509">
      <w:pPr>
        <w:shd w:val="clear" w:color="auto" w:fill="FFFFFF"/>
        <w:spacing w:after="0" w:line="240" w:lineRule="auto"/>
        <w:ind w:left="360" w:hanging="360"/>
        <w:textAlignment w:val="baseline"/>
        <w:rPr>
          <w:rFonts w:ascii="Times New Roman" w:eastAsia="Times New Roman" w:hAnsi="Times New Roman" w:cs="Times New Roman"/>
          <w:sz w:val="24"/>
          <w:szCs w:val="24"/>
          <w:rPrChange w:id="220" w:author="Heurtin-Roberts, Suzanne (NIH/NCI) [E]" w:date="2016-10-04T17:06:00Z">
            <w:rPr>
              <w:rFonts w:ascii="Times New Roman" w:eastAsia="Times New Roman" w:hAnsi="Times New Roman" w:cs="Times New Roman"/>
              <w:sz w:val="24"/>
              <w:szCs w:val="24"/>
            </w:rPr>
          </w:rPrChange>
        </w:rPr>
      </w:pPr>
      <w:r w:rsidRPr="00092DD8">
        <w:rPr>
          <w:rFonts w:ascii="Times New Roman" w:eastAsia="MS Mincho" w:hAnsi="Times New Roman" w:cs="Times New Roman"/>
          <w:sz w:val="24"/>
          <w:szCs w:val="24"/>
          <w:rPrChange w:id="221" w:author="Heurtin-Roberts, Suzanne (NIH/NCI) [E]" w:date="2016-10-04T17:06:00Z">
            <w:rPr>
              <w:rFonts w:ascii="Times New Roman" w:eastAsia="MS Mincho" w:hAnsi="Times New Roman" w:cs="Times New Roman"/>
              <w:sz w:val="24"/>
              <w:szCs w:val="24"/>
            </w:rPr>
          </w:rPrChange>
        </w:rPr>
        <w:t xml:space="preserve">Lord, S., Moore, S.K., Ramsey, A., Dinauer, S., &amp; Johnson, K. (2016). </w:t>
      </w:r>
      <w:r w:rsidRPr="00092DD8">
        <w:rPr>
          <w:rFonts w:ascii="Times New Roman" w:eastAsia="Times New Roman" w:hAnsi="Times New Roman" w:cs="Times New Roman"/>
          <w:color w:val="000000"/>
          <w:sz w:val="24"/>
          <w:szCs w:val="24"/>
          <w:rPrChange w:id="222" w:author="Heurtin-Roberts, Suzanne (NIH/NCI) [E]" w:date="2016-10-04T17:06:00Z">
            <w:rPr>
              <w:rFonts w:ascii="Times New Roman" w:eastAsia="Times New Roman" w:hAnsi="Times New Roman" w:cs="Times New Roman"/>
              <w:color w:val="000000"/>
              <w:sz w:val="24"/>
              <w:szCs w:val="24"/>
            </w:rPr>
          </w:rPrChange>
        </w:rPr>
        <w:t>Implementation of a substance use recovery support mobile phone app in community settings: Qualitative study of clinician and staff perspectives of</w:t>
      </w:r>
      <w:r w:rsidRPr="00092DD8">
        <w:rPr>
          <w:rFonts w:ascii="Times New Roman" w:eastAsia="Times New Roman" w:hAnsi="Times New Roman" w:cs="Times New Roman"/>
          <w:b/>
          <w:color w:val="000000"/>
          <w:sz w:val="24"/>
          <w:szCs w:val="24"/>
          <w:rPrChange w:id="223" w:author="Heurtin-Roberts, Suzanne (NIH/NCI) [E]" w:date="2016-10-04T17:06:00Z">
            <w:rPr>
              <w:rFonts w:ascii="Times New Roman" w:eastAsia="Times New Roman" w:hAnsi="Times New Roman" w:cs="Times New Roman"/>
              <w:b/>
              <w:color w:val="000000"/>
              <w:sz w:val="24"/>
              <w:szCs w:val="24"/>
            </w:rPr>
          </w:rPrChange>
        </w:rPr>
        <w:t xml:space="preserve"> </w:t>
      </w:r>
      <w:r w:rsidRPr="00092DD8">
        <w:rPr>
          <w:rFonts w:ascii="Times New Roman" w:eastAsia="Times New Roman" w:hAnsi="Times New Roman" w:cs="Times New Roman"/>
          <w:color w:val="000000"/>
          <w:sz w:val="24"/>
          <w:szCs w:val="24"/>
          <w:rPrChange w:id="224" w:author="Heurtin-Roberts, Suzanne (NIH/NCI) [E]" w:date="2016-10-04T17:06:00Z">
            <w:rPr>
              <w:rFonts w:ascii="Times New Roman" w:eastAsia="Times New Roman" w:hAnsi="Times New Roman" w:cs="Times New Roman"/>
              <w:color w:val="000000"/>
              <w:sz w:val="24"/>
              <w:szCs w:val="24"/>
            </w:rPr>
          </w:rPrChange>
        </w:rPr>
        <w:t>facilitators and barriers.</w:t>
      </w:r>
      <w:r w:rsidRPr="00092DD8">
        <w:rPr>
          <w:rFonts w:ascii="Times New Roman" w:eastAsia="Times New Roman" w:hAnsi="Times New Roman" w:cs="Times New Roman"/>
          <w:sz w:val="24"/>
          <w:szCs w:val="24"/>
          <w:rPrChange w:id="225" w:author="Heurtin-Roberts, Suzanne (NIH/NCI) [E]" w:date="2016-10-04T17:06:00Z">
            <w:rPr>
              <w:rFonts w:ascii="Times New Roman" w:eastAsia="Times New Roman" w:hAnsi="Times New Roman" w:cs="Times New Roman"/>
              <w:sz w:val="24"/>
              <w:szCs w:val="24"/>
            </w:rPr>
          </w:rPrChange>
        </w:rPr>
        <w:t xml:space="preserve"> JMIR Mental Health, 3(2), e24   doi:10.2196/mental.4927</w:t>
      </w:r>
    </w:p>
    <w:p w14:paraId="0C643867" w14:textId="77777777" w:rsidR="00966509" w:rsidRPr="00092DD8" w:rsidRDefault="00966509" w:rsidP="00966509">
      <w:pPr>
        <w:shd w:val="clear" w:color="auto" w:fill="FFFFFF"/>
        <w:spacing w:after="0" w:line="240" w:lineRule="auto"/>
        <w:ind w:left="360" w:hanging="360"/>
        <w:textAlignment w:val="baseline"/>
        <w:rPr>
          <w:rFonts w:ascii="Times New Roman" w:eastAsia="Times New Roman" w:hAnsi="Times New Roman" w:cs="Times New Roman"/>
          <w:sz w:val="24"/>
          <w:szCs w:val="24"/>
          <w:rPrChange w:id="226" w:author="Heurtin-Roberts, Suzanne (NIH/NCI) [E]" w:date="2016-10-04T17:06:00Z">
            <w:rPr>
              <w:rFonts w:ascii="Times New Roman" w:eastAsia="Times New Roman" w:hAnsi="Times New Roman" w:cs="Times New Roman"/>
              <w:sz w:val="24"/>
              <w:szCs w:val="24"/>
            </w:rPr>
          </w:rPrChange>
        </w:rPr>
      </w:pPr>
    </w:p>
    <w:p w14:paraId="7BD4720D"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227"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228" w:author="Heurtin-Roberts, Suzanne (NIH/NCI) [E]" w:date="2016-10-04T17:06:00Z">
            <w:rPr>
              <w:rFonts w:ascii="Times New Roman" w:eastAsia="MS Mincho" w:hAnsi="Times New Roman" w:cs="Times New Roman"/>
              <w:sz w:val="24"/>
              <w:szCs w:val="24"/>
            </w:rPr>
          </w:rPrChange>
        </w:rPr>
        <w:t xml:space="preserve">Marshall, T., Rapp, C. A., Becker, D. R., &amp; Bond, G. R. (2008). Key factors for implementing supported employment. </w:t>
      </w:r>
      <w:r w:rsidRPr="00092DD8">
        <w:rPr>
          <w:rFonts w:ascii="Times New Roman" w:eastAsia="MS Mincho" w:hAnsi="Times New Roman" w:cs="Times New Roman"/>
          <w:i/>
          <w:sz w:val="24"/>
          <w:szCs w:val="24"/>
          <w:rPrChange w:id="229" w:author="Heurtin-Roberts, Suzanne (NIH/NCI) [E]" w:date="2016-10-04T17:06:00Z">
            <w:rPr>
              <w:rFonts w:ascii="Times New Roman" w:eastAsia="MS Mincho" w:hAnsi="Times New Roman" w:cs="Times New Roman"/>
              <w:i/>
              <w:sz w:val="24"/>
              <w:szCs w:val="24"/>
            </w:rPr>
          </w:rPrChange>
        </w:rPr>
        <w:t>Psychiatric Services, 59</w:t>
      </w:r>
      <w:r w:rsidRPr="00092DD8">
        <w:rPr>
          <w:rFonts w:ascii="Times New Roman" w:eastAsia="MS Mincho" w:hAnsi="Times New Roman" w:cs="Times New Roman"/>
          <w:sz w:val="24"/>
          <w:szCs w:val="24"/>
          <w:rPrChange w:id="230" w:author="Heurtin-Roberts, Suzanne (NIH/NCI) [E]" w:date="2016-10-04T17:06:00Z">
            <w:rPr>
              <w:rFonts w:ascii="Times New Roman" w:eastAsia="MS Mincho" w:hAnsi="Times New Roman" w:cs="Times New Roman"/>
              <w:sz w:val="24"/>
              <w:szCs w:val="24"/>
            </w:rPr>
          </w:rPrChange>
        </w:rPr>
        <w:t>, 886-892.</w:t>
      </w:r>
    </w:p>
    <w:p w14:paraId="20284420"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231" w:author="Heurtin-Roberts, Suzanne (NIH/NCI) [E]" w:date="2016-10-04T17:06:00Z">
            <w:rPr>
              <w:rFonts w:ascii="Times New Roman" w:eastAsia="MS Mincho" w:hAnsi="Times New Roman" w:cs="Times New Roman"/>
              <w:sz w:val="24"/>
              <w:szCs w:val="24"/>
            </w:rPr>
          </w:rPrChange>
        </w:rPr>
      </w:pPr>
    </w:p>
    <w:p w14:paraId="43CA4C94"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
      </w:pPr>
      <w:r w:rsidRPr="00092DD8">
        <w:rPr>
          <w:rFonts w:ascii="Times New Roman" w:eastAsia="MS Mincho" w:hAnsi="Times New Roman" w:cs="Times New Roman"/>
          <w:sz w:val="24"/>
          <w:szCs w:val="24"/>
          <w:rPrChange w:id="232" w:author="Heurtin-Roberts, Suzanne (NIH/NCI) [E]" w:date="2016-10-04T17:06:00Z">
            <w:rPr>
              <w:rFonts w:ascii="Times New Roman" w:eastAsia="MS Mincho" w:hAnsi="Times New Roman" w:cs="Times New Roman"/>
              <w:sz w:val="24"/>
              <w:szCs w:val="24"/>
            </w:rPr>
          </w:rPrChange>
        </w:rPr>
        <w:t xml:space="preserve">Martinez, R. N., Hogan, T. P., Lones, K., Balbale, S., Scholten, J., Bidelspach, D.,… &amp; Smith, B. M. (2016). Evaluation and treatment of mild traumatic brain injury through the implementation of clinical video telehealth: Provider perspectives from the veterans health administration. Physical Medicine and Rehabilitation Journal, epub ahead of print, Aug 2. </w:t>
      </w:r>
      <w:bookmarkStart w:id="233" w:name="_GoBack"/>
      <w:r w:rsidR="006C413A" w:rsidRPr="006C413A">
        <w:rPr>
          <w:rFonts w:ascii="Times New Roman" w:hAnsi="Times New Roman" w:cs="Times New Roman"/>
          <w:sz w:val="24"/>
          <w:szCs w:val="24"/>
        </w:rPr>
        <w:fldChar w:fldCharType="begin"/>
      </w:r>
      <w:r w:rsidR="006C413A" w:rsidRPr="006C413A">
        <w:rPr>
          <w:rFonts w:ascii="Times New Roman" w:hAnsi="Times New Roman" w:cs="Times New Roman"/>
          <w:sz w:val="24"/>
          <w:szCs w:val="24"/>
        </w:rPr>
        <w:instrText xml:space="preserve"> HYPERLINK "http://dx.doi.org/10.1016/j.pmrj.2016.07.002" </w:instrText>
      </w:r>
      <w:r w:rsidR="006C413A" w:rsidRPr="006C413A">
        <w:rPr>
          <w:rFonts w:ascii="Times New Roman" w:hAnsi="Times New Roman" w:cs="Times New Roman"/>
          <w:sz w:val="24"/>
          <w:szCs w:val="24"/>
        </w:rPr>
        <w:fldChar w:fldCharType="separate"/>
      </w:r>
      <w:r w:rsidRPr="006C413A">
        <w:rPr>
          <w:rFonts w:ascii="Times New Roman" w:eastAsia="MS Mincho" w:hAnsi="Times New Roman" w:cs="Times New Roman"/>
          <w:color w:val="0000FF"/>
          <w:sz w:val="24"/>
          <w:szCs w:val="24"/>
          <w:u w:val="single"/>
        </w:rPr>
        <w:t>http://dx.doi.org/10.1016/j.pmrj.2016.07.002</w:t>
      </w:r>
      <w:r w:rsidR="006C413A" w:rsidRPr="006C413A">
        <w:rPr>
          <w:rFonts w:ascii="Times New Roman" w:eastAsia="MS Mincho" w:hAnsi="Times New Roman" w:cs="Times New Roman"/>
          <w:color w:val="0000FF"/>
          <w:sz w:val="24"/>
          <w:szCs w:val="24"/>
          <w:u w:val="single"/>
        </w:rPr>
        <w:fldChar w:fldCharType="end"/>
      </w:r>
      <w:bookmarkEnd w:id="233"/>
    </w:p>
    <w:p w14:paraId="42E89226" w14:textId="77777777" w:rsidR="00966509" w:rsidRPr="001518DB" w:rsidRDefault="00966509" w:rsidP="00966509">
      <w:pPr>
        <w:spacing w:after="0" w:line="240" w:lineRule="auto"/>
        <w:ind w:left="360" w:hanging="360"/>
        <w:rPr>
          <w:rFonts w:ascii="Times New Roman" w:eastAsia="MS Mincho" w:hAnsi="Times New Roman" w:cs="Times New Roman"/>
          <w:sz w:val="24"/>
          <w:szCs w:val="24"/>
        </w:rPr>
      </w:pPr>
    </w:p>
    <w:p w14:paraId="6F3B811C" w14:textId="77777777" w:rsidR="00966509" w:rsidRPr="001518DB" w:rsidRDefault="00966509" w:rsidP="00966509">
      <w:pPr>
        <w:spacing w:after="0" w:line="240" w:lineRule="auto"/>
        <w:ind w:left="360" w:hanging="360"/>
        <w:rPr>
          <w:rFonts w:ascii="Times New Roman" w:eastAsia="MS Mincho" w:hAnsi="Times New Roman" w:cs="Times New Roman"/>
          <w:sz w:val="24"/>
          <w:szCs w:val="24"/>
        </w:rPr>
      </w:pPr>
      <w:r w:rsidRPr="001518DB">
        <w:rPr>
          <w:rFonts w:ascii="Times New Roman" w:eastAsia="MS Mincho" w:hAnsi="Times New Roman" w:cs="Times New Roman"/>
          <w:sz w:val="24"/>
          <w:szCs w:val="24"/>
        </w:rPr>
        <w:t xml:space="preserve">Marty, D., Rapp, C., McHugo, G., &amp; Whitley, R. (2008). Factors influencing consumer outcome monitoring in implementation of evidence-based practices: results from the National EBP Implementation Project. </w:t>
      </w:r>
      <w:r w:rsidRPr="001518DB">
        <w:rPr>
          <w:rFonts w:ascii="Times New Roman" w:eastAsia="MS Mincho" w:hAnsi="Times New Roman" w:cs="Times New Roman"/>
          <w:i/>
          <w:sz w:val="24"/>
          <w:szCs w:val="24"/>
        </w:rPr>
        <w:t>Administration and Policy in Mental Health 35</w:t>
      </w:r>
      <w:r w:rsidRPr="001518DB">
        <w:rPr>
          <w:rFonts w:ascii="Times New Roman" w:eastAsia="MS Mincho" w:hAnsi="Times New Roman" w:cs="Times New Roman"/>
          <w:sz w:val="24"/>
          <w:szCs w:val="24"/>
        </w:rPr>
        <w:t>, 204-211.</w:t>
      </w:r>
    </w:p>
    <w:p w14:paraId="58D5100C" w14:textId="77777777" w:rsidR="00966509" w:rsidRPr="006C413A" w:rsidRDefault="00966509" w:rsidP="00966509">
      <w:pPr>
        <w:spacing w:after="0" w:line="240" w:lineRule="auto"/>
        <w:ind w:left="360" w:hanging="360"/>
        <w:rPr>
          <w:rFonts w:ascii="Times New Roman" w:eastAsia="MS Mincho" w:hAnsi="Times New Roman" w:cs="Times New Roman"/>
          <w:sz w:val="24"/>
          <w:szCs w:val="24"/>
        </w:rPr>
      </w:pPr>
    </w:p>
    <w:p w14:paraId="00D58663"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234"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235" w:author="Heurtin-Roberts, Suzanne (NIH/NCI) [E]" w:date="2016-10-04T17:06:00Z">
            <w:rPr>
              <w:rFonts w:ascii="Times New Roman" w:eastAsia="MS Mincho" w:hAnsi="Times New Roman" w:cs="Times New Roman"/>
              <w:sz w:val="24"/>
              <w:szCs w:val="24"/>
            </w:rPr>
          </w:rPrChange>
        </w:rPr>
        <w:t xml:space="preserve">May, C., &amp; Finch, T. (2009). Implementation, embedding and integration: An outline of normalization process theory. </w:t>
      </w:r>
      <w:r w:rsidRPr="00092DD8">
        <w:rPr>
          <w:rFonts w:ascii="Times New Roman" w:eastAsia="MS Mincho" w:hAnsi="Times New Roman" w:cs="Times New Roman"/>
          <w:i/>
          <w:sz w:val="24"/>
          <w:szCs w:val="24"/>
          <w:rPrChange w:id="236" w:author="Heurtin-Roberts, Suzanne (NIH/NCI) [E]" w:date="2016-10-04T17:06:00Z">
            <w:rPr>
              <w:rFonts w:ascii="Times New Roman" w:eastAsia="MS Mincho" w:hAnsi="Times New Roman" w:cs="Times New Roman"/>
              <w:i/>
              <w:sz w:val="24"/>
              <w:szCs w:val="24"/>
            </w:rPr>
          </w:rPrChange>
        </w:rPr>
        <w:t>Sociology, 43,</w:t>
      </w:r>
      <w:r w:rsidRPr="00092DD8">
        <w:rPr>
          <w:rFonts w:ascii="Times New Roman" w:eastAsia="MS Mincho" w:hAnsi="Times New Roman" w:cs="Times New Roman"/>
          <w:sz w:val="24"/>
          <w:szCs w:val="24"/>
          <w:rPrChange w:id="237" w:author="Heurtin-Roberts, Suzanne (NIH/NCI) [E]" w:date="2016-10-04T17:06:00Z">
            <w:rPr>
              <w:rFonts w:ascii="Times New Roman" w:eastAsia="MS Mincho" w:hAnsi="Times New Roman" w:cs="Times New Roman"/>
              <w:sz w:val="24"/>
              <w:szCs w:val="24"/>
            </w:rPr>
          </w:rPrChange>
        </w:rPr>
        <w:t xml:space="preserve"> 535-554.</w:t>
      </w:r>
    </w:p>
    <w:p w14:paraId="1A913844"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238" w:author="Heurtin-Roberts, Suzanne (NIH/NCI) [E]" w:date="2016-10-04T17:06:00Z">
            <w:rPr>
              <w:rFonts w:ascii="Times New Roman" w:eastAsia="MS Mincho" w:hAnsi="Times New Roman" w:cs="Times New Roman"/>
              <w:sz w:val="24"/>
              <w:szCs w:val="24"/>
            </w:rPr>
          </w:rPrChange>
        </w:rPr>
      </w:pPr>
    </w:p>
    <w:p w14:paraId="50285A4D"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239"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240" w:author="Heurtin-Roberts, Suzanne (NIH/NCI) [E]" w:date="2016-10-04T17:06:00Z">
            <w:rPr>
              <w:rFonts w:ascii="Times New Roman" w:eastAsia="MS Mincho" w:hAnsi="Times New Roman" w:cs="Times New Roman"/>
              <w:sz w:val="24"/>
              <w:szCs w:val="24"/>
            </w:rPr>
          </w:rPrChange>
        </w:rPr>
        <w:t xml:space="preserve">McHugh, S., Tracey, M. L., Riordan, F., O.Neill, K., Mays, N., &amp; Kearney, P. M. (2016). Evaluating the implementation of a national clinical programme for diabetes to standardize and improve services: A realist evaluation protocol. </w:t>
      </w:r>
      <w:r w:rsidRPr="00092DD8">
        <w:rPr>
          <w:rFonts w:ascii="Times New Roman" w:eastAsia="MS Mincho" w:hAnsi="Times New Roman" w:cs="Times New Roman"/>
          <w:i/>
          <w:sz w:val="24"/>
          <w:szCs w:val="24"/>
          <w:rPrChange w:id="241" w:author="Heurtin-Roberts, Suzanne (NIH/NCI) [E]" w:date="2016-10-04T17:06:00Z">
            <w:rPr>
              <w:rFonts w:ascii="Times New Roman" w:eastAsia="MS Mincho" w:hAnsi="Times New Roman" w:cs="Times New Roman"/>
              <w:i/>
              <w:sz w:val="24"/>
              <w:szCs w:val="24"/>
            </w:rPr>
          </w:rPrChange>
        </w:rPr>
        <w:t xml:space="preserve">Implementation Science, 11, </w:t>
      </w:r>
      <w:r w:rsidRPr="00092DD8">
        <w:rPr>
          <w:rFonts w:ascii="Times New Roman" w:eastAsia="MS Mincho" w:hAnsi="Times New Roman" w:cs="Times New Roman"/>
          <w:sz w:val="24"/>
          <w:szCs w:val="24"/>
          <w:rPrChange w:id="242" w:author="Heurtin-Roberts, Suzanne (NIH/NCI) [E]" w:date="2016-10-04T17:06:00Z">
            <w:rPr>
              <w:rFonts w:ascii="Times New Roman" w:eastAsia="MS Mincho" w:hAnsi="Times New Roman" w:cs="Times New Roman"/>
              <w:sz w:val="24"/>
              <w:szCs w:val="24"/>
            </w:rPr>
          </w:rPrChange>
        </w:rPr>
        <w:t>07.</w:t>
      </w:r>
    </w:p>
    <w:p w14:paraId="371D19E5"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243" w:author="Heurtin-Roberts, Suzanne (NIH/NCI) [E]" w:date="2016-10-04T17:06:00Z">
            <w:rPr>
              <w:rFonts w:ascii="Times New Roman" w:eastAsia="MS Mincho" w:hAnsi="Times New Roman" w:cs="Times New Roman"/>
              <w:sz w:val="24"/>
              <w:szCs w:val="24"/>
            </w:rPr>
          </w:rPrChange>
        </w:rPr>
      </w:pPr>
    </w:p>
    <w:p w14:paraId="72774739"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244"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245" w:author="Heurtin-Roberts, Suzanne (NIH/NCI) [E]" w:date="2016-10-04T17:06:00Z">
            <w:rPr>
              <w:rFonts w:ascii="Times New Roman" w:eastAsia="MS Mincho" w:hAnsi="Times New Roman" w:cs="Times New Roman"/>
              <w:sz w:val="24"/>
              <w:szCs w:val="24"/>
            </w:rPr>
          </w:rPrChange>
        </w:rPr>
        <w:t xml:space="preserve">Michie, S., Atkins L., &amp; West, R. (2014). </w:t>
      </w:r>
      <w:r w:rsidRPr="00092DD8">
        <w:rPr>
          <w:rFonts w:ascii="Times New Roman" w:eastAsia="MS Mincho" w:hAnsi="Times New Roman" w:cs="Times New Roman"/>
          <w:i/>
          <w:sz w:val="24"/>
          <w:szCs w:val="24"/>
          <w:rPrChange w:id="246" w:author="Heurtin-Roberts, Suzanne (NIH/NCI) [E]" w:date="2016-10-04T17:06:00Z">
            <w:rPr>
              <w:rFonts w:ascii="Times New Roman" w:eastAsia="MS Mincho" w:hAnsi="Times New Roman" w:cs="Times New Roman"/>
              <w:i/>
              <w:sz w:val="24"/>
              <w:szCs w:val="24"/>
            </w:rPr>
          </w:rPrChange>
        </w:rPr>
        <w:t xml:space="preserve">The behavior change wheel: A guide to designing interventions. </w:t>
      </w:r>
      <w:r w:rsidRPr="00092DD8">
        <w:rPr>
          <w:rFonts w:ascii="Times New Roman" w:eastAsia="MS Mincho" w:hAnsi="Times New Roman" w:cs="Times New Roman"/>
          <w:sz w:val="24"/>
          <w:szCs w:val="24"/>
          <w:rPrChange w:id="247" w:author="Heurtin-Roberts, Suzanne (NIH/NCI) [E]" w:date="2016-10-04T17:06:00Z">
            <w:rPr>
              <w:rFonts w:ascii="Times New Roman" w:eastAsia="MS Mincho" w:hAnsi="Times New Roman" w:cs="Times New Roman"/>
              <w:sz w:val="24"/>
              <w:szCs w:val="24"/>
            </w:rPr>
          </w:rPrChange>
        </w:rPr>
        <w:t xml:space="preserve">London: Silverback Publishing. </w:t>
      </w:r>
    </w:p>
    <w:p w14:paraId="64F43829"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248" w:author="Heurtin-Roberts, Suzanne (NIH/NCI) [E]" w:date="2016-10-04T17:06:00Z">
            <w:rPr>
              <w:rFonts w:ascii="Times New Roman" w:eastAsia="MS Mincho" w:hAnsi="Times New Roman" w:cs="Times New Roman"/>
              <w:sz w:val="24"/>
              <w:szCs w:val="24"/>
            </w:rPr>
          </w:rPrChange>
        </w:rPr>
      </w:pPr>
    </w:p>
    <w:p w14:paraId="081B70AA"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249" w:author="Heurtin-Roberts, Suzanne (NIH/NCI) [E]" w:date="2016-10-04T17:06:00Z">
            <w:rPr>
              <w:rFonts w:ascii="Times New Roman" w:eastAsia="MS Mincho" w:hAnsi="Times New Roman" w:cs="Times New Roman"/>
              <w:sz w:val="24"/>
              <w:szCs w:val="24"/>
            </w:rPr>
          </w:rPrChange>
        </w:rPr>
      </w:pPr>
    </w:p>
    <w:p w14:paraId="1FBDCF39"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250"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251" w:author="Heurtin-Roberts, Suzanne (NIH/NCI) [E]" w:date="2016-10-04T17:06:00Z">
            <w:rPr>
              <w:rFonts w:ascii="Times New Roman" w:eastAsia="MS Mincho" w:hAnsi="Times New Roman" w:cs="Times New Roman"/>
              <w:sz w:val="24"/>
              <w:szCs w:val="24"/>
            </w:rPr>
          </w:rPrChange>
        </w:rPr>
        <w:t xml:space="preserve">Morgan, D. L. (1997). </w:t>
      </w:r>
      <w:r w:rsidRPr="00092DD8">
        <w:rPr>
          <w:rFonts w:ascii="Times New Roman" w:eastAsia="MS Mincho" w:hAnsi="Times New Roman" w:cs="Times New Roman"/>
          <w:i/>
          <w:sz w:val="24"/>
          <w:szCs w:val="24"/>
          <w:rPrChange w:id="252" w:author="Heurtin-Roberts, Suzanne (NIH/NCI) [E]" w:date="2016-10-04T17:06:00Z">
            <w:rPr>
              <w:rFonts w:ascii="Times New Roman" w:eastAsia="MS Mincho" w:hAnsi="Times New Roman" w:cs="Times New Roman"/>
              <w:i/>
              <w:sz w:val="24"/>
              <w:szCs w:val="24"/>
            </w:rPr>
          </w:rPrChange>
        </w:rPr>
        <w:t>Focus groups as qualitative research.</w:t>
      </w:r>
      <w:r w:rsidRPr="00092DD8">
        <w:rPr>
          <w:rFonts w:ascii="Times New Roman" w:eastAsia="MS Mincho" w:hAnsi="Times New Roman" w:cs="Times New Roman"/>
          <w:sz w:val="24"/>
          <w:szCs w:val="24"/>
          <w:rPrChange w:id="253" w:author="Heurtin-Roberts, Suzanne (NIH/NCI) [E]" w:date="2016-10-04T17:06:00Z">
            <w:rPr>
              <w:rFonts w:ascii="Times New Roman" w:eastAsia="MS Mincho" w:hAnsi="Times New Roman" w:cs="Times New Roman"/>
              <w:sz w:val="24"/>
              <w:szCs w:val="24"/>
            </w:rPr>
          </w:rPrChange>
        </w:rPr>
        <w:t xml:space="preserve"> Newbury Park, CA: Sage.</w:t>
      </w:r>
    </w:p>
    <w:p w14:paraId="7BA912DE" w14:textId="77777777" w:rsidR="00CD1B03" w:rsidRPr="00092DD8" w:rsidRDefault="00CD1B03" w:rsidP="00966509">
      <w:pPr>
        <w:spacing w:after="0" w:line="240" w:lineRule="auto"/>
        <w:ind w:left="360" w:hanging="360"/>
        <w:rPr>
          <w:rFonts w:ascii="Times New Roman" w:eastAsia="MS Mincho" w:hAnsi="Times New Roman" w:cs="Times New Roman"/>
          <w:sz w:val="24"/>
          <w:szCs w:val="24"/>
          <w:rPrChange w:id="254" w:author="Heurtin-Roberts, Suzanne (NIH/NCI) [E]" w:date="2016-10-04T17:06:00Z">
            <w:rPr>
              <w:rFonts w:ascii="Times New Roman" w:eastAsia="MS Mincho" w:hAnsi="Times New Roman" w:cs="Times New Roman"/>
              <w:sz w:val="24"/>
              <w:szCs w:val="24"/>
            </w:rPr>
          </w:rPrChange>
        </w:rPr>
      </w:pPr>
    </w:p>
    <w:p w14:paraId="4FC390A7" w14:textId="38368BF4" w:rsidR="00966509" w:rsidRPr="00092DD8" w:rsidRDefault="00966509" w:rsidP="00966509">
      <w:pPr>
        <w:spacing w:after="0" w:line="240" w:lineRule="auto"/>
        <w:ind w:left="360" w:hanging="360"/>
        <w:rPr>
          <w:ins w:id="255" w:author="Heurtin-Roberts, Suzanne (NIH/NCI) [E]" w:date="2016-09-30T13:19:00Z"/>
          <w:rFonts w:ascii="Times New Roman" w:eastAsia="MS Mincho" w:hAnsi="Times New Roman" w:cs="Times New Roman"/>
          <w:sz w:val="24"/>
          <w:szCs w:val="24"/>
          <w:rPrChange w:id="256" w:author="Heurtin-Roberts, Suzanne (NIH/NCI) [E]" w:date="2016-10-04T17:06:00Z">
            <w:rPr>
              <w:ins w:id="257" w:author="Heurtin-Roberts, Suzanne (NIH/NCI) [E]" w:date="2016-09-30T13:19:00Z"/>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258" w:author="Heurtin-Roberts, Suzanne (NIH/NCI) [E]" w:date="2016-10-04T17:06:00Z">
            <w:rPr>
              <w:rFonts w:ascii="Times New Roman" w:eastAsia="MS Mincho" w:hAnsi="Times New Roman" w:cs="Times New Roman"/>
              <w:sz w:val="24"/>
              <w:szCs w:val="24"/>
            </w:rPr>
          </w:rPrChange>
        </w:rPr>
        <w:t xml:space="preserve">Mozaffar, H., Cresswell, K. M., Lee, L., Williams, R., &amp; Sheikh, A. (2016). Taxonomy of delays in the implementation of hospital computerized physician order entry and clinical decision support systems for prescribing: A longitudinal qualitative study. </w:t>
      </w:r>
      <w:r w:rsidRPr="00092DD8">
        <w:rPr>
          <w:rFonts w:ascii="Times New Roman" w:eastAsia="MS Mincho" w:hAnsi="Times New Roman" w:cs="Times New Roman"/>
          <w:i/>
          <w:sz w:val="24"/>
          <w:szCs w:val="24"/>
          <w:rPrChange w:id="259" w:author="Heurtin-Roberts, Suzanne (NIH/NCI) [E]" w:date="2016-10-04T17:06:00Z">
            <w:rPr>
              <w:rFonts w:ascii="Times New Roman" w:eastAsia="MS Mincho" w:hAnsi="Times New Roman" w:cs="Times New Roman"/>
              <w:i/>
              <w:sz w:val="24"/>
              <w:szCs w:val="24"/>
            </w:rPr>
          </w:rPrChange>
        </w:rPr>
        <w:t>BMC Medical Informatics and Decision Making, 16,</w:t>
      </w:r>
      <w:r w:rsidRPr="00092DD8">
        <w:rPr>
          <w:rFonts w:ascii="Times New Roman" w:eastAsia="MS Mincho" w:hAnsi="Times New Roman" w:cs="Times New Roman"/>
          <w:sz w:val="24"/>
          <w:szCs w:val="24"/>
          <w:rPrChange w:id="260" w:author="Heurtin-Roberts, Suzanne (NIH/NCI) [E]" w:date="2016-10-04T17:06:00Z">
            <w:rPr>
              <w:rFonts w:ascii="Times New Roman" w:eastAsia="MS Mincho" w:hAnsi="Times New Roman" w:cs="Times New Roman"/>
              <w:sz w:val="24"/>
              <w:szCs w:val="24"/>
            </w:rPr>
          </w:rPrChange>
        </w:rPr>
        <w:t xml:space="preserve"> 25 </w:t>
      </w:r>
      <w:del w:id="261" w:author="Heurtin-Roberts, Suzanne (NIH/NCI) [E]" w:date="2016-09-30T13:19:00Z">
        <w:r w:rsidRPr="00092DD8" w:rsidDel="00035A4A">
          <w:rPr>
            <w:rFonts w:ascii="Times New Roman" w:eastAsia="MS Mincho" w:hAnsi="Times New Roman" w:cs="Times New Roman"/>
            <w:sz w:val="24"/>
            <w:szCs w:val="24"/>
            <w:rPrChange w:id="262" w:author="Heurtin-Roberts, Suzanne (NIH/NCI) [E]" w:date="2016-10-04T17:06:00Z">
              <w:rPr>
                <w:rFonts w:ascii="Times New Roman" w:eastAsia="MS Mincho" w:hAnsi="Times New Roman" w:cs="Times New Roman"/>
                <w:sz w:val="24"/>
                <w:szCs w:val="24"/>
              </w:rPr>
            </w:rPrChange>
          </w:rPr>
          <w:delText>doi:10.1186/s12911-016-0263-x.</w:delText>
        </w:r>
      </w:del>
    </w:p>
    <w:p w14:paraId="63B99C9C" w14:textId="465BE405" w:rsidR="00035A4A" w:rsidRPr="00092DD8" w:rsidRDefault="00035A4A" w:rsidP="00966509">
      <w:pPr>
        <w:spacing w:after="0" w:line="240" w:lineRule="auto"/>
        <w:ind w:left="360" w:hanging="360"/>
        <w:rPr>
          <w:ins w:id="263" w:author="Heurtin-Roberts, Suzanne (NIH/NCI) [E]" w:date="2016-09-30T13:19:00Z"/>
          <w:rFonts w:ascii="Times New Roman" w:eastAsia="MS Mincho" w:hAnsi="Times New Roman" w:cs="Times New Roman"/>
          <w:sz w:val="24"/>
          <w:szCs w:val="24"/>
          <w:rPrChange w:id="264" w:author="Heurtin-Roberts, Suzanne (NIH/NCI) [E]" w:date="2016-10-04T17:06:00Z">
            <w:rPr>
              <w:ins w:id="265" w:author="Heurtin-Roberts, Suzanne (NIH/NCI) [E]" w:date="2016-09-30T13:19:00Z"/>
              <w:rFonts w:ascii="Times New Roman" w:eastAsia="MS Mincho" w:hAnsi="Times New Roman" w:cs="Times New Roman"/>
              <w:sz w:val="24"/>
              <w:szCs w:val="24"/>
            </w:rPr>
          </w:rPrChange>
        </w:rPr>
      </w:pPr>
    </w:p>
    <w:p w14:paraId="10CE89F8" w14:textId="77777777" w:rsidR="00035A4A" w:rsidRPr="00092DD8" w:rsidRDefault="00035A4A" w:rsidP="00035A4A">
      <w:pPr>
        <w:spacing w:after="0" w:line="240" w:lineRule="auto"/>
        <w:ind w:left="360" w:hanging="360"/>
        <w:rPr>
          <w:ins w:id="266" w:author="Heurtin-Roberts, Suzanne (NIH/NCI) [E]" w:date="2016-09-30T13:19:00Z"/>
          <w:rFonts w:ascii="Times New Roman" w:eastAsia="MS Mincho" w:hAnsi="Times New Roman" w:cs="Times New Roman"/>
          <w:sz w:val="24"/>
          <w:szCs w:val="24"/>
          <w:rPrChange w:id="267" w:author="Heurtin-Roberts, Suzanne (NIH/NCI) [E]" w:date="2016-10-04T17:06:00Z">
            <w:rPr>
              <w:ins w:id="268" w:author="Heurtin-Roberts, Suzanne (NIH/NCI) [E]" w:date="2016-09-30T13:19:00Z"/>
              <w:rFonts w:ascii="Times New Roman" w:eastAsia="MS Mincho" w:hAnsi="Times New Roman" w:cs="Times New Roman"/>
              <w:sz w:val="24"/>
              <w:szCs w:val="24"/>
            </w:rPr>
          </w:rPrChange>
        </w:rPr>
      </w:pPr>
    </w:p>
    <w:p w14:paraId="5E8FBBAB" w14:textId="77777777" w:rsidR="00035A4A" w:rsidRPr="001518DB" w:rsidRDefault="00035A4A" w:rsidP="00035A4A">
      <w:pPr>
        <w:spacing w:after="0" w:line="240" w:lineRule="auto"/>
        <w:ind w:left="360" w:hanging="360"/>
        <w:rPr>
          <w:rFonts w:ascii="Times New Roman" w:eastAsia="MS Mincho" w:hAnsi="Times New Roman" w:cs="Times New Roman"/>
          <w:sz w:val="24"/>
          <w:szCs w:val="24"/>
        </w:rPr>
      </w:pPr>
      <w:r w:rsidRPr="00473122">
        <w:rPr>
          <w:rFonts w:ascii="Times New Roman" w:eastAsia="MS Mincho" w:hAnsi="Times New Roman" w:cs="Times New Roman"/>
          <w:sz w:val="24"/>
          <w:szCs w:val="24"/>
        </w:rPr>
        <w:lastRenderedPageBreak/>
        <w:t xml:space="preserve">NIH PARs-16-236, 237, 238.  Dissemination and Implementation Research in Health,  </w:t>
      </w:r>
      <w:hyperlink r:id="rId12" w:history="1">
        <w:r w:rsidRPr="001518DB">
          <w:rPr>
            <w:rStyle w:val="Hyperlink"/>
            <w:rFonts w:ascii="Times New Roman" w:eastAsia="MS Mincho" w:hAnsi="Times New Roman" w:cs="Times New Roman"/>
            <w:sz w:val="24"/>
            <w:szCs w:val="24"/>
          </w:rPr>
          <w:t>https://grants.nih.gov/grants/guide/pa-files/PAR-16-238.html</w:t>
        </w:r>
      </w:hyperlink>
      <w:r w:rsidRPr="00092DD8">
        <w:rPr>
          <w:rFonts w:ascii="Times New Roman" w:eastAsia="MS Mincho" w:hAnsi="Times New Roman" w:cs="Times New Roman"/>
          <w:sz w:val="24"/>
          <w:szCs w:val="24"/>
        </w:rPr>
        <w:t xml:space="preserve">, </w:t>
      </w:r>
      <w:r w:rsidRPr="001518DB">
        <w:rPr>
          <w:rFonts w:ascii="Times New Roman" w:eastAsia="MS Mincho" w:hAnsi="Times New Roman" w:cs="Times New Roman"/>
          <w:i/>
          <w:sz w:val="24"/>
          <w:szCs w:val="24"/>
        </w:rPr>
        <w:t xml:space="preserve"> accessed 9/30/2016</w:t>
      </w:r>
    </w:p>
    <w:p w14:paraId="4E477BBE" w14:textId="77777777" w:rsidR="00035A4A" w:rsidRPr="001518DB" w:rsidRDefault="00035A4A" w:rsidP="00966509">
      <w:pPr>
        <w:spacing w:after="0" w:line="240" w:lineRule="auto"/>
        <w:ind w:left="360" w:hanging="360"/>
        <w:rPr>
          <w:rFonts w:ascii="Times New Roman" w:eastAsia="MS Mincho" w:hAnsi="Times New Roman" w:cs="Times New Roman"/>
          <w:sz w:val="24"/>
          <w:szCs w:val="24"/>
        </w:rPr>
      </w:pPr>
    </w:p>
    <w:p w14:paraId="2045D419" w14:textId="77777777" w:rsidR="00CD1B03" w:rsidRPr="001518DB" w:rsidRDefault="00CD1B03" w:rsidP="00966509">
      <w:pPr>
        <w:spacing w:after="0" w:line="240" w:lineRule="auto"/>
        <w:ind w:left="360" w:hanging="360"/>
        <w:rPr>
          <w:rFonts w:ascii="Times New Roman" w:eastAsia="MS Mincho" w:hAnsi="Times New Roman" w:cs="Times New Roman"/>
          <w:sz w:val="24"/>
          <w:szCs w:val="24"/>
        </w:rPr>
      </w:pPr>
    </w:p>
    <w:p w14:paraId="1C91336F" w14:textId="207A392F" w:rsidR="00966509" w:rsidRPr="006C413A" w:rsidRDefault="00966509" w:rsidP="00966509">
      <w:pPr>
        <w:spacing w:after="0" w:line="240" w:lineRule="auto"/>
        <w:ind w:left="360" w:hanging="360"/>
        <w:rPr>
          <w:rFonts w:ascii="Times New Roman" w:eastAsia="MS Mincho" w:hAnsi="Times New Roman" w:cs="Times New Roman"/>
          <w:sz w:val="24"/>
          <w:szCs w:val="24"/>
        </w:rPr>
      </w:pPr>
      <w:r w:rsidRPr="006C413A">
        <w:rPr>
          <w:rFonts w:ascii="Times New Roman" w:eastAsia="MS Mincho" w:hAnsi="Times New Roman" w:cs="Times New Roman"/>
          <w:sz w:val="24"/>
          <w:szCs w:val="24"/>
          <w:highlight w:val="yellow"/>
        </w:rPr>
        <w:t>Nordmark et al., 2016)</w:t>
      </w:r>
      <w:r w:rsidR="00092DD8" w:rsidRPr="006C413A">
        <w:rPr>
          <w:rFonts w:ascii="Times New Roman" w:eastAsia="MS Mincho" w:hAnsi="Times New Roman" w:cs="Times New Roman"/>
          <w:sz w:val="24"/>
          <w:szCs w:val="24"/>
          <w:highlight w:val="yellow"/>
        </w:rPr>
        <w:t>(ref?)</w:t>
      </w:r>
    </w:p>
    <w:p w14:paraId="31E689E4" w14:textId="77777777" w:rsidR="00CD1B03" w:rsidRPr="00092DD8" w:rsidRDefault="00CD1B03" w:rsidP="00966509">
      <w:pPr>
        <w:spacing w:after="0" w:line="240" w:lineRule="auto"/>
        <w:ind w:left="360" w:hanging="360"/>
        <w:rPr>
          <w:rFonts w:ascii="Times New Roman" w:eastAsia="MS Mincho" w:hAnsi="Times New Roman" w:cs="Times New Roman"/>
          <w:sz w:val="24"/>
          <w:szCs w:val="24"/>
          <w:rPrChange w:id="269" w:author="Heurtin-Roberts, Suzanne (NIH/NCI) [E]" w:date="2016-10-04T17:06:00Z">
            <w:rPr>
              <w:rFonts w:ascii="Times New Roman" w:eastAsia="MS Mincho" w:hAnsi="Times New Roman" w:cs="Times New Roman"/>
              <w:sz w:val="24"/>
              <w:szCs w:val="24"/>
            </w:rPr>
          </w:rPrChange>
        </w:rPr>
      </w:pPr>
    </w:p>
    <w:p w14:paraId="096ED7DC"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270"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271" w:author="Heurtin-Roberts, Suzanne (NIH/NCI) [E]" w:date="2016-10-04T17:06:00Z">
            <w:rPr>
              <w:rFonts w:ascii="Times New Roman" w:eastAsia="MS Mincho" w:hAnsi="Times New Roman" w:cs="Times New Roman"/>
              <w:sz w:val="24"/>
              <w:szCs w:val="24"/>
            </w:rPr>
          </w:rPrChange>
        </w:rPr>
        <w:t xml:space="preserve">Padwa. H., Teruya, C., Tran, E., Lovinger, K., Antonini, V. P., Overholt, C., C. &amp; Urada, D. (2016). The implementation of integrated behavioral health protocols in primary care settings in Project Care. </w:t>
      </w:r>
      <w:r w:rsidRPr="00092DD8">
        <w:rPr>
          <w:rFonts w:ascii="Times New Roman" w:eastAsia="MS Mincho" w:hAnsi="Times New Roman" w:cs="Times New Roman"/>
          <w:i/>
          <w:sz w:val="24"/>
          <w:szCs w:val="24"/>
          <w:rPrChange w:id="272" w:author="Heurtin-Roberts, Suzanne (NIH/NCI) [E]" w:date="2016-10-04T17:06:00Z">
            <w:rPr>
              <w:rFonts w:ascii="Times New Roman" w:eastAsia="MS Mincho" w:hAnsi="Times New Roman" w:cs="Times New Roman"/>
              <w:i/>
              <w:sz w:val="24"/>
              <w:szCs w:val="24"/>
            </w:rPr>
          </w:rPrChange>
        </w:rPr>
        <w:t>Journal of Substance Abuse Treatment, 62</w:t>
      </w:r>
      <w:r w:rsidRPr="00092DD8">
        <w:rPr>
          <w:rFonts w:ascii="Times New Roman" w:eastAsia="MS Mincho" w:hAnsi="Times New Roman" w:cs="Times New Roman"/>
          <w:sz w:val="24"/>
          <w:szCs w:val="24"/>
          <w:rPrChange w:id="273" w:author="Heurtin-Roberts, Suzanne (NIH/NCI) [E]" w:date="2016-10-04T17:06:00Z">
            <w:rPr>
              <w:rFonts w:ascii="Times New Roman" w:eastAsia="MS Mincho" w:hAnsi="Times New Roman" w:cs="Times New Roman"/>
              <w:sz w:val="24"/>
              <w:szCs w:val="24"/>
            </w:rPr>
          </w:rPrChange>
        </w:rPr>
        <w:t>, 74-83.</w:t>
      </w:r>
    </w:p>
    <w:p w14:paraId="7444BC41" w14:textId="77777777" w:rsidR="00CD1B03" w:rsidRPr="00092DD8" w:rsidRDefault="00CD1B03" w:rsidP="00966509">
      <w:pPr>
        <w:spacing w:after="0" w:line="240" w:lineRule="auto"/>
        <w:ind w:left="360" w:hanging="360"/>
        <w:rPr>
          <w:rFonts w:ascii="Times New Roman" w:eastAsia="MS Mincho" w:hAnsi="Times New Roman" w:cs="Times New Roman"/>
          <w:sz w:val="24"/>
          <w:szCs w:val="24"/>
          <w:rPrChange w:id="274" w:author="Heurtin-Roberts, Suzanne (NIH/NCI) [E]" w:date="2016-10-04T17:06:00Z">
            <w:rPr>
              <w:rFonts w:ascii="Times New Roman" w:eastAsia="MS Mincho" w:hAnsi="Times New Roman" w:cs="Times New Roman"/>
              <w:sz w:val="24"/>
              <w:szCs w:val="24"/>
            </w:rPr>
          </w:rPrChange>
        </w:rPr>
      </w:pPr>
    </w:p>
    <w:p w14:paraId="7C5BBEAD" w14:textId="77777777" w:rsidR="00966509" w:rsidRPr="00092DD8" w:rsidRDefault="00966509" w:rsidP="00966509">
      <w:pPr>
        <w:widowControl w:val="0"/>
        <w:tabs>
          <w:tab w:val="left" w:pos="-720"/>
        </w:tabs>
        <w:suppressAutoHyphens/>
        <w:spacing w:after="0" w:line="240" w:lineRule="auto"/>
        <w:ind w:left="360" w:hanging="360"/>
        <w:rPr>
          <w:rFonts w:ascii="Times New Roman" w:eastAsia="Times New Roman" w:hAnsi="Times New Roman" w:cs="Times New Roman"/>
          <w:sz w:val="24"/>
          <w:szCs w:val="24"/>
          <w:rPrChange w:id="275" w:author="Heurtin-Roberts, Suzanne (NIH/NCI) [E]" w:date="2016-10-04T17:06:00Z">
            <w:rPr>
              <w:rFonts w:ascii="Times New Roman" w:eastAsia="Times New Roman" w:hAnsi="Times New Roman" w:cs="Times New Roman"/>
              <w:sz w:val="24"/>
              <w:szCs w:val="24"/>
            </w:rPr>
          </w:rPrChange>
        </w:rPr>
      </w:pPr>
      <w:r w:rsidRPr="00092DD8">
        <w:rPr>
          <w:rFonts w:ascii="Times New Roman" w:eastAsia="Times New Roman" w:hAnsi="Times New Roman" w:cs="Times New Roman"/>
          <w:sz w:val="24"/>
          <w:szCs w:val="24"/>
          <w:rPrChange w:id="276" w:author="Heurtin-Roberts, Suzanne (NIH/NCI) [E]" w:date="2016-10-04T17:06:00Z">
            <w:rPr>
              <w:rFonts w:ascii="Times New Roman" w:eastAsia="Times New Roman" w:hAnsi="Times New Roman" w:cs="Times New Roman"/>
              <w:sz w:val="24"/>
              <w:szCs w:val="24"/>
            </w:rPr>
          </w:rPrChange>
        </w:rPr>
        <w:t>Palinkas, L. A. (2014).</w:t>
      </w:r>
      <w:r w:rsidRPr="00092DD8">
        <w:rPr>
          <w:rFonts w:ascii="Times New Roman" w:eastAsia="Times New Roman" w:hAnsi="Times New Roman" w:cs="Times New Roman"/>
          <w:b/>
          <w:sz w:val="24"/>
          <w:szCs w:val="24"/>
          <w:rPrChange w:id="277" w:author="Heurtin-Roberts, Suzanne (NIH/NCI) [E]" w:date="2016-10-04T17:06:00Z">
            <w:rPr>
              <w:rFonts w:ascii="Times New Roman" w:eastAsia="Times New Roman" w:hAnsi="Times New Roman" w:cs="Times New Roman"/>
              <w:b/>
              <w:sz w:val="24"/>
              <w:szCs w:val="24"/>
            </w:rPr>
          </w:rPrChange>
        </w:rPr>
        <w:t xml:space="preserve"> </w:t>
      </w:r>
      <w:r w:rsidRPr="00092DD8">
        <w:rPr>
          <w:rFonts w:ascii="Times New Roman" w:eastAsia="Times New Roman" w:hAnsi="Times New Roman" w:cs="Times New Roman"/>
          <w:sz w:val="24"/>
          <w:szCs w:val="24"/>
          <w:rPrChange w:id="278" w:author="Heurtin-Roberts, Suzanne (NIH/NCI) [E]" w:date="2016-10-04T17:06:00Z">
            <w:rPr>
              <w:rFonts w:ascii="Times New Roman" w:eastAsia="Times New Roman" w:hAnsi="Times New Roman" w:cs="Times New Roman"/>
              <w:sz w:val="24"/>
              <w:szCs w:val="24"/>
            </w:rPr>
          </w:rPrChange>
        </w:rPr>
        <w:t xml:space="preserve">Qualitative and mixed methods in mental health services and implementation research. </w:t>
      </w:r>
      <w:r w:rsidRPr="00092DD8">
        <w:rPr>
          <w:rFonts w:ascii="Times New Roman" w:eastAsia="Times New Roman" w:hAnsi="Times New Roman" w:cs="Times New Roman"/>
          <w:i/>
          <w:sz w:val="24"/>
          <w:szCs w:val="24"/>
          <w:shd w:val="clear" w:color="auto" w:fill="FFFFFF"/>
          <w:rPrChange w:id="279" w:author="Heurtin-Roberts, Suzanne (NIH/NCI) [E]" w:date="2016-10-04T17:06:00Z">
            <w:rPr>
              <w:rFonts w:ascii="Times New Roman" w:eastAsia="Times New Roman" w:hAnsi="Times New Roman" w:cs="Times New Roman"/>
              <w:i/>
              <w:sz w:val="24"/>
              <w:szCs w:val="24"/>
              <w:shd w:val="clear" w:color="auto" w:fill="FFFFFF"/>
            </w:rPr>
          </w:rPrChange>
        </w:rPr>
        <w:t>Journal of Clinical Child and Adolescent Psychol</w:t>
      </w:r>
      <w:r w:rsidRPr="00092DD8">
        <w:rPr>
          <w:rFonts w:ascii="Times New Roman" w:eastAsia="Times New Roman" w:hAnsi="Times New Roman" w:cs="Times New Roman"/>
          <w:sz w:val="24"/>
          <w:szCs w:val="24"/>
          <w:shd w:val="clear" w:color="auto" w:fill="FFFFFF"/>
          <w:rPrChange w:id="280" w:author="Heurtin-Roberts, Suzanne (NIH/NCI) [E]" w:date="2016-10-04T17:06:00Z">
            <w:rPr>
              <w:rFonts w:ascii="Times New Roman" w:eastAsia="Times New Roman" w:hAnsi="Times New Roman" w:cs="Times New Roman"/>
              <w:sz w:val="24"/>
              <w:szCs w:val="24"/>
              <w:shd w:val="clear" w:color="auto" w:fill="FFFFFF"/>
            </w:rPr>
          </w:rPrChange>
        </w:rPr>
        <w:t xml:space="preserve">ogy, 43(6), 851-61.doi: 10.1080/15374416.2014.910791. </w:t>
      </w:r>
      <w:r w:rsidRPr="00092DD8">
        <w:rPr>
          <w:rFonts w:ascii="Times New Roman" w:eastAsia="Times New Roman" w:hAnsi="Times New Roman" w:cs="Times New Roman"/>
          <w:sz w:val="24"/>
          <w:szCs w:val="24"/>
          <w:rPrChange w:id="281" w:author="Heurtin-Roberts, Suzanne (NIH/NCI) [E]" w:date="2016-10-04T17:06:00Z">
            <w:rPr>
              <w:rFonts w:ascii="Times New Roman" w:eastAsia="Times New Roman" w:hAnsi="Times New Roman" w:cs="Times New Roman"/>
              <w:sz w:val="24"/>
              <w:szCs w:val="24"/>
            </w:rPr>
          </w:rPrChange>
        </w:rPr>
        <w:t>PMID: 25350675</w:t>
      </w:r>
    </w:p>
    <w:p w14:paraId="0BF6EDF2" w14:textId="77777777" w:rsidR="00CD1B03" w:rsidRPr="00092DD8" w:rsidRDefault="00CD1B03" w:rsidP="00966509">
      <w:pPr>
        <w:widowControl w:val="0"/>
        <w:tabs>
          <w:tab w:val="left" w:pos="-720"/>
        </w:tabs>
        <w:suppressAutoHyphens/>
        <w:spacing w:after="0" w:line="240" w:lineRule="auto"/>
        <w:ind w:left="360" w:hanging="360"/>
        <w:rPr>
          <w:rFonts w:ascii="Times New Roman" w:eastAsia="Times New Roman" w:hAnsi="Times New Roman" w:cs="Times New Roman"/>
          <w:sz w:val="24"/>
          <w:szCs w:val="24"/>
          <w:rPrChange w:id="282" w:author="Heurtin-Roberts, Suzanne (NIH/NCI) [E]" w:date="2016-10-04T17:06:00Z">
            <w:rPr>
              <w:rFonts w:ascii="Times New Roman" w:eastAsia="Times New Roman" w:hAnsi="Times New Roman" w:cs="Times New Roman"/>
              <w:sz w:val="24"/>
              <w:szCs w:val="24"/>
            </w:rPr>
          </w:rPrChange>
        </w:rPr>
      </w:pPr>
    </w:p>
    <w:p w14:paraId="66AEF60C"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283"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284" w:author="Heurtin-Roberts, Suzanne (NIH/NCI) [E]" w:date="2016-10-04T17:06:00Z">
            <w:rPr>
              <w:rFonts w:ascii="Times New Roman" w:eastAsia="MS Mincho" w:hAnsi="Times New Roman" w:cs="Times New Roman"/>
              <w:sz w:val="24"/>
              <w:szCs w:val="24"/>
            </w:rPr>
          </w:rPrChange>
        </w:rPr>
        <w:t xml:space="preserve">Palinkas, L. A., &amp; Aarons, G. A. (2009). A view from the top: Executive and management challenges in a statewide implementation of an evidence-based practice to reduce child neglect. </w:t>
      </w:r>
      <w:r w:rsidRPr="00092DD8">
        <w:rPr>
          <w:rFonts w:ascii="Times New Roman" w:eastAsia="MS Mincho" w:hAnsi="Times New Roman" w:cs="Times New Roman"/>
          <w:i/>
          <w:sz w:val="24"/>
          <w:szCs w:val="24"/>
          <w:rPrChange w:id="285" w:author="Heurtin-Roberts, Suzanne (NIH/NCI) [E]" w:date="2016-10-04T17:06:00Z">
            <w:rPr>
              <w:rFonts w:ascii="Times New Roman" w:eastAsia="MS Mincho" w:hAnsi="Times New Roman" w:cs="Times New Roman"/>
              <w:i/>
              <w:sz w:val="24"/>
              <w:szCs w:val="24"/>
            </w:rPr>
          </w:rPrChange>
        </w:rPr>
        <w:t>International Journal of Child Health and Human Development, 2</w:t>
      </w:r>
      <w:r w:rsidRPr="00092DD8">
        <w:rPr>
          <w:rFonts w:ascii="Times New Roman" w:eastAsia="MS Mincho" w:hAnsi="Times New Roman" w:cs="Times New Roman"/>
          <w:sz w:val="24"/>
          <w:szCs w:val="24"/>
          <w:rPrChange w:id="286" w:author="Heurtin-Roberts, Suzanne (NIH/NCI) [E]" w:date="2016-10-04T17:06:00Z">
            <w:rPr>
              <w:rFonts w:ascii="Times New Roman" w:eastAsia="MS Mincho" w:hAnsi="Times New Roman" w:cs="Times New Roman"/>
              <w:sz w:val="24"/>
              <w:szCs w:val="24"/>
            </w:rPr>
          </w:rPrChange>
        </w:rPr>
        <w:t xml:space="preserve">, 47-55. </w:t>
      </w:r>
    </w:p>
    <w:p w14:paraId="1B1318C9" w14:textId="77777777" w:rsidR="00CD1B03" w:rsidRPr="00092DD8" w:rsidRDefault="00CD1B03" w:rsidP="00966509">
      <w:pPr>
        <w:spacing w:after="0" w:line="240" w:lineRule="auto"/>
        <w:ind w:left="360" w:hanging="360"/>
        <w:rPr>
          <w:rFonts w:ascii="Times New Roman" w:eastAsia="MS Mincho" w:hAnsi="Times New Roman" w:cs="Times New Roman"/>
          <w:sz w:val="24"/>
          <w:szCs w:val="24"/>
          <w:rPrChange w:id="287" w:author="Heurtin-Roberts, Suzanne (NIH/NCI) [E]" w:date="2016-10-04T17:06:00Z">
            <w:rPr>
              <w:rFonts w:ascii="Times New Roman" w:eastAsia="MS Mincho" w:hAnsi="Times New Roman" w:cs="Times New Roman"/>
              <w:sz w:val="24"/>
              <w:szCs w:val="24"/>
            </w:rPr>
          </w:rPrChange>
        </w:rPr>
      </w:pPr>
    </w:p>
    <w:p w14:paraId="6122064B" w14:textId="77777777" w:rsidR="00966509" w:rsidRPr="00092DD8" w:rsidRDefault="00966509" w:rsidP="00966509">
      <w:pPr>
        <w:tabs>
          <w:tab w:val="left" w:pos="-720"/>
        </w:tabs>
        <w:suppressAutoHyphens/>
        <w:autoSpaceDE w:val="0"/>
        <w:autoSpaceDN w:val="0"/>
        <w:spacing w:after="0" w:line="240" w:lineRule="auto"/>
        <w:ind w:left="360" w:hanging="360"/>
        <w:rPr>
          <w:rFonts w:ascii="Times New Roman" w:eastAsia="Times New Roman" w:hAnsi="Times New Roman" w:cs="Times New Roman"/>
          <w:color w:val="575757"/>
          <w:sz w:val="24"/>
          <w:szCs w:val="24"/>
          <w:rPrChange w:id="288" w:author="Heurtin-Roberts, Suzanne (NIH/NCI) [E]" w:date="2016-10-04T17:06:00Z">
            <w:rPr>
              <w:rFonts w:ascii="Times New Roman" w:eastAsia="Times New Roman" w:hAnsi="Times New Roman" w:cs="Times New Roman"/>
              <w:color w:val="575757"/>
              <w:sz w:val="24"/>
              <w:szCs w:val="24"/>
            </w:rPr>
          </w:rPrChange>
        </w:rPr>
      </w:pPr>
      <w:r w:rsidRPr="00092DD8">
        <w:rPr>
          <w:rFonts w:ascii="Times New Roman" w:eastAsia="Times New Roman" w:hAnsi="Times New Roman" w:cs="Times New Roman"/>
          <w:sz w:val="24"/>
          <w:szCs w:val="24"/>
          <w:rPrChange w:id="289" w:author="Heurtin-Roberts, Suzanne (NIH/NCI) [E]" w:date="2016-10-04T17:06:00Z">
            <w:rPr>
              <w:rFonts w:ascii="Times New Roman" w:eastAsia="Times New Roman" w:hAnsi="Times New Roman" w:cs="Times New Roman"/>
              <w:sz w:val="24"/>
              <w:szCs w:val="24"/>
            </w:rPr>
          </w:rPrChange>
        </w:rPr>
        <w:t>Palinkas, L. A.</w:t>
      </w:r>
      <w:r w:rsidRPr="00092DD8">
        <w:rPr>
          <w:rFonts w:ascii="Times New Roman" w:eastAsia="Times New Roman" w:hAnsi="Times New Roman" w:cs="Times New Roman"/>
          <w:b/>
          <w:sz w:val="24"/>
          <w:szCs w:val="24"/>
          <w:rPrChange w:id="290" w:author="Heurtin-Roberts, Suzanne (NIH/NCI) [E]" w:date="2016-10-04T17:06:00Z">
            <w:rPr>
              <w:rFonts w:ascii="Times New Roman" w:eastAsia="Times New Roman" w:hAnsi="Times New Roman" w:cs="Times New Roman"/>
              <w:b/>
              <w:sz w:val="24"/>
              <w:szCs w:val="24"/>
            </w:rPr>
          </w:rPrChange>
        </w:rPr>
        <w:t>,</w:t>
      </w:r>
      <w:r w:rsidRPr="00092DD8">
        <w:rPr>
          <w:rFonts w:ascii="Times New Roman" w:eastAsia="Times New Roman" w:hAnsi="Times New Roman" w:cs="Times New Roman"/>
          <w:sz w:val="24"/>
          <w:szCs w:val="24"/>
          <w:rPrChange w:id="291" w:author="Heurtin-Roberts, Suzanne (NIH/NCI) [E]" w:date="2016-10-04T17:06:00Z">
            <w:rPr>
              <w:rFonts w:ascii="Times New Roman" w:eastAsia="Times New Roman" w:hAnsi="Times New Roman" w:cs="Times New Roman"/>
              <w:sz w:val="24"/>
              <w:szCs w:val="24"/>
            </w:rPr>
          </w:rPrChange>
        </w:rPr>
        <w:t xml:space="preserve"> Aarons, G. A., Horwitz, S. M., Chamberlain, P., Hurlburt, M., &amp; Landsverk, J. (2011). Mixed method designs in implementation research. </w:t>
      </w:r>
      <w:r w:rsidRPr="00092DD8">
        <w:rPr>
          <w:rFonts w:ascii="Times New Roman" w:eastAsia="Times New Roman" w:hAnsi="Times New Roman" w:cs="Times New Roman"/>
          <w:i/>
          <w:sz w:val="24"/>
          <w:szCs w:val="24"/>
          <w:rPrChange w:id="292" w:author="Heurtin-Roberts, Suzanne (NIH/NCI) [E]" w:date="2016-10-04T17:06:00Z">
            <w:rPr>
              <w:rFonts w:ascii="Times New Roman" w:eastAsia="Times New Roman" w:hAnsi="Times New Roman" w:cs="Times New Roman"/>
              <w:i/>
              <w:sz w:val="24"/>
              <w:szCs w:val="24"/>
            </w:rPr>
          </w:rPrChange>
        </w:rPr>
        <w:t>Administration and Policy in Mental Health,</w:t>
      </w:r>
      <w:r w:rsidRPr="00092DD8">
        <w:rPr>
          <w:rFonts w:ascii="Times New Roman" w:eastAsia="Times New Roman" w:hAnsi="Times New Roman" w:cs="Times New Roman"/>
          <w:sz w:val="24"/>
          <w:szCs w:val="24"/>
          <w:rPrChange w:id="293" w:author="Heurtin-Roberts, Suzanne (NIH/NCI) [E]" w:date="2016-10-04T17:06:00Z">
            <w:rPr>
              <w:rFonts w:ascii="Times New Roman" w:eastAsia="Times New Roman" w:hAnsi="Times New Roman" w:cs="Times New Roman"/>
              <w:sz w:val="24"/>
              <w:szCs w:val="24"/>
            </w:rPr>
          </w:rPrChange>
        </w:rPr>
        <w:t xml:space="preserve"> 38, 44-53. </w:t>
      </w:r>
      <w:r w:rsidRPr="00092DD8">
        <w:rPr>
          <w:rFonts w:ascii="Times New Roman" w:eastAsia="Times New Roman" w:hAnsi="Times New Roman" w:cs="Times New Roman"/>
          <w:color w:val="000000"/>
          <w:sz w:val="24"/>
          <w:szCs w:val="24"/>
          <w:rPrChange w:id="294" w:author="Heurtin-Roberts, Suzanne (NIH/NCI) [E]" w:date="2016-10-04T17:06:00Z">
            <w:rPr>
              <w:rFonts w:ascii="Times New Roman" w:eastAsia="Times New Roman" w:hAnsi="Times New Roman" w:cs="Times New Roman"/>
              <w:color w:val="000000"/>
              <w:sz w:val="24"/>
              <w:szCs w:val="24"/>
            </w:rPr>
          </w:rPrChange>
        </w:rPr>
        <w:t xml:space="preserve">doi: 10.1007/s10488-010-0314-z. </w:t>
      </w:r>
      <w:r w:rsidRPr="00092DD8">
        <w:rPr>
          <w:rFonts w:ascii="Times New Roman" w:eastAsia="Times New Roman" w:hAnsi="Times New Roman" w:cs="Times New Roman"/>
          <w:color w:val="575757"/>
          <w:sz w:val="24"/>
          <w:szCs w:val="24"/>
          <w:rPrChange w:id="295" w:author="Heurtin-Roberts, Suzanne (NIH/NCI) [E]" w:date="2016-10-04T17:06:00Z">
            <w:rPr>
              <w:rFonts w:ascii="Times New Roman" w:eastAsia="Times New Roman" w:hAnsi="Times New Roman" w:cs="Times New Roman"/>
              <w:color w:val="575757"/>
              <w:sz w:val="24"/>
              <w:szCs w:val="24"/>
            </w:rPr>
          </w:rPrChange>
        </w:rPr>
        <w:t>PMID: 20967495</w:t>
      </w:r>
    </w:p>
    <w:p w14:paraId="46AA8F84" w14:textId="77777777" w:rsidR="00CD1B03" w:rsidRPr="00092DD8" w:rsidRDefault="00CD1B03" w:rsidP="00966509">
      <w:pPr>
        <w:tabs>
          <w:tab w:val="left" w:pos="-720"/>
        </w:tabs>
        <w:suppressAutoHyphens/>
        <w:autoSpaceDE w:val="0"/>
        <w:autoSpaceDN w:val="0"/>
        <w:spacing w:after="0" w:line="240" w:lineRule="auto"/>
        <w:ind w:left="360" w:hanging="360"/>
        <w:rPr>
          <w:rFonts w:ascii="Times New Roman" w:eastAsia="Times New Roman" w:hAnsi="Times New Roman" w:cs="Times New Roman"/>
          <w:sz w:val="24"/>
          <w:szCs w:val="24"/>
          <w:rPrChange w:id="296" w:author="Heurtin-Roberts, Suzanne (NIH/NCI) [E]" w:date="2016-10-04T17:06:00Z">
            <w:rPr>
              <w:rFonts w:ascii="Times New Roman" w:eastAsia="Times New Roman" w:hAnsi="Times New Roman" w:cs="Times New Roman"/>
              <w:sz w:val="24"/>
              <w:szCs w:val="24"/>
            </w:rPr>
          </w:rPrChange>
        </w:rPr>
      </w:pPr>
    </w:p>
    <w:p w14:paraId="71586693" w14:textId="77777777" w:rsidR="00966509" w:rsidRPr="00092DD8" w:rsidRDefault="00966509" w:rsidP="00966509">
      <w:pPr>
        <w:tabs>
          <w:tab w:val="left" w:pos="-720"/>
        </w:tabs>
        <w:suppressAutoHyphens/>
        <w:autoSpaceDE w:val="0"/>
        <w:autoSpaceDN w:val="0"/>
        <w:spacing w:after="0" w:line="240" w:lineRule="auto"/>
        <w:ind w:left="360" w:hanging="360"/>
        <w:rPr>
          <w:rFonts w:ascii="Times New Roman" w:eastAsia="Times New Roman" w:hAnsi="Times New Roman" w:cs="Times New Roman"/>
          <w:sz w:val="24"/>
          <w:szCs w:val="24"/>
          <w:rPrChange w:id="297" w:author="Heurtin-Roberts, Suzanne (NIH/NCI) [E]" w:date="2016-10-04T17:06:00Z">
            <w:rPr>
              <w:rFonts w:ascii="Times New Roman" w:eastAsia="Times New Roman" w:hAnsi="Times New Roman" w:cs="Times New Roman"/>
              <w:sz w:val="24"/>
              <w:szCs w:val="24"/>
            </w:rPr>
          </w:rPrChange>
        </w:rPr>
      </w:pPr>
      <w:r w:rsidRPr="00092DD8">
        <w:rPr>
          <w:rFonts w:ascii="Times New Roman" w:eastAsia="Times New Roman" w:hAnsi="Times New Roman" w:cs="Times New Roman"/>
          <w:sz w:val="24"/>
          <w:szCs w:val="24"/>
          <w:rPrChange w:id="298" w:author="Heurtin-Roberts, Suzanne (NIH/NCI) [E]" w:date="2016-10-04T17:06:00Z">
            <w:rPr>
              <w:rFonts w:ascii="Times New Roman" w:eastAsia="Times New Roman" w:hAnsi="Times New Roman" w:cs="Times New Roman"/>
              <w:sz w:val="24"/>
              <w:szCs w:val="24"/>
            </w:rPr>
          </w:rPrChange>
        </w:rPr>
        <w:t xml:space="preserve">Palinkas, L. A., Horwitz, S. M., Green, C. A., Wisdom, J. P., Duan, N., &amp; Hoagwood, K. E. (2015). Purposeful sampling for qualitative data collection and analysis in mixed method implementation research. </w:t>
      </w:r>
      <w:r w:rsidRPr="00092DD8">
        <w:rPr>
          <w:rFonts w:ascii="Times New Roman" w:eastAsia="Times New Roman" w:hAnsi="Times New Roman" w:cs="Times New Roman"/>
          <w:i/>
          <w:sz w:val="24"/>
          <w:szCs w:val="24"/>
          <w:rPrChange w:id="299" w:author="Heurtin-Roberts, Suzanne (NIH/NCI) [E]" w:date="2016-10-04T17:06:00Z">
            <w:rPr>
              <w:rFonts w:ascii="Times New Roman" w:eastAsia="Times New Roman" w:hAnsi="Times New Roman" w:cs="Times New Roman"/>
              <w:i/>
              <w:sz w:val="24"/>
              <w:szCs w:val="24"/>
            </w:rPr>
          </w:rPrChange>
        </w:rPr>
        <w:t xml:space="preserve">Administration and Policy in Mental Health, </w:t>
      </w:r>
      <w:r w:rsidRPr="00092DD8">
        <w:rPr>
          <w:rFonts w:ascii="Times New Roman" w:eastAsia="Times New Roman" w:hAnsi="Times New Roman" w:cs="Times New Roman"/>
          <w:sz w:val="24"/>
          <w:szCs w:val="24"/>
          <w:rPrChange w:id="300" w:author="Heurtin-Roberts, Suzanne (NIH/NCI) [E]" w:date="2016-10-04T17:06:00Z">
            <w:rPr>
              <w:rFonts w:ascii="Times New Roman" w:eastAsia="Times New Roman" w:hAnsi="Times New Roman" w:cs="Times New Roman"/>
              <w:sz w:val="24"/>
              <w:szCs w:val="24"/>
            </w:rPr>
          </w:rPrChange>
        </w:rPr>
        <w:t>42, 533-544. doi: 10.1007/s10488-013-0528-y. PMID 24193818</w:t>
      </w:r>
    </w:p>
    <w:p w14:paraId="18509325" w14:textId="77777777" w:rsidR="00CD1B03" w:rsidRPr="00092DD8" w:rsidRDefault="00CD1B03" w:rsidP="00966509">
      <w:pPr>
        <w:tabs>
          <w:tab w:val="left" w:pos="-720"/>
        </w:tabs>
        <w:suppressAutoHyphens/>
        <w:autoSpaceDE w:val="0"/>
        <w:autoSpaceDN w:val="0"/>
        <w:spacing w:after="0" w:line="240" w:lineRule="auto"/>
        <w:ind w:left="360" w:hanging="360"/>
        <w:rPr>
          <w:rFonts w:ascii="Times New Roman" w:eastAsia="Times New Roman" w:hAnsi="Times New Roman" w:cs="Times New Roman"/>
          <w:sz w:val="24"/>
          <w:szCs w:val="24"/>
          <w:rPrChange w:id="301" w:author="Heurtin-Roberts, Suzanne (NIH/NCI) [E]" w:date="2016-10-04T17:06:00Z">
            <w:rPr>
              <w:rFonts w:ascii="Times New Roman" w:eastAsia="Times New Roman" w:hAnsi="Times New Roman" w:cs="Times New Roman"/>
              <w:sz w:val="24"/>
              <w:szCs w:val="24"/>
            </w:rPr>
          </w:rPrChange>
        </w:rPr>
      </w:pPr>
    </w:p>
    <w:p w14:paraId="676414DA" w14:textId="05E2170A" w:rsidR="00966509" w:rsidRPr="00092DD8" w:rsidRDefault="00966509" w:rsidP="00966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302" w:author="Heurtin-Roberts, Suzanne (NIH/NCI) [E]" w:date="2016-10-04T14:30:00Z"/>
          <w:rFonts w:ascii="Times New Roman" w:eastAsia="SimSun" w:hAnsi="Times New Roman" w:cs="Times New Roman"/>
          <w:sz w:val="24"/>
          <w:szCs w:val="24"/>
          <w:lang w:eastAsia="zh-CN"/>
          <w:rPrChange w:id="303" w:author="Heurtin-Roberts, Suzanne (NIH/NCI) [E]" w:date="2016-10-04T17:06:00Z">
            <w:rPr>
              <w:ins w:id="304" w:author="Heurtin-Roberts, Suzanne (NIH/NCI) [E]" w:date="2016-10-04T14:30:00Z"/>
              <w:rFonts w:ascii="Times New Roman" w:eastAsia="SimSun" w:hAnsi="Times New Roman" w:cs="Times New Roman"/>
              <w:sz w:val="24"/>
              <w:szCs w:val="24"/>
              <w:lang w:eastAsia="zh-CN"/>
            </w:rPr>
          </w:rPrChange>
        </w:rPr>
      </w:pPr>
      <w:r w:rsidRPr="00092DD8">
        <w:rPr>
          <w:rFonts w:ascii="Times New Roman" w:eastAsia="SimSun" w:hAnsi="Times New Roman" w:cs="Times New Roman"/>
          <w:sz w:val="24"/>
          <w:szCs w:val="24"/>
          <w:lang w:eastAsia="zh-CN"/>
          <w:rPrChange w:id="305" w:author="Heurtin-Roberts, Suzanne (NIH/NCI) [E]" w:date="2016-10-04T17:06:00Z">
            <w:rPr>
              <w:rFonts w:ascii="Times New Roman" w:eastAsia="SimSun" w:hAnsi="Times New Roman" w:cs="Times New Roman"/>
              <w:sz w:val="24"/>
              <w:szCs w:val="24"/>
              <w:lang w:eastAsia="zh-CN"/>
            </w:rPr>
          </w:rPrChange>
        </w:rPr>
        <w:t xml:space="preserve">Palinkas, L. A., Schoenwald, S. K., Hoagwood, K., Landsverk, J., Chorpita, B., Weisz, J. R., &amp; the MacArthur Research Network on Youth Mental Health. (2008). An ethnographic study of implementation of evidence-based treatments in child mental health: first steps. </w:t>
      </w:r>
      <w:r w:rsidRPr="00092DD8">
        <w:rPr>
          <w:rFonts w:ascii="Times New Roman" w:eastAsia="SimSun" w:hAnsi="Times New Roman" w:cs="Times New Roman"/>
          <w:i/>
          <w:sz w:val="24"/>
          <w:szCs w:val="24"/>
          <w:lang w:eastAsia="zh-CN"/>
          <w:rPrChange w:id="306" w:author="Heurtin-Roberts, Suzanne (NIH/NCI) [E]" w:date="2016-10-04T17:06:00Z">
            <w:rPr>
              <w:rFonts w:ascii="Times New Roman" w:eastAsia="SimSun" w:hAnsi="Times New Roman" w:cs="Times New Roman"/>
              <w:i/>
              <w:sz w:val="24"/>
              <w:szCs w:val="24"/>
              <w:lang w:eastAsia="zh-CN"/>
            </w:rPr>
          </w:rPrChange>
        </w:rPr>
        <w:t>Psychiatric Services, 59</w:t>
      </w:r>
      <w:r w:rsidRPr="00092DD8">
        <w:rPr>
          <w:rFonts w:ascii="Times New Roman" w:eastAsia="SimSun" w:hAnsi="Times New Roman" w:cs="Times New Roman"/>
          <w:sz w:val="24"/>
          <w:szCs w:val="24"/>
          <w:lang w:eastAsia="zh-CN"/>
          <w:rPrChange w:id="307" w:author="Heurtin-Roberts, Suzanne (NIH/NCI) [E]" w:date="2016-10-04T17:06:00Z">
            <w:rPr>
              <w:rFonts w:ascii="Times New Roman" w:eastAsia="SimSun" w:hAnsi="Times New Roman" w:cs="Times New Roman"/>
              <w:sz w:val="24"/>
              <w:szCs w:val="24"/>
              <w:lang w:eastAsia="zh-CN"/>
            </w:rPr>
          </w:rPrChange>
        </w:rPr>
        <w:t>(7), 738-746.  (?)</w:t>
      </w:r>
    </w:p>
    <w:p w14:paraId="4D9A84D1" w14:textId="77777777" w:rsidR="00AC0FBF" w:rsidRPr="00092DD8" w:rsidRDefault="00AC0FBF" w:rsidP="00966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imes New Roman" w:eastAsia="SimSun" w:hAnsi="Times New Roman" w:cs="Times New Roman"/>
          <w:sz w:val="24"/>
          <w:szCs w:val="24"/>
          <w:lang w:eastAsia="zh-CN"/>
          <w:rPrChange w:id="308" w:author="Heurtin-Roberts, Suzanne (NIH/NCI) [E]" w:date="2016-10-04T17:06:00Z">
            <w:rPr>
              <w:rFonts w:ascii="Times New Roman" w:eastAsia="SimSun" w:hAnsi="Times New Roman" w:cs="Times New Roman"/>
              <w:sz w:val="24"/>
              <w:szCs w:val="24"/>
              <w:lang w:eastAsia="zh-CN"/>
            </w:rPr>
          </w:rPrChange>
        </w:rPr>
      </w:pPr>
    </w:p>
    <w:p w14:paraId="0580EE5A" w14:textId="5892315C" w:rsidR="00966509" w:rsidRPr="00092DD8" w:rsidRDefault="00966509" w:rsidP="00966509">
      <w:pPr>
        <w:widowControl w:val="0"/>
        <w:tabs>
          <w:tab w:val="left" w:pos="-720"/>
        </w:tabs>
        <w:suppressAutoHyphens/>
        <w:spacing w:after="0" w:line="240" w:lineRule="auto"/>
        <w:ind w:left="360" w:hanging="360"/>
        <w:rPr>
          <w:rFonts w:ascii="Times New Roman" w:eastAsia="Times New Roman" w:hAnsi="Times New Roman" w:cs="Times New Roman"/>
          <w:color w:val="212121"/>
          <w:sz w:val="24"/>
          <w:szCs w:val="24"/>
          <w:shd w:val="clear" w:color="auto" w:fill="FFFFFF"/>
          <w:rPrChange w:id="309" w:author="Heurtin-Roberts, Suzanne (NIH/NCI) [E]" w:date="2016-10-04T17:06:00Z">
            <w:rPr>
              <w:rFonts w:ascii="Times New Roman" w:eastAsia="Times New Roman" w:hAnsi="Times New Roman" w:cs="Times New Roman"/>
              <w:color w:val="212121"/>
              <w:sz w:val="24"/>
              <w:szCs w:val="24"/>
              <w:shd w:val="clear" w:color="auto" w:fill="FFFFFF"/>
            </w:rPr>
          </w:rPrChange>
        </w:rPr>
      </w:pPr>
      <w:r w:rsidRPr="00092DD8">
        <w:rPr>
          <w:rFonts w:ascii="Times New Roman" w:eastAsia="Times New Roman" w:hAnsi="Times New Roman" w:cs="Times New Roman"/>
          <w:color w:val="212121"/>
          <w:sz w:val="24"/>
          <w:szCs w:val="24"/>
          <w:shd w:val="clear" w:color="auto" w:fill="FFFFFF"/>
          <w:rPrChange w:id="310" w:author="Heurtin-Roberts, Suzanne (NIH/NCI) [E]" w:date="2016-10-04T17:06:00Z">
            <w:rPr>
              <w:rFonts w:ascii="Times New Roman" w:eastAsia="Times New Roman" w:hAnsi="Times New Roman" w:cs="Times New Roman"/>
              <w:color w:val="212121"/>
              <w:sz w:val="24"/>
              <w:szCs w:val="24"/>
              <w:shd w:val="clear" w:color="auto" w:fill="FFFFFF"/>
            </w:rPr>
          </w:rPrChange>
        </w:rPr>
        <w:t>Palinkas, L. A.</w:t>
      </w:r>
      <w:r w:rsidRPr="00092DD8">
        <w:rPr>
          <w:rFonts w:ascii="Times New Roman" w:eastAsia="Times New Roman" w:hAnsi="Times New Roman" w:cs="Times New Roman"/>
          <w:b/>
          <w:color w:val="212121"/>
          <w:sz w:val="24"/>
          <w:szCs w:val="24"/>
          <w:shd w:val="clear" w:color="auto" w:fill="FFFFFF"/>
          <w:rPrChange w:id="311" w:author="Heurtin-Roberts, Suzanne (NIH/NCI) [E]" w:date="2016-10-04T17:06:00Z">
            <w:rPr>
              <w:rFonts w:ascii="Times New Roman" w:eastAsia="Times New Roman" w:hAnsi="Times New Roman" w:cs="Times New Roman"/>
              <w:b/>
              <w:color w:val="212121"/>
              <w:sz w:val="24"/>
              <w:szCs w:val="24"/>
              <w:shd w:val="clear" w:color="auto" w:fill="FFFFFF"/>
            </w:rPr>
          </w:rPrChange>
        </w:rPr>
        <w:t>,</w:t>
      </w:r>
      <w:r w:rsidRPr="00092DD8">
        <w:rPr>
          <w:rFonts w:ascii="Times New Roman" w:eastAsia="Times New Roman" w:hAnsi="Times New Roman" w:cs="Times New Roman"/>
          <w:color w:val="212121"/>
          <w:sz w:val="24"/>
          <w:szCs w:val="24"/>
          <w:shd w:val="clear" w:color="auto" w:fill="FFFFFF"/>
          <w:rPrChange w:id="312" w:author="Heurtin-Roberts, Suzanne (NIH/NCI) [E]" w:date="2016-10-04T17:06:00Z">
            <w:rPr>
              <w:rFonts w:ascii="Times New Roman" w:eastAsia="Times New Roman" w:hAnsi="Times New Roman" w:cs="Times New Roman"/>
              <w:color w:val="212121"/>
              <w:sz w:val="24"/>
              <w:szCs w:val="24"/>
              <w:shd w:val="clear" w:color="auto" w:fill="FFFFFF"/>
            </w:rPr>
          </w:rPrChange>
        </w:rPr>
        <w:t xml:space="preserve"> Spear, S. E., Mendon, S. J., Villamar, J., Valente, T., Chou, C. P., … &amp; Brown, C. H. (2016). Measuring sustainment of prevention programs and initiatives: (Pawson, 2013, p. 62), </w:t>
      </w:r>
    </w:p>
    <w:p w14:paraId="7B7C84CA" w14:textId="40F8EB84" w:rsidR="00DC77B3" w:rsidRPr="00092DD8" w:rsidRDefault="00DC77B3" w:rsidP="00966509">
      <w:pPr>
        <w:widowControl w:val="0"/>
        <w:tabs>
          <w:tab w:val="left" w:pos="-720"/>
        </w:tabs>
        <w:suppressAutoHyphens/>
        <w:spacing w:after="0" w:line="240" w:lineRule="auto"/>
        <w:ind w:left="360" w:hanging="360"/>
        <w:rPr>
          <w:rFonts w:ascii="Times New Roman" w:eastAsia="Times New Roman" w:hAnsi="Times New Roman" w:cs="Times New Roman"/>
          <w:color w:val="212121"/>
          <w:sz w:val="24"/>
          <w:szCs w:val="24"/>
          <w:shd w:val="clear" w:color="auto" w:fill="FFFFFF"/>
          <w:rPrChange w:id="313" w:author="Heurtin-Roberts, Suzanne (NIH/NCI) [E]" w:date="2016-10-04T17:06:00Z">
            <w:rPr>
              <w:rFonts w:ascii="Times New Roman" w:eastAsia="Times New Roman" w:hAnsi="Times New Roman" w:cs="Times New Roman"/>
              <w:color w:val="212121"/>
              <w:sz w:val="24"/>
              <w:szCs w:val="24"/>
              <w:shd w:val="clear" w:color="auto" w:fill="FFFFFF"/>
            </w:rPr>
          </w:rPrChange>
        </w:rPr>
      </w:pPr>
    </w:p>
    <w:p w14:paraId="286FF81A" w14:textId="5422161E" w:rsidR="00DC77B3" w:rsidRPr="00092DD8" w:rsidRDefault="00DC77B3" w:rsidP="00966509">
      <w:pPr>
        <w:widowControl w:val="0"/>
        <w:tabs>
          <w:tab w:val="left" w:pos="-720"/>
        </w:tabs>
        <w:suppressAutoHyphens/>
        <w:spacing w:after="0" w:line="240" w:lineRule="auto"/>
        <w:ind w:left="360" w:hanging="360"/>
        <w:rPr>
          <w:rFonts w:ascii="Times New Roman" w:eastAsia="Times New Roman" w:hAnsi="Times New Roman" w:cs="Times New Roman"/>
          <w:color w:val="212121"/>
          <w:sz w:val="24"/>
          <w:szCs w:val="24"/>
          <w:shd w:val="clear" w:color="auto" w:fill="FFFFFF"/>
          <w:rPrChange w:id="314" w:author="Heurtin-Roberts, Suzanne (NIH/NCI) [E]" w:date="2016-10-04T17:06:00Z">
            <w:rPr>
              <w:rFonts w:ascii="Times New Roman" w:eastAsia="Times New Roman" w:hAnsi="Times New Roman" w:cs="Times New Roman"/>
              <w:color w:val="212121"/>
              <w:sz w:val="24"/>
              <w:szCs w:val="24"/>
              <w:shd w:val="clear" w:color="auto" w:fill="FFFFFF"/>
            </w:rPr>
          </w:rPrChange>
        </w:rPr>
      </w:pPr>
      <w:r w:rsidRPr="00092DD8">
        <w:rPr>
          <w:rFonts w:ascii="Times New Roman" w:eastAsia="Times New Roman" w:hAnsi="Times New Roman" w:cs="Times New Roman"/>
          <w:color w:val="212121"/>
          <w:sz w:val="24"/>
          <w:szCs w:val="24"/>
          <w:shd w:val="clear" w:color="auto" w:fill="FFFFFF"/>
          <w:rPrChange w:id="315" w:author="Heurtin-Roberts, Suzanne (NIH/NCI) [E]" w:date="2016-10-04T17:06:00Z">
            <w:rPr>
              <w:rFonts w:ascii="Times New Roman" w:eastAsia="Times New Roman" w:hAnsi="Times New Roman" w:cs="Times New Roman"/>
              <w:color w:val="212121"/>
              <w:sz w:val="24"/>
              <w:szCs w:val="24"/>
              <w:shd w:val="clear" w:color="auto" w:fill="FFFFFF"/>
            </w:rPr>
          </w:rPrChange>
        </w:rPr>
        <w:t xml:space="preserve">Peters, D. H., et al. (2013). "Implementation research: what it is and how to do it." </w:t>
      </w:r>
      <w:r w:rsidRPr="00092DD8">
        <w:rPr>
          <w:rFonts w:ascii="Times New Roman" w:eastAsia="Times New Roman" w:hAnsi="Times New Roman" w:cs="Times New Roman"/>
          <w:color w:val="212121"/>
          <w:sz w:val="24"/>
          <w:szCs w:val="24"/>
          <w:u w:val="single"/>
          <w:shd w:val="clear" w:color="auto" w:fill="FFFFFF"/>
          <w:rPrChange w:id="316" w:author="Heurtin-Roberts, Suzanne (NIH/NCI) [E]" w:date="2016-10-04T17:06:00Z">
            <w:rPr>
              <w:rFonts w:ascii="Times New Roman" w:eastAsia="Times New Roman" w:hAnsi="Times New Roman" w:cs="Times New Roman"/>
              <w:color w:val="212121"/>
              <w:sz w:val="24"/>
              <w:szCs w:val="24"/>
              <w:u w:val="single"/>
              <w:shd w:val="clear" w:color="auto" w:fill="FFFFFF"/>
            </w:rPr>
          </w:rPrChange>
        </w:rPr>
        <w:t>BMJ</w:t>
      </w:r>
      <w:r w:rsidRPr="00092DD8">
        <w:rPr>
          <w:rFonts w:ascii="Times New Roman" w:eastAsia="Times New Roman" w:hAnsi="Times New Roman" w:cs="Times New Roman"/>
          <w:color w:val="212121"/>
          <w:sz w:val="24"/>
          <w:szCs w:val="24"/>
          <w:shd w:val="clear" w:color="auto" w:fill="FFFFFF"/>
          <w:rPrChange w:id="317" w:author="Heurtin-Roberts, Suzanne (NIH/NCI) [E]" w:date="2016-10-04T17:06:00Z">
            <w:rPr>
              <w:rFonts w:ascii="Times New Roman" w:eastAsia="Times New Roman" w:hAnsi="Times New Roman" w:cs="Times New Roman"/>
              <w:color w:val="212121"/>
              <w:sz w:val="24"/>
              <w:szCs w:val="24"/>
              <w:shd w:val="clear" w:color="auto" w:fill="FFFFFF"/>
            </w:rPr>
          </w:rPrChange>
        </w:rPr>
        <w:t xml:space="preserve"> </w:t>
      </w:r>
      <w:r w:rsidRPr="00092DD8">
        <w:rPr>
          <w:rFonts w:ascii="Times New Roman" w:eastAsia="Times New Roman" w:hAnsi="Times New Roman" w:cs="Times New Roman"/>
          <w:b/>
          <w:bCs/>
          <w:color w:val="212121"/>
          <w:sz w:val="24"/>
          <w:szCs w:val="24"/>
          <w:shd w:val="clear" w:color="auto" w:fill="FFFFFF"/>
          <w:rPrChange w:id="318" w:author="Heurtin-Roberts, Suzanne (NIH/NCI) [E]" w:date="2016-10-04T17:06:00Z">
            <w:rPr>
              <w:rFonts w:ascii="Times New Roman" w:eastAsia="Times New Roman" w:hAnsi="Times New Roman" w:cs="Times New Roman"/>
              <w:b/>
              <w:bCs/>
              <w:color w:val="212121"/>
              <w:sz w:val="24"/>
              <w:szCs w:val="24"/>
              <w:shd w:val="clear" w:color="auto" w:fill="FFFFFF"/>
            </w:rPr>
          </w:rPrChange>
        </w:rPr>
        <w:t>347</w:t>
      </w:r>
      <w:r w:rsidRPr="00092DD8">
        <w:rPr>
          <w:rFonts w:ascii="Times New Roman" w:eastAsia="Times New Roman" w:hAnsi="Times New Roman" w:cs="Times New Roman"/>
          <w:color w:val="212121"/>
          <w:sz w:val="24"/>
          <w:szCs w:val="24"/>
          <w:shd w:val="clear" w:color="auto" w:fill="FFFFFF"/>
          <w:rPrChange w:id="319" w:author="Heurtin-Roberts, Suzanne (NIH/NCI) [E]" w:date="2016-10-04T17:06:00Z">
            <w:rPr>
              <w:rFonts w:ascii="Times New Roman" w:eastAsia="Times New Roman" w:hAnsi="Times New Roman" w:cs="Times New Roman"/>
              <w:color w:val="212121"/>
              <w:sz w:val="24"/>
              <w:szCs w:val="24"/>
              <w:shd w:val="clear" w:color="auto" w:fill="FFFFFF"/>
            </w:rPr>
          </w:rPrChange>
        </w:rPr>
        <w:t>: f6753.</w:t>
      </w:r>
    </w:p>
    <w:p w14:paraId="6629C443" w14:textId="77777777" w:rsidR="00CD1B03" w:rsidRPr="00092DD8" w:rsidRDefault="00CD1B03" w:rsidP="00966509">
      <w:pPr>
        <w:widowControl w:val="0"/>
        <w:tabs>
          <w:tab w:val="left" w:pos="-720"/>
        </w:tabs>
        <w:suppressAutoHyphens/>
        <w:spacing w:after="0" w:line="240" w:lineRule="auto"/>
        <w:ind w:left="360" w:hanging="360"/>
        <w:rPr>
          <w:rFonts w:ascii="Times New Roman" w:eastAsia="Times New Roman" w:hAnsi="Times New Roman" w:cs="Times New Roman"/>
          <w:color w:val="212121"/>
          <w:sz w:val="24"/>
          <w:szCs w:val="24"/>
          <w:shd w:val="clear" w:color="auto" w:fill="FFFFFF"/>
          <w:rPrChange w:id="320" w:author="Heurtin-Roberts, Suzanne (NIH/NCI) [E]" w:date="2016-10-04T17:06:00Z">
            <w:rPr>
              <w:rFonts w:ascii="Times New Roman" w:eastAsia="Times New Roman" w:hAnsi="Times New Roman" w:cs="Times New Roman"/>
              <w:color w:val="212121"/>
              <w:sz w:val="24"/>
              <w:szCs w:val="24"/>
              <w:shd w:val="clear" w:color="auto" w:fill="FFFFFF"/>
            </w:rPr>
          </w:rPrChange>
        </w:rPr>
      </w:pPr>
    </w:p>
    <w:p w14:paraId="3E44AF8A" w14:textId="38DFA14E" w:rsidR="00966509" w:rsidRPr="00092DD8" w:rsidRDefault="00966509" w:rsidP="00966509">
      <w:pPr>
        <w:widowControl w:val="0"/>
        <w:tabs>
          <w:tab w:val="left" w:pos="-720"/>
        </w:tabs>
        <w:suppressAutoHyphens/>
        <w:spacing w:after="0" w:line="240" w:lineRule="auto"/>
        <w:ind w:left="360" w:hanging="360"/>
        <w:rPr>
          <w:ins w:id="321" w:author="Heurtin-Roberts, Suzanne (NIH/NCI) [E]" w:date="2016-09-30T13:11:00Z"/>
          <w:rFonts w:ascii="Times New Roman" w:eastAsia="Times New Roman" w:hAnsi="Times New Roman" w:cs="Times New Roman"/>
          <w:sz w:val="24"/>
          <w:szCs w:val="24"/>
          <w:rPrChange w:id="322" w:author="Heurtin-Roberts, Suzanne (NIH/NCI) [E]" w:date="2016-10-04T17:06:00Z">
            <w:rPr>
              <w:ins w:id="323" w:author="Heurtin-Roberts, Suzanne (NIH/NCI) [E]" w:date="2016-09-30T13:11:00Z"/>
              <w:rFonts w:ascii="Times New Roman" w:eastAsia="Times New Roman" w:hAnsi="Times New Roman" w:cs="Times New Roman"/>
              <w:sz w:val="24"/>
              <w:szCs w:val="24"/>
            </w:rPr>
          </w:rPrChange>
        </w:rPr>
      </w:pPr>
      <w:r w:rsidRPr="00092DD8">
        <w:rPr>
          <w:rFonts w:ascii="Times New Roman" w:eastAsia="Times New Roman" w:hAnsi="Times New Roman" w:cs="Times New Roman"/>
          <w:sz w:val="24"/>
          <w:szCs w:val="24"/>
          <w:rPrChange w:id="324" w:author="Heurtin-Roberts, Suzanne (NIH/NCI) [E]" w:date="2016-10-04T17:06:00Z">
            <w:rPr>
              <w:rFonts w:ascii="Times New Roman" w:eastAsia="Times New Roman" w:hAnsi="Times New Roman" w:cs="Times New Roman"/>
              <w:sz w:val="24"/>
              <w:szCs w:val="24"/>
            </w:rPr>
          </w:rPrChange>
        </w:rPr>
        <w:t xml:space="preserve">Proctor, E. K., Knudsen, K. J., Fedoracivius, N., Hovmand, P., Rosen, A., &amp; Perron, B. (2007). Implementation of evidence-based practice in community behavioral health: agency director perspectives. </w:t>
      </w:r>
      <w:r w:rsidRPr="00092DD8">
        <w:rPr>
          <w:rFonts w:ascii="Times New Roman" w:eastAsia="Times New Roman" w:hAnsi="Times New Roman" w:cs="Times New Roman"/>
          <w:i/>
          <w:sz w:val="24"/>
          <w:szCs w:val="24"/>
          <w:rPrChange w:id="325" w:author="Heurtin-Roberts, Suzanne (NIH/NCI) [E]" w:date="2016-10-04T17:06:00Z">
            <w:rPr>
              <w:rFonts w:ascii="Times New Roman" w:eastAsia="Times New Roman" w:hAnsi="Times New Roman" w:cs="Times New Roman"/>
              <w:i/>
              <w:sz w:val="24"/>
              <w:szCs w:val="24"/>
            </w:rPr>
          </w:rPrChange>
        </w:rPr>
        <w:t>Administration and Policy in Mental Health, 34</w:t>
      </w:r>
      <w:r w:rsidRPr="00092DD8">
        <w:rPr>
          <w:rFonts w:ascii="Times New Roman" w:eastAsia="Times New Roman" w:hAnsi="Times New Roman" w:cs="Times New Roman"/>
          <w:sz w:val="24"/>
          <w:szCs w:val="24"/>
          <w:rPrChange w:id="326" w:author="Heurtin-Roberts, Suzanne (NIH/NCI) [E]" w:date="2016-10-04T17:06:00Z">
            <w:rPr>
              <w:rFonts w:ascii="Times New Roman" w:eastAsia="Times New Roman" w:hAnsi="Times New Roman" w:cs="Times New Roman"/>
              <w:sz w:val="24"/>
              <w:szCs w:val="24"/>
            </w:rPr>
          </w:rPrChange>
        </w:rPr>
        <w:t>, 479-488.</w:t>
      </w:r>
    </w:p>
    <w:p w14:paraId="763BFD82" w14:textId="77777777" w:rsidR="00BE3AC6" w:rsidRPr="00092DD8" w:rsidRDefault="00BE3AC6" w:rsidP="00966509">
      <w:pPr>
        <w:widowControl w:val="0"/>
        <w:tabs>
          <w:tab w:val="left" w:pos="-720"/>
        </w:tabs>
        <w:suppressAutoHyphens/>
        <w:spacing w:after="0" w:line="240" w:lineRule="auto"/>
        <w:ind w:left="360" w:hanging="360"/>
        <w:rPr>
          <w:ins w:id="327" w:author="Heurtin-Roberts, Suzanne (NIH/NCI) [E]" w:date="2016-09-30T13:08:00Z"/>
          <w:rFonts w:ascii="Times New Roman" w:eastAsia="Times New Roman" w:hAnsi="Times New Roman" w:cs="Times New Roman"/>
          <w:sz w:val="24"/>
          <w:szCs w:val="24"/>
          <w:rPrChange w:id="328" w:author="Heurtin-Roberts, Suzanne (NIH/NCI) [E]" w:date="2016-10-04T17:06:00Z">
            <w:rPr>
              <w:ins w:id="329" w:author="Heurtin-Roberts, Suzanne (NIH/NCI) [E]" w:date="2016-09-30T13:08:00Z"/>
              <w:rFonts w:ascii="Times New Roman" w:eastAsia="Times New Roman" w:hAnsi="Times New Roman" w:cs="Times New Roman"/>
              <w:sz w:val="24"/>
              <w:szCs w:val="24"/>
            </w:rPr>
          </w:rPrChange>
        </w:rPr>
      </w:pPr>
    </w:p>
    <w:p w14:paraId="36F9BA2F" w14:textId="17FF59B7" w:rsidR="00BE3AC6" w:rsidRPr="00473122" w:rsidRDefault="00BE3AC6" w:rsidP="00966509">
      <w:pPr>
        <w:widowControl w:val="0"/>
        <w:tabs>
          <w:tab w:val="left" w:pos="-720"/>
        </w:tabs>
        <w:suppressAutoHyphens/>
        <w:spacing w:after="0" w:line="240" w:lineRule="auto"/>
        <w:ind w:left="360" w:hanging="360"/>
        <w:rPr>
          <w:rFonts w:ascii="Times New Roman" w:eastAsia="Times New Roman" w:hAnsi="Times New Roman" w:cs="Times New Roman"/>
          <w:sz w:val="24"/>
          <w:szCs w:val="24"/>
        </w:rPr>
      </w:pPr>
      <w:r w:rsidRPr="00473122">
        <w:rPr>
          <w:rFonts w:ascii="Times New Roman" w:eastAsia="Times New Roman" w:hAnsi="Times New Roman" w:cs="Times New Roman"/>
          <w:sz w:val="24"/>
          <w:szCs w:val="24"/>
        </w:rPr>
        <w:t>QUERI (Quality Enhancement Research Initiative)</w:t>
      </w:r>
      <w:r w:rsidR="00035A4A" w:rsidRPr="00473122">
        <w:rPr>
          <w:rFonts w:ascii="Times New Roman" w:eastAsia="Times New Roman" w:hAnsi="Times New Roman" w:cs="Times New Roman"/>
          <w:sz w:val="24"/>
          <w:szCs w:val="24"/>
        </w:rPr>
        <w:t>,</w:t>
      </w:r>
      <w:r w:rsidRPr="00473122">
        <w:rPr>
          <w:rFonts w:ascii="Times New Roman" w:eastAsia="Times New Roman" w:hAnsi="Times New Roman" w:cs="Times New Roman"/>
          <w:sz w:val="24"/>
          <w:szCs w:val="24"/>
        </w:rPr>
        <w:t xml:space="preserve"> US Dept. of Veterans Affairs</w:t>
      </w:r>
    </w:p>
    <w:p w14:paraId="0E420A96" w14:textId="4F50EFC3" w:rsidR="00BE3AC6" w:rsidRPr="001518DB" w:rsidRDefault="00BE3AC6" w:rsidP="00966509">
      <w:pPr>
        <w:widowControl w:val="0"/>
        <w:tabs>
          <w:tab w:val="left" w:pos="-720"/>
        </w:tabs>
        <w:suppressAutoHyphens/>
        <w:spacing w:after="0" w:line="240" w:lineRule="auto"/>
        <w:ind w:left="360" w:hanging="360"/>
        <w:rPr>
          <w:rFonts w:ascii="Times New Roman" w:eastAsia="Times New Roman" w:hAnsi="Times New Roman" w:cs="Times New Roman"/>
          <w:sz w:val="24"/>
          <w:szCs w:val="24"/>
        </w:rPr>
      </w:pPr>
      <w:r w:rsidRPr="00473122">
        <w:rPr>
          <w:rFonts w:ascii="Times New Roman" w:eastAsia="Times New Roman" w:hAnsi="Times New Roman" w:cs="Times New Roman"/>
          <w:sz w:val="24"/>
          <w:szCs w:val="24"/>
        </w:rPr>
        <w:tab/>
      </w:r>
      <w:hyperlink r:id="rId13" w:history="1">
        <w:r w:rsidRPr="001518DB">
          <w:rPr>
            <w:rStyle w:val="Hyperlink"/>
            <w:rFonts w:ascii="Times New Roman" w:eastAsia="Times New Roman" w:hAnsi="Times New Roman" w:cs="Times New Roman"/>
            <w:sz w:val="24"/>
            <w:szCs w:val="24"/>
          </w:rPr>
          <w:t>http://www.queri.research.va.gov</w:t>
        </w:r>
      </w:hyperlink>
      <w:r w:rsidRPr="00092DD8">
        <w:rPr>
          <w:rFonts w:ascii="Times New Roman" w:eastAsia="Times New Roman" w:hAnsi="Times New Roman" w:cs="Times New Roman"/>
          <w:sz w:val="24"/>
          <w:szCs w:val="24"/>
        </w:rPr>
        <w:t xml:space="preserve">, </w:t>
      </w:r>
      <w:r w:rsidRPr="001518DB">
        <w:rPr>
          <w:rFonts w:ascii="Times New Roman" w:eastAsia="Times New Roman" w:hAnsi="Times New Roman" w:cs="Times New Roman"/>
          <w:i/>
          <w:sz w:val="24"/>
          <w:szCs w:val="24"/>
        </w:rPr>
        <w:t>accessed 9/30/2016</w:t>
      </w:r>
    </w:p>
    <w:p w14:paraId="6B5B25AA" w14:textId="77777777" w:rsidR="00CD1B03" w:rsidRPr="001518DB" w:rsidRDefault="00CD1B03" w:rsidP="00966509">
      <w:pPr>
        <w:widowControl w:val="0"/>
        <w:tabs>
          <w:tab w:val="left" w:pos="-720"/>
        </w:tabs>
        <w:suppressAutoHyphens/>
        <w:spacing w:after="0" w:line="240" w:lineRule="auto"/>
        <w:ind w:left="360" w:hanging="360"/>
        <w:rPr>
          <w:rFonts w:ascii="Times New Roman" w:eastAsia="Times New Roman" w:hAnsi="Times New Roman" w:cs="Times New Roman"/>
          <w:sz w:val="24"/>
          <w:szCs w:val="24"/>
        </w:rPr>
      </w:pPr>
    </w:p>
    <w:p w14:paraId="6C0F077D" w14:textId="77777777" w:rsidR="00966509" w:rsidRPr="006C413A" w:rsidRDefault="00966509" w:rsidP="00966509">
      <w:pPr>
        <w:spacing w:after="0" w:line="240" w:lineRule="auto"/>
        <w:ind w:left="360" w:hanging="360"/>
        <w:rPr>
          <w:rFonts w:ascii="Times New Roman" w:eastAsia="MS Mincho" w:hAnsi="Times New Roman" w:cs="Times New Roman"/>
          <w:color w:val="000000"/>
          <w:sz w:val="24"/>
          <w:szCs w:val="24"/>
        </w:rPr>
      </w:pPr>
      <w:r w:rsidRPr="001518DB">
        <w:rPr>
          <w:rFonts w:ascii="Times New Roman" w:eastAsia="MS Mincho" w:hAnsi="Times New Roman" w:cs="Times New Roman"/>
          <w:color w:val="000000"/>
          <w:sz w:val="24"/>
          <w:szCs w:val="24"/>
        </w:rPr>
        <w:lastRenderedPageBreak/>
        <w:t xml:space="preserve">Rapp, C. A., Etzel-Wise, D., Marty, D., Coffman, M., Carlson, L., Asher, D., … &amp; Holter M. (2009). Barriers to evidence-based practice implementation: results of a qualitative study. </w:t>
      </w:r>
      <w:r w:rsidRPr="006C413A">
        <w:rPr>
          <w:rFonts w:ascii="Times New Roman" w:eastAsia="MS Mincho" w:hAnsi="Times New Roman" w:cs="Times New Roman"/>
          <w:i/>
          <w:color w:val="000000"/>
          <w:sz w:val="24"/>
          <w:szCs w:val="24"/>
        </w:rPr>
        <w:t>Community Mental Health Journal</w:t>
      </w:r>
      <w:r w:rsidRPr="006C413A">
        <w:rPr>
          <w:rFonts w:ascii="Times New Roman" w:eastAsia="MS Mincho" w:hAnsi="Times New Roman" w:cs="Times New Roman"/>
          <w:color w:val="000000"/>
          <w:sz w:val="24"/>
          <w:szCs w:val="24"/>
        </w:rPr>
        <w:t>, DOI 10.1007/s10597-009-9238-z.</w:t>
      </w:r>
    </w:p>
    <w:p w14:paraId="22C0D71B" w14:textId="77777777" w:rsidR="00CD1B03" w:rsidRPr="00092DD8" w:rsidRDefault="00CD1B03" w:rsidP="00966509">
      <w:pPr>
        <w:spacing w:after="0" w:line="240" w:lineRule="auto"/>
        <w:ind w:left="360" w:hanging="360"/>
        <w:rPr>
          <w:rFonts w:ascii="Times New Roman" w:eastAsia="MS Mincho" w:hAnsi="Times New Roman" w:cs="Times New Roman"/>
          <w:color w:val="000000"/>
          <w:sz w:val="24"/>
          <w:szCs w:val="24"/>
          <w:rPrChange w:id="330" w:author="Heurtin-Roberts, Suzanne (NIH/NCI) [E]" w:date="2016-10-04T17:06:00Z">
            <w:rPr>
              <w:rFonts w:ascii="Times New Roman" w:eastAsia="MS Mincho" w:hAnsi="Times New Roman" w:cs="Times New Roman"/>
              <w:color w:val="000000"/>
              <w:sz w:val="24"/>
              <w:szCs w:val="24"/>
            </w:rPr>
          </w:rPrChange>
        </w:rPr>
      </w:pPr>
    </w:p>
    <w:p w14:paraId="179F35C2" w14:textId="77777777" w:rsidR="00966509" w:rsidRPr="00092DD8" w:rsidRDefault="00966509" w:rsidP="00966509">
      <w:pPr>
        <w:spacing w:after="0" w:line="240" w:lineRule="auto"/>
        <w:ind w:left="360" w:hanging="360"/>
        <w:rPr>
          <w:rFonts w:ascii="Times New Roman" w:eastAsia="MS Mincho" w:hAnsi="Times New Roman" w:cs="Times New Roman"/>
          <w:color w:val="000000"/>
          <w:sz w:val="24"/>
          <w:szCs w:val="24"/>
          <w:rPrChange w:id="331" w:author="Heurtin-Roberts, Suzanne (NIH/NCI) [E]" w:date="2016-10-04T17:06:00Z">
            <w:rPr>
              <w:rFonts w:ascii="Times New Roman" w:eastAsia="MS Mincho" w:hAnsi="Times New Roman" w:cs="Times New Roman"/>
              <w:color w:val="000000"/>
              <w:sz w:val="24"/>
              <w:szCs w:val="24"/>
            </w:rPr>
          </w:rPrChange>
        </w:rPr>
      </w:pPr>
      <w:r w:rsidRPr="00092DD8">
        <w:rPr>
          <w:rFonts w:ascii="Times New Roman" w:eastAsia="MS Mincho" w:hAnsi="Times New Roman" w:cs="Times New Roman"/>
          <w:color w:val="000000"/>
          <w:sz w:val="24"/>
          <w:szCs w:val="24"/>
          <w:rPrChange w:id="332" w:author="Heurtin-Roberts, Suzanne (NIH/NCI) [E]" w:date="2016-10-04T17:06:00Z">
            <w:rPr>
              <w:rFonts w:ascii="Times New Roman" w:eastAsia="MS Mincho" w:hAnsi="Times New Roman" w:cs="Times New Roman"/>
              <w:color w:val="000000"/>
              <w:sz w:val="24"/>
              <w:szCs w:val="24"/>
            </w:rPr>
          </w:rPrChange>
        </w:rPr>
        <w:t xml:space="preserve">Reason, P., &amp; Bradbury, H. (2008).  </w:t>
      </w:r>
      <w:r w:rsidRPr="00092DD8">
        <w:rPr>
          <w:rFonts w:ascii="Times New Roman" w:eastAsia="MS Mincho" w:hAnsi="Times New Roman" w:cs="Times New Roman"/>
          <w:i/>
          <w:color w:val="000000"/>
          <w:sz w:val="24"/>
          <w:szCs w:val="24"/>
          <w:rPrChange w:id="333" w:author="Heurtin-Roberts, Suzanne (NIH/NCI) [E]" w:date="2016-10-04T17:06:00Z">
            <w:rPr>
              <w:rFonts w:ascii="Times New Roman" w:eastAsia="MS Mincho" w:hAnsi="Times New Roman" w:cs="Times New Roman"/>
              <w:i/>
              <w:color w:val="000000"/>
              <w:sz w:val="24"/>
              <w:szCs w:val="24"/>
            </w:rPr>
          </w:rPrChange>
        </w:rPr>
        <w:t>Handbook of action research.</w:t>
      </w:r>
      <w:r w:rsidRPr="00092DD8">
        <w:rPr>
          <w:rFonts w:ascii="Times New Roman" w:eastAsia="MS Mincho" w:hAnsi="Times New Roman" w:cs="Times New Roman"/>
          <w:color w:val="000000"/>
          <w:sz w:val="24"/>
          <w:szCs w:val="24"/>
          <w:rPrChange w:id="334" w:author="Heurtin-Roberts, Suzanne (NIH/NCI) [E]" w:date="2016-10-04T17:06:00Z">
            <w:rPr>
              <w:rFonts w:ascii="Times New Roman" w:eastAsia="MS Mincho" w:hAnsi="Times New Roman" w:cs="Times New Roman"/>
              <w:color w:val="000000"/>
              <w:sz w:val="24"/>
              <w:szCs w:val="24"/>
            </w:rPr>
          </w:rPrChange>
        </w:rPr>
        <w:t xml:space="preserve"> Thousand Oaks, CA: Sage. </w:t>
      </w:r>
    </w:p>
    <w:p w14:paraId="5B08F34F" w14:textId="77777777" w:rsidR="00CD1B03" w:rsidRPr="00092DD8" w:rsidRDefault="00CD1B03" w:rsidP="00966509">
      <w:pPr>
        <w:spacing w:after="0" w:line="240" w:lineRule="auto"/>
        <w:ind w:left="360" w:hanging="360"/>
        <w:rPr>
          <w:rFonts w:ascii="Times New Roman" w:eastAsia="MS Mincho" w:hAnsi="Times New Roman" w:cs="Times New Roman"/>
          <w:color w:val="000000"/>
          <w:sz w:val="24"/>
          <w:szCs w:val="24"/>
          <w:rPrChange w:id="335" w:author="Heurtin-Roberts, Suzanne (NIH/NCI) [E]" w:date="2016-10-04T17:06:00Z">
            <w:rPr>
              <w:rFonts w:ascii="Times New Roman" w:eastAsia="MS Mincho" w:hAnsi="Times New Roman" w:cs="Times New Roman"/>
              <w:color w:val="000000"/>
              <w:sz w:val="24"/>
              <w:szCs w:val="24"/>
            </w:rPr>
          </w:rPrChange>
        </w:rPr>
      </w:pPr>
    </w:p>
    <w:p w14:paraId="51DE03CE" w14:textId="77777777" w:rsidR="00966509" w:rsidRPr="00092DD8" w:rsidRDefault="00966509" w:rsidP="00966509">
      <w:pPr>
        <w:spacing w:after="0" w:line="240" w:lineRule="auto"/>
        <w:ind w:left="360" w:hanging="360"/>
        <w:rPr>
          <w:rFonts w:ascii="Times New Roman" w:eastAsia="MS Mincho" w:hAnsi="Times New Roman" w:cs="Times New Roman"/>
          <w:color w:val="000000"/>
          <w:sz w:val="24"/>
          <w:szCs w:val="24"/>
          <w:rPrChange w:id="336" w:author="Heurtin-Roberts, Suzanne (NIH/NCI) [E]" w:date="2016-10-04T17:06:00Z">
            <w:rPr>
              <w:rFonts w:ascii="Times New Roman" w:eastAsia="MS Mincho" w:hAnsi="Times New Roman" w:cs="Times New Roman"/>
              <w:color w:val="000000"/>
              <w:sz w:val="24"/>
              <w:szCs w:val="24"/>
            </w:rPr>
          </w:rPrChange>
        </w:rPr>
      </w:pPr>
      <w:r w:rsidRPr="00092DD8">
        <w:rPr>
          <w:rFonts w:ascii="Times New Roman" w:eastAsia="MS Mincho" w:hAnsi="Times New Roman" w:cs="Times New Roman"/>
          <w:color w:val="000000"/>
          <w:sz w:val="24"/>
          <w:szCs w:val="24"/>
          <w:rPrChange w:id="337" w:author="Heurtin-Roberts, Suzanne (NIH/NCI) [E]" w:date="2016-10-04T17:06:00Z">
            <w:rPr>
              <w:rFonts w:ascii="Times New Roman" w:eastAsia="MS Mincho" w:hAnsi="Times New Roman" w:cs="Times New Roman"/>
              <w:color w:val="000000"/>
              <w:sz w:val="24"/>
              <w:szCs w:val="24"/>
            </w:rPr>
          </w:rPrChange>
        </w:rPr>
        <w:t xml:space="preserve">Ritchie, J., &amp; Lewis, J. (2003). </w:t>
      </w:r>
      <w:r w:rsidRPr="00092DD8">
        <w:rPr>
          <w:rFonts w:ascii="Times New Roman" w:eastAsia="MS Mincho" w:hAnsi="Times New Roman" w:cs="Times New Roman"/>
          <w:i/>
          <w:color w:val="000000"/>
          <w:sz w:val="24"/>
          <w:szCs w:val="24"/>
          <w:rPrChange w:id="338" w:author="Heurtin-Roberts, Suzanne (NIH/NCI) [E]" w:date="2016-10-04T17:06:00Z">
            <w:rPr>
              <w:rFonts w:ascii="Times New Roman" w:eastAsia="MS Mincho" w:hAnsi="Times New Roman" w:cs="Times New Roman"/>
              <w:i/>
              <w:color w:val="000000"/>
              <w:sz w:val="24"/>
              <w:szCs w:val="24"/>
            </w:rPr>
          </w:rPrChange>
        </w:rPr>
        <w:t xml:space="preserve">Qualitative research practice: A guide for social science students &amp; researchers. </w:t>
      </w:r>
      <w:r w:rsidRPr="00092DD8">
        <w:rPr>
          <w:rFonts w:ascii="Times New Roman" w:eastAsia="MS Mincho" w:hAnsi="Times New Roman" w:cs="Times New Roman"/>
          <w:color w:val="000000"/>
          <w:sz w:val="24"/>
          <w:szCs w:val="24"/>
          <w:rPrChange w:id="339" w:author="Heurtin-Roberts, Suzanne (NIH/NCI) [E]" w:date="2016-10-04T17:06:00Z">
            <w:rPr>
              <w:rFonts w:ascii="Times New Roman" w:eastAsia="MS Mincho" w:hAnsi="Times New Roman" w:cs="Times New Roman"/>
              <w:color w:val="000000"/>
              <w:sz w:val="24"/>
              <w:szCs w:val="24"/>
            </w:rPr>
          </w:rPrChange>
        </w:rPr>
        <w:t>Thousand Oaks, C: Sage.</w:t>
      </w:r>
    </w:p>
    <w:p w14:paraId="6DDAEC09" w14:textId="77777777" w:rsidR="00CD1B03" w:rsidRPr="00092DD8" w:rsidRDefault="00CD1B03" w:rsidP="00966509">
      <w:pPr>
        <w:spacing w:after="0" w:line="240" w:lineRule="auto"/>
        <w:ind w:left="360" w:hanging="360"/>
        <w:rPr>
          <w:rFonts w:ascii="Times New Roman" w:eastAsia="MS Mincho" w:hAnsi="Times New Roman" w:cs="Times New Roman"/>
          <w:color w:val="000000"/>
          <w:sz w:val="24"/>
          <w:szCs w:val="24"/>
          <w:rPrChange w:id="340" w:author="Heurtin-Roberts, Suzanne (NIH/NCI) [E]" w:date="2016-10-04T17:06:00Z">
            <w:rPr>
              <w:rFonts w:ascii="Times New Roman" w:eastAsia="MS Mincho" w:hAnsi="Times New Roman" w:cs="Times New Roman"/>
              <w:color w:val="000000"/>
              <w:sz w:val="24"/>
              <w:szCs w:val="24"/>
            </w:rPr>
          </w:rPrChange>
        </w:rPr>
      </w:pPr>
    </w:p>
    <w:p w14:paraId="57025A34" w14:textId="77777777" w:rsidR="00CD1B03" w:rsidRPr="00092DD8" w:rsidRDefault="00CD1B03" w:rsidP="00CD1B03">
      <w:pPr>
        <w:spacing w:after="0" w:line="240" w:lineRule="auto"/>
        <w:ind w:left="360" w:hanging="360"/>
        <w:rPr>
          <w:rFonts w:ascii="Times New Roman" w:eastAsia="MS Mincho" w:hAnsi="Times New Roman" w:cs="Times New Roman"/>
          <w:color w:val="000000"/>
          <w:sz w:val="24"/>
          <w:szCs w:val="24"/>
          <w:rPrChange w:id="341" w:author="Heurtin-Roberts, Suzanne (NIH/NCI) [E]" w:date="2016-10-04T17:06:00Z">
            <w:rPr>
              <w:rFonts w:ascii="Times New Roman" w:eastAsia="MS Mincho" w:hAnsi="Times New Roman" w:cs="Times New Roman"/>
              <w:color w:val="000000"/>
              <w:sz w:val="24"/>
              <w:szCs w:val="24"/>
            </w:rPr>
          </w:rPrChange>
        </w:rPr>
      </w:pPr>
      <w:r w:rsidRPr="00092DD8">
        <w:rPr>
          <w:rFonts w:ascii="Times New Roman" w:eastAsia="MS Mincho" w:hAnsi="Times New Roman" w:cs="Times New Roman"/>
          <w:color w:val="000000"/>
          <w:sz w:val="24"/>
          <w:szCs w:val="24"/>
          <w:rPrChange w:id="342" w:author="Heurtin-Roberts, Suzanne (NIH/NCI) [E]" w:date="2016-10-04T17:06:00Z">
            <w:rPr>
              <w:rFonts w:ascii="Times New Roman" w:eastAsia="MS Mincho" w:hAnsi="Times New Roman" w:cs="Times New Roman"/>
              <w:color w:val="000000"/>
              <w:sz w:val="24"/>
              <w:szCs w:val="24"/>
            </w:rPr>
          </w:rPrChange>
        </w:rPr>
        <w:t xml:space="preserve">Rychetnik, L., et al. (2002). "Criteria for evaluating evidence on public health interventions." </w:t>
      </w:r>
      <w:r w:rsidRPr="00092DD8">
        <w:rPr>
          <w:rFonts w:ascii="Times New Roman" w:eastAsia="MS Mincho" w:hAnsi="Times New Roman" w:cs="Times New Roman"/>
          <w:color w:val="000000"/>
          <w:sz w:val="24"/>
          <w:szCs w:val="24"/>
          <w:u w:val="single"/>
          <w:rPrChange w:id="343" w:author="Heurtin-Roberts, Suzanne (NIH/NCI) [E]" w:date="2016-10-04T17:06:00Z">
            <w:rPr>
              <w:rFonts w:ascii="Times New Roman" w:eastAsia="MS Mincho" w:hAnsi="Times New Roman" w:cs="Times New Roman"/>
              <w:color w:val="000000"/>
              <w:sz w:val="24"/>
              <w:szCs w:val="24"/>
              <w:u w:val="single"/>
            </w:rPr>
          </w:rPrChange>
        </w:rPr>
        <w:t>J Epidemiol Community Health</w:t>
      </w:r>
      <w:r w:rsidRPr="00092DD8">
        <w:rPr>
          <w:rFonts w:ascii="Times New Roman" w:eastAsia="MS Mincho" w:hAnsi="Times New Roman" w:cs="Times New Roman"/>
          <w:color w:val="000000"/>
          <w:sz w:val="24"/>
          <w:szCs w:val="24"/>
          <w:rPrChange w:id="344" w:author="Heurtin-Roberts, Suzanne (NIH/NCI) [E]" w:date="2016-10-04T17:06:00Z">
            <w:rPr>
              <w:rFonts w:ascii="Times New Roman" w:eastAsia="MS Mincho" w:hAnsi="Times New Roman" w:cs="Times New Roman"/>
              <w:color w:val="000000"/>
              <w:sz w:val="24"/>
              <w:szCs w:val="24"/>
            </w:rPr>
          </w:rPrChange>
        </w:rPr>
        <w:t xml:space="preserve"> </w:t>
      </w:r>
      <w:r w:rsidRPr="00092DD8">
        <w:rPr>
          <w:rFonts w:ascii="Times New Roman" w:eastAsia="MS Mincho" w:hAnsi="Times New Roman" w:cs="Times New Roman"/>
          <w:b/>
          <w:bCs/>
          <w:color w:val="000000"/>
          <w:sz w:val="24"/>
          <w:szCs w:val="24"/>
          <w:rPrChange w:id="345" w:author="Heurtin-Roberts, Suzanne (NIH/NCI) [E]" w:date="2016-10-04T17:06:00Z">
            <w:rPr>
              <w:rFonts w:ascii="Times New Roman" w:eastAsia="MS Mincho" w:hAnsi="Times New Roman" w:cs="Times New Roman"/>
              <w:b/>
              <w:bCs/>
              <w:color w:val="000000"/>
              <w:sz w:val="24"/>
              <w:szCs w:val="24"/>
            </w:rPr>
          </w:rPrChange>
        </w:rPr>
        <w:t>56</w:t>
      </w:r>
      <w:r w:rsidRPr="00092DD8">
        <w:rPr>
          <w:rFonts w:ascii="Times New Roman" w:eastAsia="MS Mincho" w:hAnsi="Times New Roman" w:cs="Times New Roman"/>
          <w:color w:val="000000"/>
          <w:sz w:val="24"/>
          <w:szCs w:val="24"/>
          <w:rPrChange w:id="346" w:author="Heurtin-Roberts, Suzanne (NIH/NCI) [E]" w:date="2016-10-04T17:06:00Z">
            <w:rPr>
              <w:rFonts w:ascii="Times New Roman" w:eastAsia="MS Mincho" w:hAnsi="Times New Roman" w:cs="Times New Roman"/>
              <w:color w:val="000000"/>
              <w:sz w:val="24"/>
              <w:szCs w:val="24"/>
            </w:rPr>
          </w:rPrChange>
        </w:rPr>
        <w:t>: 119 - 127.</w:t>
      </w:r>
    </w:p>
    <w:p w14:paraId="029E167D" w14:textId="77777777" w:rsidR="00CD1B03" w:rsidRPr="00092DD8" w:rsidRDefault="00CD1B03" w:rsidP="00966509">
      <w:pPr>
        <w:spacing w:after="0" w:line="240" w:lineRule="auto"/>
        <w:ind w:left="360" w:hanging="360"/>
        <w:rPr>
          <w:rFonts w:ascii="Times New Roman" w:eastAsia="MS Mincho" w:hAnsi="Times New Roman" w:cs="Times New Roman"/>
          <w:color w:val="000000"/>
          <w:sz w:val="24"/>
          <w:szCs w:val="24"/>
          <w:rPrChange w:id="347" w:author="Heurtin-Roberts, Suzanne (NIH/NCI) [E]" w:date="2016-10-04T17:06:00Z">
            <w:rPr>
              <w:rFonts w:ascii="Times New Roman" w:eastAsia="MS Mincho" w:hAnsi="Times New Roman" w:cs="Times New Roman"/>
              <w:color w:val="000000"/>
              <w:sz w:val="24"/>
              <w:szCs w:val="24"/>
            </w:rPr>
          </w:rPrChange>
        </w:rPr>
      </w:pPr>
    </w:p>
    <w:p w14:paraId="016B0900" w14:textId="77777777" w:rsidR="00CD1B03" w:rsidRPr="00092DD8" w:rsidRDefault="00CD1B03" w:rsidP="00966509">
      <w:pPr>
        <w:spacing w:after="0" w:line="240" w:lineRule="auto"/>
        <w:ind w:left="360" w:hanging="360"/>
        <w:rPr>
          <w:rFonts w:ascii="Times New Roman" w:eastAsia="MS Mincho" w:hAnsi="Times New Roman" w:cs="Times New Roman"/>
          <w:color w:val="000000"/>
          <w:sz w:val="24"/>
          <w:szCs w:val="24"/>
          <w:rPrChange w:id="348" w:author="Heurtin-Roberts, Suzanne (NIH/NCI) [E]" w:date="2016-10-04T17:06:00Z">
            <w:rPr>
              <w:rFonts w:ascii="Times New Roman" w:eastAsia="MS Mincho" w:hAnsi="Times New Roman" w:cs="Times New Roman"/>
              <w:color w:val="000000"/>
              <w:sz w:val="24"/>
              <w:szCs w:val="24"/>
            </w:rPr>
          </w:rPrChange>
        </w:rPr>
      </w:pPr>
    </w:p>
    <w:p w14:paraId="4D44D5BE" w14:textId="77777777" w:rsidR="00966509" w:rsidRPr="00092DD8" w:rsidRDefault="00966509" w:rsidP="00966509">
      <w:pPr>
        <w:spacing w:after="0" w:line="240" w:lineRule="auto"/>
        <w:ind w:left="360" w:hanging="360"/>
        <w:rPr>
          <w:rFonts w:ascii="Times New Roman" w:eastAsia="MS Mincho" w:hAnsi="Times New Roman" w:cs="Times New Roman"/>
          <w:color w:val="000000"/>
          <w:sz w:val="24"/>
          <w:szCs w:val="24"/>
          <w:rPrChange w:id="349" w:author="Heurtin-Roberts, Suzanne (NIH/NCI) [E]" w:date="2016-10-04T17:06:00Z">
            <w:rPr>
              <w:rFonts w:ascii="Times New Roman" w:eastAsia="MS Mincho" w:hAnsi="Times New Roman" w:cs="Times New Roman"/>
              <w:color w:val="000000"/>
              <w:sz w:val="24"/>
              <w:szCs w:val="24"/>
            </w:rPr>
          </w:rPrChange>
        </w:rPr>
      </w:pPr>
      <w:r w:rsidRPr="00092DD8">
        <w:rPr>
          <w:rFonts w:ascii="Times New Roman" w:eastAsia="MS Mincho" w:hAnsi="Times New Roman" w:cs="Times New Roman"/>
          <w:color w:val="000000"/>
          <w:sz w:val="24"/>
          <w:szCs w:val="24"/>
          <w:rPrChange w:id="350" w:author="Heurtin-Roberts, Suzanne (NIH/NCI) [E]" w:date="2016-10-04T17:06:00Z">
            <w:rPr>
              <w:rFonts w:ascii="Times New Roman" w:eastAsia="MS Mincho" w:hAnsi="Times New Roman" w:cs="Times New Roman"/>
              <w:color w:val="000000"/>
              <w:sz w:val="24"/>
              <w:szCs w:val="24"/>
            </w:rPr>
          </w:rPrChange>
        </w:rPr>
        <w:t xml:space="preserve">Saldana, L. (2014).  The stages of implementation completion for evidence-based practice: Protocol for a mixed methods study. </w:t>
      </w:r>
      <w:r w:rsidRPr="00092DD8">
        <w:rPr>
          <w:rFonts w:ascii="Times New Roman" w:eastAsia="MS Mincho" w:hAnsi="Times New Roman" w:cs="Times New Roman"/>
          <w:i/>
          <w:color w:val="000000"/>
          <w:sz w:val="24"/>
          <w:szCs w:val="24"/>
          <w:rPrChange w:id="351" w:author="Heurtin-Roberts, Suzanne (NIH/NCI) [E]" w:date="2016-10-04T17:06:00Z">
            <w:rPr>
              <w:rFonts w:ascii="Times New Roman" w:eastAsia="MS Mincho" w:hAnsi="Times New Roman" w:cs="Times New Roman"/>
              <w:i/>
              <w:color w:val="000000"/>
              <w:sz w:val="24"/>
              <w:szCs w:val="24"/>
            </w:rPr>
          </w:rPrChange>
        </w:rPr>
        <w:t>Implementation Science, 9</w:t>
      </w:r>
      <w:r w:rsidRPr="00092DD8">
        <w:rPr>
          <w:rFonts w:ascii="Times New Roman" w:eastAsia="MS Mincho" w:hAnsi="Times New Roman" w:cs="Times New Roman"/>
          <w:color w:val="000000"/>
          <w:sz w:val="24"/>
          <w:szCs w:val="24"/>
          <w:rPrChange w:id="352" w:author="Heurtin-Roberts, Suzanne (NIH/NCI) [E]" w:date="2016-10-04T17:06:00Z">
            <w:rPr>
              <w:rFonts w:ascii="Times New Roman" w:eastAsia="MS Mincho" w:hAnsi="Times New Roman" w:cs="Times New Roman"/>
              <w:color w:val="000000"/>
              <w:sz w:val="24"/>
              <w:szCs w:val="24"/>
            </w:rPr>
          </w:rPrChange>
        </w:rPr>
        <w:t>, 43.</w:t>
      </w:r>
    </w:p>
    <w:p w14:paraId="0244FCAD" w14:textId="77777777" w:rsidR="00CD1B03" w:rsidRPr="00092DD8" w:rsidRDefault="00CD1B03" w:rsidP="00966509">
      <w:pPr>
        <w:spacing w:after="0" w:line="240" w:lineRule="auto"/>
        <w:ind w:left="360" w:hanging="360"/>
        <w:rPr>
          <w:rFonts w:ascii="Times New Roman" w:eastAsia="MS Mincho" w:hAnsi="Times New Roman" w:cs="Times New Roman"/>
          <w:color w:val="000000"/>
          <w:sz w:val="24"/>
          <w:szCs w:val="24"/>
          <w:rPrChange w:id="353" w:author="Heurtin-Roberts, Suzanne (NIH/NCI) [E]" w:date="2016-10-04T17:06:00Z">
            <w:rPr>
              <w:rFonts w:ascii="Times New Roman" w:eastAsia="MS Mincho" w:hAnsi="Times New Roman" w:cs="Times New Roman"/>
              <w:color w:val="000000"/>
              <w:sz w:val="24"/>
              <w:szCs w:val="24"/>
            </w:rPr>
          </w:rPrChange>
        </w:rPr>
      </w:pPr>
    </w:p>
    <w:p w14:paraId="64C8C70B" w14:textId="77777777" w:rsidR="00966509" w:rsidRPr="00092DD8" w:rsidRDefault="00966509" w:rsidP="00966509">
      <w:pPr>
        <w:spacing w:after="0" w:line="240" w:lineRule="auto"/>
        <w:ind w:left="360" w:hanging="360"/>
        <w:rPr>
          <w:rFonts w:ascii="Times New Roman" w:eastAsia="MS Mincho" w:hAnsi="Times New Roman" w:cs="Times New Roman"/>
          <w:color w:val="000000"/>
          <w:sz w:val="24"/>
          <w:szCs w:val="24"/>
          <w:rPrChange w:id="354" w:author="Heurtin-Roberts, Suzanne (NIH/NCI) [E]" w:date="2016-10-04T17:06:00Z">
            <w:rPr>
              <w:rFonts w:ascii="Times New Roman" w:eastAsia="MS Mincho" w:hAnsi="Times New Roman" w:cs="Times New Roman"/>
              <w:color w:val="000000"/>
              <w:sz w:val="24"/>
              <w:szCs w:val="24"/>
            </w:rPr>
          </w:rPrChange>
        </w:rPr>
      </w:pPr>
      <w:r w:rsidRPr="00092DD8">
        <w:rPr>
          <w:rFonts w:ascii="Times New Roman" w:eastAsia="MS Mincho" w:hAnsi="Times New Roman" w:cs="Times New Roman"/>
          <w:color w:val="000000"/>
          <w:sz w:val="24"/>
          <w:szCs w:val="24"/>
          <w:rPrChange w:id="355" w:author="Heurtin-Roberts, Suzanne (NIH/NCI) [E]" w:date="2016-10-04T17:06:00Z">
            <w:rPr>
              <w:rFonts w:ascii="Times New Roman" w:eastAsia="MS Mincho" w:hAnsi="Times New Roman" w:cs="Times New Roman"/>
              <w:color w:val="000000"/>
              <w:sz w:val="24"/>
              <w:szCs w:val="24"/>
            </w:rPr>
          </w:rPrChange>
        </w:rPr>
        <w:t xml:space="preserve">Slade, M., Gask, L., Leese, M., McCrone, P., Montana, C., Powell, R., … &amp; Chew-Graham, C. l. (2008). Failure to improve appropriateness of referrals to adult community mental health services – lessons from a multi-site cluster randomized controlled trial. </w:t>
      </w:r>
      <w:r w:rsidRPr="00092DD8">
        <w:rPr>
          <w:rFonts w:ascii="Times New Roman" w:eastAsia="MS Mincho" w:hAnsi="Times New Roman" w:cs="Times New Roman"/>
          <w:i/>
          <w:color w:val="000000"/>
          <w:sz w:val="24"/>
          <w:szCs w:val="24"/>
          <w:rPrChange w:id="356" w:author="Heurtin-Roberts, Suzanne (NIH/NCI) [E]" w:date="2016-10-04T17:06:00Z">
            <w:rPr>
              <w:rFonts w:ascii="Times New Roman" w:eastAsia="MS Mincho" w:hAnsi="Times New Roman" w:cs="Times New Roman"/>
              <w:i/>
              <w:color w:val="000000"/>
              <w:sz w:val="24"/>
              <w:szCs w:val="24"/>
            </w:rPr>
          </w:rPrChange>
        </w:rPr>
        <w:t>Family Practice, 25</w:t>
      </w:r>
      <w:r w:rsidRPr="00092DD8">
        <w:rPr>
          <w:rFonts w:ascii="Times New Roman" w:eastAsia="MS Mincho" w:hAnsi="Times New Roman" w:cs="Times New Roman"/>
          <w:color w:val="000000"/>
          <w:sz w:val="24"/>
          <w:szCs w:val="24"/>
          <w:rPrChange w:id="357" w:author="Heurtin-Roberts, Suzanne (NIH/NCI) [E]" w:date="2016-10-04T17:06:00Z">
            <w:rPr>
              <w:rFonts w:ascii="Times New Roman" w:eastAsia="MS Mincho" w:hAnsi="Times New Roman" w:cs="Times New Roman"/>
              <w:color w:val="000000"/>
              <w:sz w:val="24"/>
              <w:szCs w:val="24"/>
            </w:rPr>
          </w:rPrChange>
        </w:rPr>
        <w:t>, 181-190.</w:t>
      </w:r>
    </w:p>
    <w:p w14:paraId="2C121961" w14:textId="77777777" w:rsidR="00CD1B03" w:rsidRPr="00092DD8" w:rsidRDefault="00CD1B03" w:rsidP="00966509">
      <w:pPr>
        <w:spacing w:after="0" w:line="240" w:lineRule="auto"/>
        <w:ind w:left="360" w:hanging="360"/>
        <w:rPr>
          <w:rFonts w:ascii="Times New Roman" w:eastAsia="MS Mincho" w:hAnsi="Times New Roman" w:cs="Times New Roman"/>
          <w:color w:val="000000"/>
          <w:sz w:val="24"/>
          <w:szCs w:val="24"/>
          <w:rPrChange w:id="358" w:author="Heurtin-Roberts, Suzanne (NIH/NCI) [E]" w:date="2016-10-04T17:06:00Z">
            <w:rPr>
              <w:rFonts w:ascii="Times New Roman" w:eastAsia="MS Mincho" w:hAnsi="Times New Roman" w:cs="Times New Roman"/>
              <w:color w:val="000000"/>
              <w:sz w:val="24"/>
              <w:szCs w:val="24"/>
            </w:rPr>
          </w:rPrChange>
        </w:rPr>
      </w:pPr>
    </w:p>
    <w:p w14:paraId="0588D5DA"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359" w:author="Heurtin-Roberts, Suzanne (NIH/NCI) [E]" w:date="2016-10-04T17:06:00Z">
            <w:rPr>
              <w:rFonts w:ascii="Times New Roman" w:eastAsia="MS Mincho" w:hAnsi="Times New Roman" w:cs="Times New Roman"/>
              <w:sz w:val="24"/>
              <w:szCs w:val="24"/>
            </w:rPr>
          </w:rPrChange>
        </w:rPr>
      </w:pPr>
      <w:r w:rsidRPr="00092DD8">
        <w:rPr>
          <w:rFonts w:ascii="Times New Roman" w:eastAsia="MS Mincho" w:hAnsi="Times New Roman" w:cs="Times New Roman"/>
          <w:sz w:val="24"/>
          <w:szCs w:val="24"/>
          <w:rPrChange w:id="360" w:author="Heurtin-Roberts, Suzanne (NIH/NCI) [E]" w:date="2016-10-04T17:06:00Z">
            <w:rPr>
              <w:rFonts w:ascii="Times New Roman" w:eastAsia="MS Mincho" w:hAnsi="Times New Roman" w:cs="Times New Roman"/>
              <w:sz w:val="24"/>
              <w:szCs w:val="24"/>
            </w:rPr>
          </w:rPrChange>
        </w:rPr>
        <w:t xml:space="preserve">Sommerbakk, R., Haugen, D. F., Tjora, A., Kaasa, S., &amp; Hjermstad, M. J. (2016). Barriers to and facilitators for implementing quality improvements in palliative care – Results for a qualitative interview study in Norway. BMC Palliative Care, </w:t>
      </w:r>
    </w:p>
    <w:p w14:paraId="6D80D267" w14:textId="77777777" w:rsidR="00966509" w:rsidRPr="00092DD8" w:rsidRDefault="00966509" w:rsidP="00966509">
      <w:pPr>
        <w:spacing w:after="0" w:line="240" w:lineRule="auto"/>
        <w:ind w:left="360" w:hanging="360"/>
        <w:rPr>
          <w:rFonts w:ascii="Times New Roman" w:eastAsia="MS Mincho" w:hAnsi="Times New Roman" w:cs="Times New Roman"/>
          <w:sz w:val="24"/>
          <w:szCs w:val="24"/>
          <w:rPrChange w:id="361" w:author="Heurtin-Roberts, Suzanne (NIH/NCI) [E]" w:date="2016-10-04T17:06:00Z">
            <w:rPr>
              <w:rFonts w:ascii="Times New Roman" w:eastAsia="MS Mincho" w:hAnsi="Times New Roman" w:cs="Times New Roman"/>
              <w:sz w:val="24"/>
              <w:szCs w:val="24"/>
            </w:rPr>
          </w:rPrChange>
        </w:rPr>
      </w:pPr>
    </w:p>
    <w:p w14:paraId="02149AD4" w14:textId="77777777" w:rsidR="00966509" w:rsidRPr="00473122" w:rsidRDefault="00966509" w:rsidP="00966509">
      <w:pPr>
        <w:spacing w:after="0" w:line="240" w:lineRule="auto"/>
        <w:ind w:left="360" w:hanging="360"/>
        <w:rPr>
          <w:rFonts w:ascii="Times New Roman" w:eastAsia="MS Mincho" w:hAnsi="Times New Roman" w:cs="Times New Roman"/>
          <w:sz w:val="24"/>
          <w:szCs w:val="24"/>
        </w:rPr>
      </w:pPr>
      <w:r w:rsidRPr="00473122">
        <w:rPr>
          <w:rFonts w:ascii="Times New Roman" w:eastAsia="MS Mincho" w:hAnsi="Times New Roman" w:cs="Times New Roman"/>
          <w:sz w:val="24"/>
          <w:szCs w:val="24"/>
        </w:rPr>
        <w:t>Srivistava, A., &amp; Thomson, S. B. (2009). Framework analysis: A qualitative methodology for applied policy research. JAAG, 4, 72-79.(?)</w:t>
      </w:r>
    </w:p>
    <w:p w14:paraId="0C77C871" w14:textId="77777777" w:rsidR="00CD1B03" w:rsidRPr="00473122" w:rsidRDefault="00CD1B03" w:rsidP="00966509">
      <w:pPr>
        <w:spacing w:after="0" w:line="240" w:lineRule="auto"/>
        <w:ind w:left="360" w:hanging="360"/>
        <w:rPr>
          <w:rFonts w:ascii="Times New Roman" w:eastAsia="MS Mincho" w:hAnsi="Times New Roman" w:cs="Times New Roman"/>
          <w:sz w:val="24"/>
          <w:szCs w:val="24"/>
        </w:rPr>
      </w:pPr>
    </w:p>
    <w:p w14:paraId="379BCDE8" w14:textId="77777777" w:rsidR="00CD1B03" w:rsidRPr="00473122" w:rsidRDefault="00CD1B03" w:rsidP="00CD1B03">
      <w:pPr>
        <w:spacing w:after="0" w:line="240" w:lineRule="auto"/>
        <w:ind w:left="360" w:hanging="360"/>
        <w:rPr>
          <w:rFonts w:ascii="Times New Roman" w:eastAsia="MS Mincho" w:hAnsi="Times New Roman" w:cs="Times New Roman"/>
          <w:sz w:val="24"/>
          <w:szCs w:val="24"/>
        </w:rPr>
      </w:pPr>
      <w:r w:rsidRPr="00473122">
        <w:rPr>
          <w:rFonts w:ascii="Times New Roman" w:eastAsia="MS Mincho" w:hAnsi="Times New Roman" w:cs="Times New Roman"/>
          <w:sz w:val="24"/>
          <w:szCs w:val="24"/>
        </w:rPr>
        <w:t>Stevens, K. R., &amp; Staley, J. M. (2006). The Quality Chasm reports, evidence-based practice, and nursing's response to improve healthcare. Nursing Outlook, 54(2), 94-101.</w:t>
      </w:r>
    </w:p>
    <w:p w14:paraId="6A51571D" w14:textId="77777777" w:rsidR="00CD1B03" w:rsidRPr="00473122" w:rsidRDefault="00CD1B03" w:rsidP="00966509">
      <w:pPr>
        <w:spacing w:after="0" w:line="240" w:lineRule="auto"/>
        <w:ind w:left="360" w:hanging="360"/>
        <w:rPr>
          <w:rFonts w:ascii="Times New Roman" w:eastAsia="MS Mincho" w:hAnsi="Times New Roman" w:cs="Times New Roman"/>
          <w:color w:val="FF0000"/>
          <w:sz w:val="24"/>
          <w:szCs w:val="24"/>
        </w:rPr>
      </w:pPr>
    </w:p>
    <w:p w14:paraId="6B846F96" w14:textId="77777777" w:rsidR="00966509" w:rsidRPr="00473122" w:rsidRDefault="00966509" w:rsidP="00966509">
      <w:pPr>
        <w:spacing w:after="0" w:line="240" w:lineRule="auto"/>
        <w:ind w:left="360" w:hanging="360"/>
        <w:rPr>
          <w:rFonts w:ascii="Times New Roman" w:eastAsia="MS Mincho" w:hAnsi="Times New Roman" w:cs="Times New Roman"/>
          <w:color w:val="FF0000"/>
          <w:sz w:val="24"/>
          <w:szCs w:val="24"/>
        </w:rPr>
      </w:pPr>
    </w:p>
    <w:p w14:paraId="52B9ACA7" w14:textId="31DC0141" w:rsidR="00966509" w:rsidRPr="00473122" w:rsidRDefault="00966509" w:rsidP="00966509">
      <w:pPr>
        <w:spacing w:after="0" w:line="240" w:lineRule="auto"/>
        <w:ind w:left="360" w:hanging="360"/>
        <w:rPr>
          <w:rFonts w:ascii="Times New Roman" w:eastAsia="MS Mincho" w:hAnsi="Times New Roman" w:cs="Times New Roman"/>
          <w:sz w:val="24"/>
          <w:szCs w:val="24"/>
        </w:rPr>
      </w:pPr>
      <w:r w:rsidRPr="00473122">
        <w:rPr>
          <w:rFonts w:ascii="Times New Roman" w:eastAsia="MS Mincho" w:hAnsi="Times New Roman" w:cs="Times New Roman"/>
          <w:sz w:val="24"/>
          <w:szCs w:val="24"/>
        </w:rPr>
        <w:t xml:space="preserve">Swain, K., Whitley, R., McHugo, G. J., &amp; Drake, R. E. (2009). The sustainability of evidence-based practices in routine mental health agencies. </w:t>
      </w:r>
      <w:r w:rsidRPr="00473122">
        <w:rPr>
          <w:rFonts w:ascii="Times New Roman" w:eastAsia="MS Mincho" w:hAnsi="Times New Roman" w:cs="Times New Roman"/>
          <w:i/>
          <w:sz w:val="24"/>
          <w:szCs w:val="24"/>
        </w:rPr>
        <w:t>Community Mental Health Journal</w:t>
      </w:r>
      <w:r w:rsidRPr="00473122">
        <w:rPr>
          <w:rFonts w:ascii="Times New Roman" w:eastAsia="MS Mincho" w:hAnsi="Times New Roman" w:cs="Times New Roman"/>
          <w:sz w:val="24"/>
          <w:szCs w:val="24"/>
        </w:rPr>
        <w:t xml:space="preserve">, epub ahead of print doi:10.1007/s10597-009-9202y. </w:t>
      </w:r>
    </w:p>
    <w:p w14:paraId="6028ED4C" w14:textId="77777777" w:rsidR="001455A3" w:rsidRPr="00473122" w:rsidRDefault="001455A3" w:rsidP="00966509">
      <w:pPr>
        <w:spacing w:after="0" w:line="240" w:lineRule="auto"/>
        <w:ind w:left="360" w:hanging="360"/>
        <w:rPr>
          <w:rFonts w:ascii="Times New Roman" w:eastAsia="MS Mincho" w:hAnsi="Times New Roman" w:cs="Times New Roman"/>
          <w:sz w:val="24"/>
          <w:szCs w:val="24"/>
        </w:rPr>
      </w:pPr>
    </w:p>
    <w:p w14:paraId="3821674C" w14:textId="77777777" w:rsidR="00966509" w:rsidRPr="00473122" w:rsidRDefault="00966509" w:rsidP="00966509">
      <w:pPr>
        <w:tabs>
          <w:tab w:val="left" w:pos="-720"/>
        </w:tabs>
        <w:suppressAutoHyphens/>
        <w:spacing w:after="0" w:line="240" w:lineRule="auto"/>
        <w:ind w:left="360" w:hanging="360"/>
        <w:rPr>
          <w:rFonts w:ascii="Times New Roman" w:eastAsia="MS Mincho" w:hAnsi="Times New Roman" w:cs="Times New Roman"/>
          <w:sz w:val="24"/>
          <w:szCs w:val="24"/>
        </w:rPr>
      </w:pPr>
      <w:r w:rsidRPr="00473122">
        <w:rPr>
          <w:rFonts w:ascii="Times New Roman" w:eastAsia="MS Mincho" w:hAnsi="Times New Roman" w:cs="Times New Roman"/>
          <w:sz w:val="24"/>
          <w:szCs w:val="24"/>
        </w:rPr>
        <w:t xml:space="preserve">Trochim, W. M. (1989). An introduction to concept mapping for planning and evaluation. </w:t>
      </w:r>
      <w:r w:rsidRPr="00473122">
        <w:rPr>
          <w:rFonts w:ascii="Times New Roman" w:eastAsia="MS Mincho" w:hAnsi="Times New Roman" w:cs="Times New Roman"/>
          <w:i/>
          <w:sz w:val="24"/>
          <w:szCs w:val="24"/>
        </w:rPr>
        <w:t>Evaluation and Program Planning, 12</w:t>
      </w:r>
      <w:r w:rsidRPr="00473122">
        <w:rPr>
          <w:rFonts w:ascii="Times New Roman" w:eastAsia="MS Mincho" w:hAnsi="Times New Roman" w:cs="Times New Roman"/>
          <w:sz w:val="24"/>
          <w:szCs w:val="24"/>
        </w:rPr>
        <w:t>, 1-16.</w:t>
      </w:r>
    </w:p>
    <w:p w14:paraId="4D646EA3" w14:textId="77777777" w:rsidR="00CD1B03" w:rsidRPr="00473122" w:rsidRDefault="00CD1B03" w:rsidP="00966509">
      <w:pPr>
        <w:tabs>
          <w:tab w:val="left" w:pos="-720"/>
        </w:tabs>
        <w:suppressAutoHyphens/>
        <w:spacing w:after="0" w:line="240" w:lineRule="auto"/>
        <w:ind w:left="360" w:hanging="360"/>
        <w:rPr>
          <w:rFonts w:ascii="Times New Roman" w:eastAsia="MS Mincho" w:hAnsi="Times New Roman" w:cs="Times New Roman"/>
          <w:sz w:val="24"/>
          <w:szCs w:val="24"/>
        </w:rPr>
      </w:pPr>
    </w:p>
    <w:p w14:paraId="1FDFBA72" w14:textId="77777777" w:rsidR="00CD1B03" w:rsidRPr="00473122" w:rsidRDefault="00CD1B03" w:rsidP="00CD1B03">
      <w:pPr>
        <w:tabs>
          <w:tab w:val="left" w:pos="-720"/>
        </w:tabs>
        <w:suppressAutoHyphens/>
        <w:spacing w:after="0" w:line="240" w:lineRule="auto"/>
        <w:ind w:left="360" w:hanging="360"/>
        <w:rPr>
          <w:rFonts w:ascii="Times New Roman" w:eastAsia="MS Mincho" w:hAnsi="Times New Roman" w:cs="Times New Roman"/>
          <w:sz w:val="24"/>
          <w:szCs w:val="24"/>
        </w:rPr>
      </w:pPr>
      <w:r w:rsidRPr="00473122">
        <w:rPr>
          <w:rFonts w:ascii="Times New Roman" w:eastAsia="MS Mincho" w:hAnsi="Times New Roman" w:cs="Times New Roman"/>
          <w:sz w:val="24"/>
          <w:szCs w:val="24"/>
        </w:rPr>
        <w:t xml:space="preserve">Tunis, S. R., et al. (2003). "Practical clinical trials: increasing the value of clinical research for decision making in clinical and health policy." </w:t>
      </w:r>
      <w:r w:rsidRPr="00473122">
        <w:rPr>
          <w:rFonts w:ascii="Times New Roman" w:eastAsia="MS Mincho" w:hAnsi="Times New Roman" w:cs="Times New Roman"/>
          <w:sz w:val="24"/>
          <w:szCs w:val="24"/>
          <w:u w:val="single"/>
        </w:rPr>
        <w:t>JAMA</w:t>
      </w:r>
      <w:r w:rsidRPr="00473122">
        <w:rPr>
          <w:rFonts w:ascii="Times New Roman" w:eastAsia="MS Mincho" w:hAnsi="Times New Roman" w:cs="Times New Roman"/>
          <w:sz w:val="24"/>
          <w:szCs w:val="24"/>
        </w:rPr>
        <w:t xml:space="preserve"> </w:t>
      </w:r>
      <w:r w:rsidRPr="00473122">
        <w:rPr>
          <w:rFonts w:ascii="Times New Roman" w:eastAsia="MS Mincho" w:hAnsi="Times New Roman" w:cs="Times New Roman"/>
          <w:b/>
          <w:bCs/>
          <w:sz w:val="24"/>
          <w:szCs w:val="24"/>
        </w:rPr>
        <w:t>290</w:t>
      </w:r>
      <w:r w:rsidRPr="00473122">
        <w:rPr>
          <w:rFonts w:ascii="Times New Roman" w:eastAsia="MS Mincho" w:hAnsi="Times New Roman" w:cs="Times New Roman"/>
          <w:sz w:val="24"/>
          <w:szCs w:val="24"/>
        </w:rPr>
        <w:t>(12): 1624-1632.</w:t>
      </w:r>
    </w:p>
    <w:p w14:paraId="20F5393C" w14:textId="77777777" w:rsidR="00CD1B03" w:rsidRPr="00473122" w:rsidRDefault="00CD1B03" w:rsidP="00966509">
      <w:pPr>
        <w:tabs>
          <w:tab w:val="left" w:pos="-720"/>
        </w:tabs>
        <w:suppressAutoHyphens/>
        <w:spacing w:after="0" w:line="240" w:lineRule="auto"/>
        <w:ind w:left="360" w:hanging="360"/>
        <w:rPr>
          <w:rFonts w:ascii="Times New Roman" w:eastAsia="MS Mincho" w:hAnsi="Times New Roman" w:cs="Times New Roman"/>
          <w:sz w:val="24"/>
          <w:szCs w:val="24"/>
        </w:rPr>
      </w:pPr>
    </w:p>
    <w:p w14:paraId="7484A646" w14:textId="77777777" w:rsidR="00966509" w:rsidRPr="00473122" w:rsidRDefault="00966509" w:rsidP="00966509">
      <w:pPr>
        <w:tabs>
          <w:tab w:val="left" w:pos="-720"/>
        </w:tabs>
        <w:suppressAutoHyphens/>
        <w:spacing w:after="0" w:line="240" w:lineRule="auto"/>
        <w:ind w:left="360" w:hanging="360"/>
        <w:rPr>
          <w:rFonts w:ascii="Times New Roman" w:eastAsia="MS Mincho" w:hAnsi="Times New Roman" w:cs="Times New Roman"/>
          <w:sz w:val="24"/>
          <w:szCs w:val="24"/>
        </w:rPr>
      </w:pPr>
      <w:r w:rsidRPr="00473122">
        <w:rPr>
          <w:rFonts w:ascii="Times New Roman" w:eastAsia="MS Mincho" w:hAnsi="Times New Roman" w:cs="Times New Roman"/>
          <w:sz w:val="24"/>
          <w:szCs w:val="24"/>
        </w:rPr>
        <w:t xml:space="preserve">Turner, S., Morris, S., Sheringham, J, Hudson, E. &amp; Fulop, N. J. (2016). Study protocol: Decisions in health Care to Introduce or Diffuse innovations using Evidence (DECIDE). </w:t>
      </w:r>
      <w:r w:rsidRPr="00473122">
        <w:rPr>
          <w:rFonts w:ascii="Times New Roman" w:eastAsia="MS Mincho" w:hAnsi="Times New Roman" w:cs="Times New Roman"/>
          <w:i/>
          <w:sz w:val="24"/>
          <w:szCs w:val="24"/>
        </w:rPr>
        <w:t>Implementation Science, 1,</w:t>
      </w:r>
      <w:r w:rsidRPr="00473122">
        <w:rPr>
          <w:rFonts w:ascii="Times New Roman" w:eastAsia="MS Mincho" w:hAnsi="Times New Roman" w:cs="Times New Roman"/>
          <w:sz w:val="24"/>
          <w:szCs w:val="24"/>
        </w:rPr>
        <w:t xml:space="preserve"> 48.</w:t>
      </w:r>
    </w:p>
    <w:p w14:paraId="5AD0E14F" w14:textId="77777777" w:rsidR="00CD1B03" w:rsidRPr="00473122" w:rsidRDefault="00CD1B03" w:rsidP="00966509">
      <w:pPr>
        <w:tabs>
          <w:tab w:val="left" w:pos="-720"/>
        </w:tabs>
        <w:suppressAutoHyphens/>
        <w:spacing w:after="0" w:line="240" w:lineRule="auto"/>
        <w:ind w:left="360" w:hanging="360"/>
        <w:rPr>
          <w:rFonts w:ascii="Times New Roman" w:eastAsia="MS Mincho" w:hAnsi="Times New Roman" w:cs="Times New Roman"/>
          <w:sz w:val="24"/>
          <w:szCs w:val="24"/>
        </w:rPr>
      </w:pPr>
    </w:p>
    <w:p w14:paraId="1A606EBD" w14:textId="49745B73" w:rsidR="00CD1B03" w:rsidRPr="00473122" w:rsidRDefault="00966509" w:rsidP="00966509">
      <w:pPr>
        <w:tabs>
          <w:tab w:val="left" w:pos="-720"/>
        </w:tabs>
        <w:suppressAutoHyphens/>
        <w:spacing w:after="0" w:line="240" w:lineRule="auto"/>
        <w:ind w:left="360" w:hanging="360"/>
        <w:rPr>
          <w:rFonts w:ascii="Times New Roman" w:eastAsia="Times New Roman" w:hAnsi="Times New Roman" w:cs="Times New Roman"/>
          <w:color w:val="000000"/>
          <w:sz w:val="24"/>
          <w:szCs w:val="24"/>
          <w:shd w:val="clear" w:color="auto" w:fill="FFFFFF"/>
        </w:rPr>
      </w:pPr>
      <w:r w:rsidRPr="00473122">
        <w:rPr>
          <w:rFonts w:ascii="Times New Roman" w:eastAsia="MS Mincho" w:hAnsi="Times New Roman" w:cs="Times New Roman"/>
          <w:sz w:val="24"/>
          <w:szCs w:val="24"/>
        </w:rPr>
        <w:lastRenderedPageBreak/>
        <w:t xml:space="preserve">Varsi, C., Ekstedt, M., Gammon, D., &amp; Ruland, C. M. (2015). </w:t>
      </w:r>
      <w:r w:rsidRPr="00473122">
        <w:rPr>
          <w:rFonts w:ascii="Times New Roman" w:eastAsia="Times New Roman" w:hAnsi="Times New Roman" w:cs="Times New Roman"/>
          <w:sz w:val="24"/>
          <w:szCs w:val="24"/>
        </w:rPr>
        <w:t>Using the Consolidated Framework for Implementation Research to identify barriers and facilitators for the implementation of an internet-based patient-provider communication service in five Settings: A qualitative study</w:t>
      </w:r>
      <w:r w:rsidRPr="00473122">
        <w:rPr>
          <w:rFonts w:ascii="Times New Roman" w:eastAsia="MS Mincho" w:hAnsi="Times New Roman" w:cs="Times New Roman"/>
          <w:sz w:val="24"/>
          <w:szCs w:val="24"/>
        </w:rPr>
        <w:t xml:space="preserve">. </w:t>
      </w:r>
      <w:r w:rsidRPr="00473122">
        <w:rPr>
          <w:rFonts w:ascii="Times New Roman" w:eastAsia="MS Mincho" w:hAnsi="Times New Roman" w:cs="Times New Roman"/>
          <w:i/>
          <w:sz w:val="24"/>
          <w:szCs w:val="24"/>
        </w:rPr>
        <w:t xml:space="preserve">Journal of Medical Internet Research, </w:t>
      </w:r>
      <w:r w:rsidRPr="00473122">
        <w:rPr>
          <w:rFonts w:ascii="Times New Roman" w:eastAsia="Times New Roman" w:hAnsi="Times New Roman" w:cs="Times New Roman"/>
          <w:i/>
          <w:color w:val="000000"/>
          <w:sz w:val="24"/>
          <w:szCs w:val="24"/>
          <w:shd w:val="clear" w:color="auto" w:fill="FFFFFF"/>
        </w:rPr>
        <w:t>17</w:t>
      </w:r>
      <w:r w:rsidRPr="00473122">
        <w:rPr>
          <w:rFonts w:ascii="Times New Roman" w:eastAsia="Times New Roman" w:hAnsi="Times New Roman" w:cs="Times New Roman"/>
          <w:color w:val="000000"/>
          <w:sz w:val="24"/>
          <w:szCs w:val="24"/>
          <w:shd w:val="clear" w:color="auto" w:fill="FFFFFF"/>
        </w:rPr>
        <w:t>(11), e262. doi: 10.2196/jmir.5091</w:t>
      </w:r>
    </w:p>
    <w:p w14:paraId="0FE5158F" w14:textId="77777777" w:rsidR="00CD1B03" w:rsidRPr="00473122" w:rsidRDefault="00CD1B03" w:rsidP="00966509">
      <w:pPr>
        <w:tabs>
          <w:tab w:val="left" w:pos="-720"/>
        </w:tabs>
        <w:suppressAutoHyphens/>
        <w:spacing w:after="0" w:line="240" w:lineRule="auto"/>
        <w:ind w:left="360" w:hanging="360"/>
        <w:rPr>
          <w:rFonts w:ascii="Times New Roman" w:eastAsia="MS Mincho" w:hAnsi="Times New Roman" w:cs="Times New Roman"/>
          <w:sz w:val="24"/>
          <w:szCs w:val="24"/>
        </w:rPr>
      </w:pPr>
    </w:p>
    <w:p w14:paraId="047C5B16" w14:textId="77777777" w:rsidR="00CD1B03" w:rsidRPr="00473122" w:rsidRDefault="00CD1B03" w:rsidP="00CD1B03">
      <w:pPr>
        <w:tabs>
          <w:tab w:val="left" w:pos="-720"/>
        </w:tabs>
        <w:suppressAutoHyphens/>
        <w:spacing w:after="0" w:line="240" w:lineRule="auto"/>
        <w:ind w:left="360" w:hanging="360"/>
        <w:rPr>
          <w:rFonts w:ascii="Times New Roman" w:eastAsia="MS Mincho" w:hAnsi="Times New Roman" w:cs="Times New Roman"/>
          <w:sz w:val="24"/>
          <w:szCs w:val="24"/>
        </w:rPr>
      </w:pPr>
      <w:r w:rsidRPr="00473122">
        <w:rPr>
          <w:rFonts w:ascii="Times New Roman" w:eastAsia="MS Mincho" w:hAnsi="Times New Roman" w:cs="Times New Roman"/>
          <w:sz w:val="24"/>
          <w:szCs w:val="24"/>
        </w:rPr>
        <w:t xml:space="preserve">Weiner, B. J., Amick, H. R., Lund, J. L., Lee, S. Y., &amp; Hoff, T. J. (2011). Use of qualitative methods in published health services and management research: a 10-year review. </w:t>
      </w:r>
      <w:r w:rsidRPr="00473122">
        <w:rPr>
          <w:rFonts w:ascii="Times New Roman" w:eastAsia="MS Mincho" w:hAnsi="Times New Roman" w:cs="Times New Roman"/>
          <w:i/>
          <w:sz w:val="24"/>
          <w:szCs w:val="24"/>
        </w:rPr>
        <w:t>Medical Care Research and Review, 68</w:t>
      </w:r>
      <w:r w:rsidRPr="00473122">
        <w:rPr>
          <w:rFonts w:ascii="Times New Roman" w:eastAsia="MS Mincho" w:hAnsi="Times New Roman" w:cs="Times New Roman"/>
          <w:sz w:val="24"/>
          <w:szCs w:val="24"/>
        </w:rPr>
        <w:t>(1):3-33.</w:t>
      </w:r>
    </w:p>
    <w:p w14:paraId="6278CD10" w14:textId="77777777" w:rsidR="00CD1B03" w:rsidRPr="00473122" w:rsidRDefault="00CD1B03" w:rsidP="00966509">
      <w:pPr>
        <w:tabs>
          <w:tab w:val="left" w:pos="-720"/>
        </w:tabs>
        <w:suppressAutoHyphens/>
        <w:spacing w:after="0" w:line="240" w:lineRule="auto"/>
        <w:ind w:left="360" w:hanging="360"/>
        <w:rPr>
          <w:rFonts w:ascii="Times New Roman" w:eastAsia="MS Mincho" w:hAnsi="Times New Roman" w:cs="Times New Roman"/>
          <w:sz w:val="24"/>
          <w:szCs w:val="24"/>
        </w:rPr>
      </w:pPr>
    </w:p>
    <w:p w14:paraId="312CB76A" w14:textId="77777777" w:rsidR="00966509" w:rsidRPr="00473122" w:rsidRDefault="00966509" w:rsidP="00966509">
      <w:pPr>
        <w:widowControl w:val="0"/>
        <w:tabs>
          <w:tab w:val="right" w:pos="540"/>
          <w:tab w:val="left" w:pos="720"/>
        </w:tabs>
        <w:adjustRightInd w:val="0"/>
        <w:spacing w:after="0" w:line="240" w:lineRule="auto"/>
        <w:ind w:left="360" w:hanging="360"/>
        <w:rPr>
          <w:rFonts w:ascii="Times New Roman" w:eastAsia="MS Mincho" w:hAnsi="Times New Roman" w:cs="Times New Roman"/>
          <w:sz w:val="24"/>
          <w:szCs w:val="24"/>
        </w:rPr>
      </w:pPr>
      <w:r w:rsidRPr="00473122">
        <w:rPr>
          <w:rFonts w:ascii="Times New Roman" w:eastAsia="MS Mincho" w:hAnsi="Times New Roman" w:cs="Times New Roman"/>
          <w:sz w:val="24"/>
          <w:szCs w:val="24"/>
        </w:rPr>
        <w:t xml:space="preserve">Whitley, R., Gingerich, S., Lutz, W. J. &amp; Mueser, K. T. (2009). Implementing the illness management and recovery program in community mental health settings: facilitators and barriers. </w:t>
      </w:r>
      <w:r w:rsidRPr="00473122">
        <w:rPr>
          <w:rFonts w:ascii="Times New Roman" w:eastAsia="MS Mincho" w:hAnsi="Times New Roman" w:cs="Times New Roman"/>
          <w:i/>
          <w:sz w:val="24"/>
          <w:szCs w:val="24"/>
        </w:rPr>
        <w:t>Psychiatric Services 60</w:t>
      </w:r>
      <w:r w:rsidRPr="00473122">
        <w:rPr>
          <w:rFonts w:ascii="Times New Roman" w:eastAsia="MS Mincho" w:hAnsi="Times New Roman" w:cs="Times New Roman"/>
          <w:sz w:val="24"/>
          <w:szCs w:val="24"/>
        </w:rPr>
        <w:t>, 202-209.</w:t>
      </w:r>
    </w:p>
    <w:p w14:paraId="008516BD" w14:textId="77777777" w:rsidR="00CD1B03" w:rsidRPr="00473122" w:rsidRDefault="00CD1B03" w:rsidP="00966509">
      <w:pPr>
        <w:widowControl w:val="0"/>
        <w:tabs>
          <w:tab w:val="right" w:pos="540"/>
          <w:tab w:val="left" w:pos="720"/>
        </w:tabs>
        <w:adjustRightInd w:val="0"/>
        <w:spacing w:after="0" w:line="240" w:lineRule="auto"/>
        <w:ind w:left="360" w:hanging="360"/>
        <w:rPr>
          <w:rFonts w:ascii="Times New Roman" w:eastAsia="MS Mincho" w:hAnsi="Times New Roman" w:cs="Times New Roman"/>
          <w:sz w:val="24"/>
          <w:szCs w:val="24"/>
        </w:rPr>
      </w:pPr>
    </w:p>
    <w:p w14:paraId="1B8527D7" w14:textId="77777777" w:rsidR="00966509" w:rsidRPr="00473122" w:rsidRDefault="00966509" w:rsidP="00966509">
      <w:pPr>
        <w:spacing w:after="0" w:line="240" w:lineRule="auto"/>
        <w:ind w:left="360" w:hanging="360"/>
        <w:rPr>
          <w:rFonts w:ascii="Times New Roman" w:eastAsia="MS Mincho" w:hAnsi="Times New Roman" w:cs="Times New Roman"/>
          <w:noProof/>
          <w:sz w:val="24"/>
          <w:szCs w:val="24"/>
        </w:rPr>
      </w:pPr>
      <w:bookmarkStart w:id="362" w:name="_ENREF_9"/>
      <w:r w:rsidRPr="00473122">
        <w:rPr>
          <w:rFonts w:ascii="Times New Roman" w:eastAsia="MS Mincho" w:hAnsi="Times New Roman" w:cs="Times New Roman"/>
          <w:noProof/>
          <w:sz w:val="24"/>
          <w:szCs w:val="24"/>
        </w:rPr>
        <w:t xml:space="preserve">Willms, D. G., Best, J. A., Taylor, D. W., Gilbert, J. R., Wilson, D. M. C., Lindsay, E. A., &amp; Singer, J. (1990). A systematic approach for using qualitative methods in primary prevention research. </w:t>
      </w:r>
      <w:r w:rsidRPr="00473122">
        <w:rPr>
          <w:rFonts w:ascii="Times New Roman" w:eastAsia="MS Mincho" w:hAnsi="Times New Roman" w:cs="Times New Roman"/>
          <w:i/>
          <w:noProof/>
          <w:sz w:val="24"/>
          <w:szCs w:val="24"/>
        </w:rPr>
        <w:t>Medical Anthropology Quarterly, 4</w:t>
      </w:r>
      <w:r w:rsidRPr="00473122">
        <w:rPr>
          <w:rFonts w:ascii="Times New Roman" w:eastAsia="MS Mincho" w:hAnsi="Times New Roman" w:cs="Times New Roman"/>
          <w:noProof/>
          <w:sz w:val="24"/>
          <w:szCs w:val="24"/>
        </w:rPr>
        <w:t>(4), 391-409. doi: 10.1525/maq.1990.4.4.02a00020</w:t>
      </w:r>
      <w:bookmarkEnd w:id="362"/>
    </w:p>
    <w:p w14:paraId="0CC60E7B" w14:textId="77777777" w:rsidR="00CD1B03" w:rsidRPr="00473122" w:rsidRDefault="00CD1B03" w:rsidP="00966509">
      <w:pPr>
        <w:spacing w:after="0" w:line="240" w:lineRule="auto"/>
        <w:ind w:left="360" w:hanging="360"/>
        <w:rPr>
          <w:rFonts w:ascii="Times New Roman" w:eastAsia="MS Mincho" w:hAnsi="Times New Roman" w:cs="Times New Roman"/>
          <w:noProof/>
          <w:sz w:val="24"/>
          <w:szCs w:val="24"/>
        </w:rPr>
      </w:pPr>
    </w:p>
    <w:p w14:paraId="5E561DC6" w14:textId="77777777" w:rsidR="00966509" w:rsidRPr="00473122" w:rsidRDefault="00966509" w:rsidP="00966509">
      <w:pPr>
        <w:spacing w:after="0" w:line="240" w:lineRule="auto"/>
        <w:ind w:left="360" w:hanging="360"/>
        <w:rPr>
          <w:rFonts w:ascii="Times New Roman" w:eastAsia="MS Mincho" w:hAnsi="Times New Roman" w:cs="Times New Roman"/>
          <w:sz w:val="24"/>
          <w:szCs w:val="24"/>
        </w:rPr>
      </w:pPr>
      <w:r w:rsidRPr="00473122">
        <w:rPr>
          <w:rFonts w:ascii="Times New Roman" w:eastAsia="MS Mincho" w:hAnsi="Times New Roman" w:cs="Times New Roman"/>
          <w:sz w:val="24"/>
          <w:szCs w:val="24"/>
        </w:rPr>
        <w:t xml:space="preserve">Woltman, E. M., Whitley, R., McHugo, G. J., et al. (2008). The role of staff turnover in the implementation of evidence-based practices in health care. </w:t>
      </w:r>
      <w:r w:rsidRPr="00473122">
        <w:rPr>
          <w:rFonts w:ascii="Times New Roman" w:eastAsia="MS Mincho" w:hAnsi="Times New Roman" w:cs="Times New Roman"/>
          <w:i/>
          <w:sz w:val="24"/>
          <w:szCs w:val="24"/>
        </w:rPr>
        <w:t>Psychiatric Services, 59</w:t>
      </w:r>
      <w:r w:rsidRPr="00473122">
        <w:rPr>
          <w:rFonts w:ascii="Times New Roman" w:eastAsia="MS Mincho" w:hAnsi="Times New Roman" w:cs="Times New Roman"/>
          <w:sz w:val="24"/>
          <w:szCs w:val="24"/>
        </w:rPr>
        <w:t>, 732-737.</w:t>
      </w:r>
    </w:p>
    <w:p w14:paraId="2526328B" w14:textId="77777777" w:rsidR="00CD1B03" w:rsidRPr="00473122" w:rsidRDefault="00CD1B03" w:rsidP="00966509">
      <w:pPr>
        <w:spacing w:after="0" w:line="240" w:lineRule="auto"/>
        <w:ind w:left="360" w:hanging="360"/>
        <w:rPr>
          <w:rFonts w:ascii="Times New Roman" w:eastAsia="MS Mincho" w:hAnsi="Times New Roman" w:cs="Times New Roman"/>
          <w:sz w:val="24"/>
          <w:szCs w:val="24"/>
        </w:rPr>
      </w:pPr>
    </w:p>
    <w:p w14:paraId="28C11763" w14:textId="77777777" w:rsidR="00966509" w:rsidRPr="00473122" w:rsidRDefault="00966509" w:rsidP="00966509">
      <w:pPr>
        <w:widowControl w:val="0"/>
        <w:tabs>
          <w:tab w:val="right" w:pos="540"/>
          <w:tab w:val="left" w:pos="720"/>
        </w:tabs>
        <w:adjustRightInd w:val="0"/>
        <w:spacing w:after="0" w:line="240" w:lineRule="auto"/>
        <w:ind w:left="360" w:hanging="360"/>
        <w:rPr>
          <w:rFonts w:ascii="Times New Roman" w:eastAsia="MS Mincho" w:hAnsi="Times New Roman" w:cs="Times New Roman"/>
          <w:sz w:val="24"/>
          <w:szCs w:val="24"/>
        </w:rPr>
      </w:pPr>
      <w:r w:rsidRPr="00473122">
        <w:rPr>
          <w:rFonts w:ascii="Times New Roman" w:eastAsia="MS Mincho" w:hAnsi="Times New Roman" w:cs="Times New Roman"/>
          <w:sz w:val="24"/>
          <w:szCs w:val="24"/>
        </w:rPr>
        <w:t xml:space="preserve">Yin, R. K. (2013). Validity and generalization in future case study evaluations. </w:t>
      </w:r>
      <w:r w:rsidRPr="00473122">
        <w:rPr>
          <w:rFonts w:ascii="Times New Roman" w:eastAsia="MS Mincho" w:hAnsi="Times New Roman" w:cs="Times New Roman"/>
          <w:i/>
          <w:sz w:val="24"/>
          <w:szCs w:val="24"/>
        </w:rPr>
        <w:t>Evaluation, 193</w:t>
      </w:r>
      <w:r w:rsidRPr="00473122">
        <w:rPr>
          <w:rFonts w:ascii="Times New Roman" w:eastAsia="MS Mincho" w:hAnsi="Times New Roman" w:cs="Times New Roman"/>
          <w:sz w:val="24"/>
          <w:szCs w:val="24"/>
        </w:rPr>
        <w:t>, 321-33.</w:t>
      </w:r>
    </w:p>
    <w:p w14:paraId="456DC3C4" w14:textId="77777777" w:rsidR="00CD1B03" w:rsidRPr="00473122" w:rsidRDefault="00CD1B03" w:rsidP="00966509">
      <w:pPr>
        <w:widowControl w:val="0"/>
        <w:tabs>
          <w:tab w:val="right" w:pos="540"/>
          <w:tab w:val="left" w:pos="720"/>
        </w:tabs>
        <w:adjustRightInd w:val="0"/>
        <w:spacing w:after="0" w:line="240" w:lineRule="auto"/>
        <w:ind w:left="360" w:hanging="360"/>
        <w:rPr>
          <w:rFonts w:ascii="Times New Roman" w:eastAsia="MS Mincho" w:hAnsi="Times New Roman" w:cs="Times New Roman"/>
          <w:sz w:val="24"/>
          <w:szCs w:val="24"/>
        </w:rPr>
      </w:pPr>
    </w:p>
    <w:p w14:paraId="12AAFE5E" w14:textId="77777777" w:rsidR="00966509" w:rsidRPr="00473122" w:rsidRDefault="00966509" w:rsidP="00966509">
      <w:pPr>
        <w:spacing w:after="0" w:line="240" w:lineRule="auto"/>
        <w:ind w:left="360" w:hanging="360"/>
        <w:rPr>
          <w:rFonts w:ascii="Times New Roman" w:eastAsia="MS Mincho" w:hAnsi="Times New Roman" w:cs="Times New Roman"/>
          <w:color w:val="000000"/>
          <w:sz w:val="24"/>
          <w:szCs w:val="24"/>
        </w:rPr>
      </w:pPr>
      <w:r w:rsidRPr="00473122">
        <w:rPr>
          <w:rFonts w:ascii="Times New Roman" w:eastAsia="MS Mincho" w:hAnsi="Times New Roman" w:cs="Times New Roman"/>
          <w:color w:val="000000"/>
          <w:sz w:val="24"/>
          <w:szCs w:val="24"/>
        </w:rPr>
        <w:t xml:space="preserve">Zazzali, J. L., Sherbourne, C., Hoagwood, K. E., Greene, D., Bigley, M. F., &amp; Sexton, T. L. (2008). The adoption and implementation of an evidence based practice in child and family mental health services organizations: a pilot study of functional family therapy in New York State. </w:t>
      </w:r>
      <w:r w:rsidRPr="00473122">
        <w:rPr>
          <w:rFonts w:ascii="Times New Roman" w:eastAsia="MS Mincho" w:hAnsi="Times New Roman" w:cs="Times New Roman"/>
          <w:i/>
          <w:color w:val="000000"/>
          <w:sz w:val="24"/>
          <w:szCs w:val="24"/>
        </w:rPr>
        <w:t>Administration and Policy in Mental Health,</w:t>
      </w:r>
      <w:r w:rsidRPr="00473122">
        <w:rPr>
          <w:rFonts w:ascii="Times New Roman" w:eastAsia="MS Mincho" w:hAnsi="Times New Roman" w:cs="Times New Roman"/>
          <w:color w:val="000000"/>
          <w:sz w:val="24"/>
          <w:szCs w:val="24"/>
        </w:rPr>
        <w:t xml:space="preserve"> </w:t>
      </w:r>
      <w:r w:rsidRPr="00473122">
        <w:rPr>
          <w:rFonts w:ascii="Times New Roman" w:eastAsia="MS Mincho" w:hAnsi="Times New Roman" w:cs="Times New Roman"/>
          <w:i/>
          <w:color w:val="000000"/>
          <w:sz w:val="24"/>
          <w:szCs w:val="24"/>
        </w:rPr>
        <w:t>35</w:t>
      </w:r>
      <w:r w:rsidRPr="00473122">
        <w:rPr>
          <w:rFonts w:ascii="Times New Roman" w:eastAsia="MS Mincho" w:hAnsi="Times New Roman" w:cs="Times New Roman"/>
          <w:color w:val="000000"/>
          <w:sz w:val="24"/>
          <w:szCs w:val="24"/>
        </w:rPr>
        <w:t>, 38-49.</w:t>
      </w:r>
    </w:p>
    <w:p w14:paraId="44ED27FA" w14:textId="77777777" w:rsidR="00966509" w:rsidRPr="00473122" w:rsidRDefault="00966509" w:rsidP="00966509">
      <w:pPr>
        <w:spacing w:after="0" w:line="240" w:lineRule="auto"/>
        <w:rPr>
          <w:rFonts w:ascii="Times New Roman" w:eastAsia="MS Mincho" w:hAnsi="Times New Roman" w:cs="Times New Roman"/>
          <w:sz w:val="24"/>
          <w:szCs w:val="24"/>
        </w:rPr>
      </w:pPr>
    </w:p>
    <w:p w14:paraId="1E3714B4" w14:textId="77777777" w:rsidR="000A4258" w:rsidRPr="00473122" w:rsidRDefault="000A4258" w:rsidP="000A4258">
      <w:pPr>
        <w:pStyle w:val="ListParagraph"/>
        <w:ind w:left="1440"/>
        <w:rPr>
          <w:rFonts w:ascii="Times New Roman" w:hAnsi="Times New Roman" w:cs="Times New Roman"/>
          <w:sz w:val="24"/>
          <w:szCs w:val="24"/>
        </w:rPr>
      </w:pPr>
    </w:p>
    <w:sectPr w:rsidR="000A4258" w:rsidRPr="00473122">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RN CCRC" w:date="2016-09-20T12:16:00Z" w:initials="CC">
    <w:p w14:paraId="009267AB" w14:textId="77777777" w:rsidR="00CD1B03" w:rsidRDefault="00CD1B03" w:rsidP="00102C44">
      <w:pPr>
        <w:pStyle w:val="CommentText"/>
      </w:pPr>
      <w:r>
        <w:rPr>
          <w:rStyle w:val="CommentReference"/>
        </w:rPr>
        <w:annotationRef/>
      </w:r>
      <w:hyperlink r:id="rId1" w:history="1">
        <w:r w:rsidRPr="00A27DEE">
          <w:rPr>
            <w:rStyle w:val="Hyperlink"/>
          </w:rPr>
          <w:t>https://implementationscience.biomedcentral.com/</w:t>
        </w:r>
      </w:hyperlink>
    </w:p>
    <w:p w14:paraId="0B9FBCBA" w14:textId="77777777" w:rsidR="00CD1B03" w:rsidRDefault="00CD1B03" w:rsidP="00102C44">
      <w:pPr>
        <w:pStyle w:val="CommentText"/>
      </w:pPr>
    </w:p>
  </w:comment>
  <w:comment w:id="1" w:author="CRN CCRC" w:date="2016-09-20T12:16:00Z" w:initials="CC">
    <w:p w14:paraId="0A17E87E" w14:textId="77777777" w:rsidR="00CD1B03" w:rsidRDefault="00CD1B03" w:rsidP="00102C44">
      <w:pPr>
        <w:pStyle w:val="CommentText"/>
      </w:pPr>
      <w:r>
        <w:rPr>
          <w:rStyle w:val="CommentReference"/>
        </w:rPr>
        <w:annotationRef/>
      </w:r>
    </w:p>
    <w:p w14:paraId="523EDC3D" w14:textId="77777777" w:rsidR="00CD1B03" w:rsidRDefault="006C413A" w:rsidP="00102C44">
      <w:pPr>
        <w:pStyle w:val="CommentText"/>
        <w:numPr>
          <w:ilvl w:val="0"/>
          <w:numId w:val="6"/>
        </w:numPr>
        <w:spacing w:after="0"/>
      </w:pPr>
      <w:hyperlink r:id="rId2" w:history="1">
        <w:r w:rsidR="00CD1B03" w:rsidRPr="00A27DEE">
          <w:rPr>
            <w:rStyle w:val="Hyperlink"/>
          </w:rPr>
          <w:t>https://obssr.od.nih.gov/training/training-institutes/training-institute-on-dissemination-and-implementation-research-tidirh/</w:t>
        </w:r>
      </w:hyperlink>
    </w:p>
    <w:p w14:paraId="5093E3AB" w14:textId="77777777" w:rsidR="00CD1B03" w:rsidRDefault="00CD1B03" w:rsidP="00102C44">
      <w:pPr>
        <w:pStyle w:val="CommentText"/>
        <w:numPr>
          <w:ilvl w:val="0"/>
          <w:numId w:val="6"/>
        </w:numPr>
        <w:spacing w:after="0"/>
      </w:pPr>
      <w:r>
        <w:t xml:space="preserve"> </w:t>
      </w:r>
      <w:hyperlink r:id="rId3" w:history="1">
        <w:r w:rsidRPr="00A27DEE">
          <w:rPr>
            <w:rStyle w:val="Hyperlink"/>
          </w:rPr>
          <w:t>http://icts.wustl.edu/icts-researchers/icts-cores/find-services/by-core-name/dissemination-implementation-research-core</w:t>
        </w:r>
      </w:hyperlink>
    </w:p>
    <w:p w14:paraId="5491EEA3" w14:textId="77777777" w:rsidR="00CD1B03" w:rsidRDefault="00CD1B03" w:rsidP="00102C44">
      <w:pPr>
        <w:pStyle w:val="CommentText"/>
        <w:numPr>
          <w:ilvl w:val="0"/>
          <w:numId w:val="6"/>
        </w:numPr>
        <w:spacing w:after="0"/>
      </w:pPr>
      <w:r>
        <w:t xml:space="preserve"> </w:t>
      </w:r>
      <w:hyperlink r:id="rId4" w:history="1">
        <w:r w:rsidRPr="00A27DEE">
          <w:rPr>
            <w:rStyle w:val="Hyperlink"/>
          </w:rPr>
          <w:t>https://cmhsr.wustl.edu/Training/IRI/Pages/ImplementationResearchTraining.aspx</w:t>
        </w:r>
      </w:hyperlink>
    </w:p>
    <w:p w14:paraId="7D7CC30B" w14:textId="77777777" w:rsidR="00CD1B03" w:rsidRDefault="00CD1B03" w:rsidP="00102C44">
      <w:pPr>
        <w:pStyle w:val="CommentText"/>
        <w:numPr>
          <w:ilvl w:val="0"/>
          <w:numId w:val="6"/>
        </w:numPr>
        <w:spacing w:after="0"/>
      </w:pPr>
      <w:r>
        <w:t xml:space="preserve"> Other</w:t>
      </w:r>
    </w:p>
  </w:comment>
  <w:comment w:id="2" w:author="CRN CCRC" w:date="2016-09-20T12:16:00Z" w:initials="CC">
    <w:p w14:paraId="3653896A" w14:textId="77777777" w:rsidR="00CD1B03" w:rsidRDefault="00CD1B03" w:rsidP="00102C44">
      <w:pPr>
        <w:pStyle w:val="CommentText"/>
      </w:pPr>
      <w:r>
        <w:rPr>
          <w:rStyle w:val="CommentReference"/>
        </w:rPr>
        <w:annotationRef/>
      </w:r>
      <w:hyperlink r:id="rId5" w:history="1">
        <w:r w:rsidRPr="00A27DEE">
          <w:rPr>
            <w:rStyle w:val="Hyperlink"/>
          </w:rPr>
          <w:t>http://diconference.academyhealth.org/home</w:t>
        </w:r>
      </w:hyperlink>
    </w:p>
    <w:p w14:paraId="3DCB6A1F" w14:textId="77777777" w:rsidR="00CD1B03" w:rsidRDefault="00CD1B03" w:rsidP="00102C44">
      <w:pPr>
        <w:pStyle w:val="CommentText"/>
      </w:pPr>
    </w:p>
  </w:comment>
  <w:comment w:id="3" w:author="CRN CCRC" w:date="2016-09-20T12:16:00Z" w:initials="CC">
    <w:p w14:paraId="3FB2ED18" w14:textId="77777777" w:rsidR="00CD1B03" w:rsidRDefault="00CD1B03" w:rsidP="00102C44">
      <w:pPr>
        <w:pStyle w:val="CommentText"/>
      </w:pPr>
      <w:r>
        <w:rPr>
          <w:rStyle w:val="CommentReference"/>
        </w:rPr>
        <w:annotationRef/>
      </w:r>
    </w:p>
    <w:p w14:paraId="4E3E96A6" w14:textId="77777777" w:rsidR="00CD1B03" w:rsidRDefault="006C413A" w:rsidP="00102C44">
      <w:pPr>
        <w:pStyle w:val="CommentText"/>
      </w:pPr>
      <w:hyperlink r:id="rId6" w:history="1">
        <w:r w:rsidR="00CD1B03" w:rsidRPr="00A27DEE">
          <w:rPr>
            <w:rStyle w:val="Hyperlink"/>
          </w:rPr>
          <w:t>http://grants.nih.gov/grants/guide/pa-files/PAR-13-055.html</w:t>
        </w:r>
      </w:hyperlink>
    </w:p>
    <w:p w14:paraId="52262B7B" w14:textId="77777777" w:rsidR="00CD1B03" w:rsidRDefault="00CD1B03" w:rsidP="00102C44">
      <w:pPr>
        <w:pStyle w:val="CommentText"/>
      </w:pPr>
    </w:p>
  </w:comment>
  <w:comment w:id="4" w:author="Heurtin-Roberts, Suzanne (NIH/NCI) [E]" w:date="2016-09-30T14:01:00Z" w:initials="HS([">
    <w:p w14:paraId="4E6ED312" w14:textId="6035F874" w:rsidR="001450C3" w:rsidRDefault="001450C3">
      <w:pPr>
        <w:pStyle w:val="CommentText"/>
      </w:pPr>
      <w:r>
        <w:rPr>
          <w:rStyle w:val="CommentReference"/>
        </w:rPr>
        <w:annotationRef/>
      </w:r>
      <w:r>
        <w:t>IS this the PAR?</w:t>
      </w:r>
    </w:p>
  </w:comment>
  <w:comment w:id="5" w:author="Heurtin-Roberts, Suzanne (NIH/NCI) [E]" w:date="2016-10-04T15:29:00Z" w:initials="HS([">
    <w:p w14:paraId="29ACC9AD" w14:textId="50F0D6FF" w:rsidR="004711E4" w:rsidRDefault="004711E4">
      <w:pPr>
        <w:pStyle w:val="CommentText"/>
      </w:pPr>
      <w:r>
        <w:rPr>
          <w:rStyle w:val="CommentReference"/>
        </w:rPr>
        <w:annotationRef/>
      </w:r>
      <w:r>
        <w:rPr>
          <w:rStyle w:val="CommentReference"/>
        </w:rPr>
        <w:t>Who knows this ref?</w:t>
      </w:r>
    </w:p>
  </w:comment>
  <w:comment w:id="6" w:author="Alison Hamilton" w:date="2016-10-03T01:37:00Z" w:initials="AH">
    <w:p w14:paraId="70080823" w14:textId="77777777" w:rsidR="00AC0FBF" w:rsidRDefault="00AC0FBF" w:rsidP="00AC0FBF">
      <w:pPr>
        <w:pStyle w:val="CommentText"/>
      </w:pPr>
      <w:r>
        <w:rPr>
          <w:rStyle w:val="CommentReference"/>
        </w:rPr>
        <w:annotationRef/>
      </w:r>
      <w:r>
        <w:t>Could use examples here and elsewhere from QUALRIS members; I could add examples/citations throughout but I’m not sure that’s what you’re looking for?</w:t>
      </w:r>
    </w:p>
    <w:p w14:paraId="7F2D1C80" w14:textId="77777777" w:rsidR="00AC0FBF" w:rsidRDefault="00AC0FBF" w:rsidP="00AC0FBF">
      <w:pPr>
        <w:pStyle w:val="CommentText"/>
      </w:pPr>
      <w:r>
        <w:t>Should we go back to what are qual methods used for across the life span of an implementation study?</w:t>
      </w:r>
    </w:p>
  </w:comment>
  <w:comment w:id="9" w:author="Larry Palinkas" w:date="2016-09-20T12:16:00Z" w:initials="LP">
    <w:p w14:paraId="065B5D04" w14:textId="77777777" w:rsidR="00CD1B03" w:rsidRDefault="00CD1B03">
      <w:pPr>
        <w:pStyle w:val="CommentText"/>
      </w:pPr>
      <w:r>
        <w:rPr>
          <w:rStyle w:val="CommentReference"/>
        </w:rPr>
        <w:annotationRef/>
      </w:r>
      <w:r>
        <w:t>This is taken from another paper I wrote, so will need to be heavily edited, but it gives you an idea of how we can briefly describe what implementation science is.  Of course, this may not be necessary if our target audience is implementation science researchers.</w:t>
      </w:r>
    </w:p>
  </w:comment>
  <w:comment w:id="11" w:author="Heurtin-Roberts, Suzanne (NIH/NCI) [E]" w:date="2016-09-20T12:16:00Z" w:initials="SHR">
    <w:p w14:paraId="43AE6EEC" w14:textId="2006F412" w:rsidR="00CD1B03" w:rsidRDefault="00CD1B03">
      <w:pPr>
        <w:pStyle w:val="CommentText"/>
      </w:pPr>
      <w:r>
        <w:rPr>
          <w:rStyle w:val="CommentReference"/>
        </w:rPr>
        <w:annotationRef/>
      </w:r>
      <w:r>
        <w:t>I think this section is where we could use case examples.</w:t>
      </w:r>
    </w:p>
  </w:comment>
  <w:comment w:id="12" w:author="Laura Damschroder" w:date="2016-08-30T17:22:00Z" w:initials="LJD">
    <w:p w14:paraId="79DA4172" w14:textId="77777777" w:rsidR="00427724" w:rsidRDefault="00427724" w:rsidP="00427724">
      <w:pPr>
        <w:pStyle w:val="CommentText"/>
      </w:pPr>
      <w:r>
        <w:rPr>
          <w:rStyle w:val="CommentReference"/>
        </w:rPr>
        <w:annotationRef/>
      </w:r>
      <w:r>
        <w:t>Delete if this is another example of pre-implementation?</w:t>
      </w:r>
    </w:p>
  </w:comment>
  <w:comment w:id="13" w:author="Alison Hamilton" w:date="2016-08-30T17:22:00Z" w:initials="AH">
    <w:p w14:paraId="3615A252" w14:textId="77777777" w:rsidR="00427724" w:rsidRDefault="00427724" w:rsidP="00427724">
      <w:pPr>
        <w:pStyle w:val="CommentText"/>
      </w:pPr>
      <w:r>
        <w:rPr>
          <w:rStyle w:val="CommentReference"/>
        </w:rPr>
        <w:annotationRef/>
      </w:r>
      <w:r>
        <w:t>I don’t see a section on this in the section assignments—is it part of section 4? Or potentially even part of section 5 (innovations)? The data reduction techniques that we use in our IS studies were motivated by the exigencies of phased implementation research (e.g., needing to turn around qual findings quickly to inform implementation); not sure they’re “innovative” per se but they are particularly helpful in these types of studies.</w:t>
      </w:r>
    </w:p>
  </w:comment>
  <w:comment w:id="15" w:author="Larry Palinkas" w:date="2016-09-13T12:16:00Z" w:initials="LP">
    <w:p w14:paraId="7700FBD4" w14:textId="77777777" w:rsidR="00427724" w:rsidRDefault="00427724" w:rsidP="00427724">
      <w:pPr>
        <w:pStyle w:val="CommentText"/>
      </w:pPr>
      <w:r>
        <w:rPr>
          <w:rStyle w:val="CommentReference"/>
        </w:rPr>
        <w:annotationRef/>
      </w:r>
      <w:r>
        <w:t xml:space="preserve">I believe the plan is to make recommendations at the end of the paper.  I can see instances where grounded theory does have a role in generating theory.  Frameworks and theories are not the same thing.  However, I included this more to indicate how studies have analyzed data, not how they should. </w:t>
      </w:r>
    </w:p>
  </w:comment>
  <w:comment w:id="14" w:author="Alison Hamilton" w:date="2016-08-30T17:22:00Z" w:initials="AH">
    <w:p w14:paraId="7BC9DE43" w14:textId="77777777" w:rsidR="00427724" w:rsidRDefault="00427724" w:rsidP="00427724">
      <w:pPr>
        <w:pStyle w:val="CommentText"/>
      </w:pPr>
      <w:r>
        <w:rPr>
          <w:rStyle w:val="CommentReference"/>
        </w:rPr>
        <w:annotationRef/>
      </w:r>
      <w:r>
        <w:t>I have argued against using (“pure”) grounded theory in implementation research because IS is typically (preferably?) driven by a framework so a highly inductive approach (exploring without ties to constructs) is not super compatible, in my opinion. However, I have seen several folks use grounded theory “principles” (e.g., developing themes that emerge from the data) which I personally think is ok.</w:t>
      </w:r>
    </w:p>
    <w:p w14:paraId="0A60A010" w14:textId="77777777" w:rsidR="00427724" w:rsidRDefault="00427724" w:rsidP="00427724">
      <w:pPr>
        <w:pStyle w:val="CommentText"/>
      </w:pPr>
    </w:p>
    <w:p w14:paraId="37E932B2" w14:textId="77777777" w:rsidR="00427724" w:rsidRDefault="00427724" w:rsidP="00427724">
      <w:pPr>
        <w:pStyle w:val="CommentText"/>
      </w:pPr>
      <w:r>
        <w:t>Is our plan to recommend more or less viable analytic approaches, or is that beyond our scope?</w:t>
      </w:r>
    </w:p>
  </w:comment>
  <w:comment w:id="16" w:author="Alison Hamilton" w:date="2016-08-30T17:22:00Z" w:initials="AH">
    <w:p w14:paraId="303F9834" w14:textId="77777777" w:rsidR="00427724" w:rsidRDefault="00427724" w:rsidP="00427724">
      <w:pPr>
        <w:pStyle w:val="CommentText"/>
      </w:pPr>
      <w:r>
        <w:rPr>
          <w:rStyle w:val="CommentReference"/>
        </w:rPr>
        <w:annotationRef/>
      </w:r>
      <w:r>
        <w:t>Not sure this is the right place for this…</w:t>
      </w:r>
    </w:p>
  </w:comment>
  <w:comment w:id="17" w:author="Alison Hamilton" w:date="2016-08-30T17:22:00Z" w:initials="AH">
    <w:p w14:paraId="12BED1A5" w14:textId="77777777" w:rsidR="00427724" w:rsidRDefault="00427724" w:rsidP="00427724">
      <w:pPr>
        <w:pStyle w:val="CommentText"/>
      </w:pPr>
      <w:r>
        <w:rPr>
          <w:rStyle w:val="CommentReference"/>
        </w:rPr>
        <w:annotationRef/>
      </w:r>
      <w:r>
        <w:t>Wondering to what extent this comes up in Deb P’s section—will read that next</w:t>
      </w:r>
    </w:p>
  </w:comment>
  <w:comment w:id="19" w:author="Heurtin-Roberts, Suzanne (NIH/NCI) [E]" w:date="2016-10-04T17:18:00Z" w:initials="HS([">
    <w:p w14:paraId="71E18213" w14:textId="4544004C" w:rsidR="001518DB" w:rsidRDefault="001518DB">
      <w:pPr>
        <w:pStyle w:val="CommentText"/>
      </w:pPr>
      <w:r>
        <w:rPr>
          <w:rStyle w:val="CommentReference"/>
        </w:rPr>
        <w:annotationRef/>
      </w:r>
      <w:r>
        <w:t>This was from our earlier outline.  Anyone want to elaborate?)</w:t>
      </w:r>
    </w:p>
  </w:comment>
  <w:comment w:id="20" w:author="Heurtin-Roberts, Suzanne (NIH/NCI) [E]" w:date="2016-10-04T17:16:00Z" w:initials="HS([">
    <w:p w14:paraId="5FDE2EB3" w14:textId="05B743D4" w:rsidR="001518DB" w:rsidRDefault="001518DB">
      <w:pPr>
        <w:pStyle w:val="CommentText"/>
      </w:pPr>
      <w:r>
        <w:rPr>
          <w:rStyle w:val="CommentReference"/>
        </w:rPr>
        <w:annotationRef/>
      </w:r>
      <w:r>
        <w:t>I think these had been Laura’s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9FBCBA" w15:done="0"/>
  <w15:commentEx w15:paraId="7D7CC30B" w15:done="0"/>
  <w15:commentEx w15:paraId="3DCB6A1F" w15:done="0"/>
  <w15:commentEx w15:paraId="52262B7B" w15:done="0"/>
  <w15:commentEx w15:paraId="4E6ED312" w15:done="0"/>
  <w15:commentEx w15:paraId="29ACC9AD" w15:done="0"/>
  <w15:commentEx w15:paraId="7F2D1C80" w15:done="0"/>
  <w15:commentEx w15:paraId="065B5D04" w15:done="0"/>
  <w15:commentEx w15:paraId="43AE6EEC" w15:done="0"/>
  <w15:commentEx w15:paraId="79DA4172" w15:done="0"/>
  <w15:commentEx w15:paraId="3615A252" w15:done="0"/>
  <w15:commentEx w15:paraId="7700FBD4" w15:done="0"/>
  <w15:commentEx w15:paraId="37E932B2" w15:done="0"/>
  <w15:commentEx w15:paraId="303F9834" w15:done="0"/>
  <w15:commentEx w15:paraId="12BED1A5" w15:done="0"/>
  <w15:commentEx w15:paraId="71E18213" w15:done="0"/>
  <w15:commentEx w15:paraId="5FDE2EB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993B5" w14:textId="77777777" w:rsidR="00CD1B03" w:rsidRDefault="00CD1B03">
      <w:pPr>
        <w:spacing w:after="0" w:line="240" w:lineRule="auto"/>
      </w:pPr>
      <w:r>
        <w:separator/>
      </w:r>
    </w:p>
  </w:endnote>
  <w:endnote w:type="continuationSeparator" w:id="0">
    <w:p w14:paraId="1B24C9B5" w14:textId="77777777" w:rsidR="00CD1B03" w:rsidRDefault="00CD1B03">
      <w:pPr>
        <w:spacing w:after="0" w:line="240" w:lineRule="auto"/>
      </w:pPr>
      <w:r>
        <w:continuationSeparator/>
      </w:r>
    </w:p>
  </w:endnote>
  <w:endnote w:type="continuationNotice" w:id="1">
    <w:p w14:paraId="50E12435" w14:textId="77777777" w:rsidR="00CD1B03" w:rsidRDefault="00CD1B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2153755"/>
      <w:docPartObj>
        <w:docPartGallery w:val="Page Numbers (Bottom of Page)"/>
        <w:docPartUnique/>
      </w:docPartObj>
    </w:sdtPr>
    <w:sdtEndPr>
      <w:rPr>
        <w:noProof/>
      </w:rPr>
    </w:sdtEndPr>
    <w:sdtContent>
      <w:p w14:paraId="3BFDDE51" w14:textId="247DFB0D" w:rsidR="00CD1B03" w:rsidRDefault="00CD1B03">
        <w:pPr>
          <w:pStyle w:val="Footer"/>
          <w:jc w:val="right"/>
        </w:pPr>
        <w:r>
          <w:fldChar w:fldCharType="begin"/>
        </w:r>
        <w:r>
          <w:instrText xml:space="preserve"> PAGE   \* MERGEFORMAT </w:instrText>
        </w:r>
        <w:r>
          <w:fldChar w:fldCharType="separate"/>
        </w:r>
        <w:r w:rsidR="006C413A">
          <w:rPr>
            <w:noProof/>
          </w:rPr>
          <w:t>1</w:t>
        </w:r>
        <w:r>
          <w:rPr>
            <w:noProof/>
          </w:rPr>
          <w:fldChar w:fldCharType="end"/>
        </w:r>
      </w:p>
    </w:sdtContent>
  </w:sdt>
  <w:p w14:paraId="3A776AD7" w14:textId="77777777" w:rsidR="00CD1B03" w:rsidRDefault="00CD1B03" w:rsidP="000B4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A4616" w14:textId="77777777" w:rsidR="00CD1B03" w:rsidRDefault="00CD1B03">
      <w:pPr>
        <w:spacing w:after="0" w:line="240" w:lineRule="auto"/>
      </w:pPr>
      <w:r>
        <w:separator/>
      </w:r>
    </w:p>
  </w:footnote>
  <w:footnote w:type="continuationSeparator" w:id="0">
    <w:p w14:paraId="39362525" w14:textId="77777777" w:rsidR="00CD1B03" w:rsidRDefault="00CD1B03">
      <w:pPr>
        <w:spacing w:after="0" w:line="240" w:lineRule="auto"/>
      </w:pPr>
      <w:r>
        <w:continuationSeparator/>
      </w:r>
    </w:p>
  </w:footnote>
  <w:footnote w:type="continuationNotice" w:id="1">
    <w:p w14:paraId="27A76739" w14:textId="77777777" w:rsidR="00CD1B03" w:rsidRDefault="00CD1B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0EE"/>
    <w:multiLevelType w:val="hybridMultilevel"/>
    <w:tmpl w:val="E8CC83E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161986"/>
    <w:multiLevelType w:val="hybridMultilevel"/>
    <w:tmpl w:val="3B42E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01133"/>
    <w:multiLevelType w:val="hybridMultilevel"/>
    <w:tmpl w:val="0150D1F8"/>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0BD792A"/>
    <w:multiLevelType w:val="hybridMultilevel"/>
    <w:tmpl w:val="D4B6EA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710" w:hanging="180"/>
      </w:pPr>
    </w:lvl>
    <w:lvl w:ilvl="3" w:tplc="0409000F">
      <w:start w:val="1"/>
      <w:numFmt w:val="decimal"/>
      <w:lvlText w:val="%4."/>
      <w:lvlJc w:val="left"/>
      <w:pPr>
        <w:ind w:left="2430" w:hanging="360"/>
      </w:pPr>
    </w:lvl>
    <w:lvl w:ilvl="4" w:tplc="04090019">
      <w:start w:val="1"/>
      <w:numFmt w:val="lowerLetter"/>
      <w:lvlText w:val="%5."/>
      <w:lvlJc w:val="left"/>
      <w:pPr>
        <w:ind w:left="3150" w:hanging="360"/>
      </w:pPr>
    </w:lvl>
    <w:lvl w:ilvl="5" w:tplc="0409001B">
      <w:start w:val="1"/>
      <w:numFmt w:val="lowerRoman"/>
      <w:lvlText w:val="%6."/>
      <w:lvlJc w:val="right"/>
      <w:pPr>
        <w:ind w:left="3870" w:hanging="180"/>
      </w:pPr>
    </w:lvl>
    <w:lvl w:ilvl="6" w:tplc="0409000F">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15:restartNumberingAfterBreak="0">
    <w:nsid w:val="31DD1817"/>
    <w:multiLevelType w:val="hybridMultilevel"/>
    <w:tmpl w:val="27B48D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22699"/>
    <w:multiLevelType w:val="hybridMultilevel"/>
    <w:tmpl w:val="E1C4C6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9DD701A"/>
    <w:multiLevelType w:val="hybridMultilevel"/>
    <w:tmpl w:val="73CCC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6"/>
  </w:num>
  <w:num w:numId="5">
    <w:abstractNumId w:val="4"/>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urtin-Roberts, Suzanne (NIH/NCI) [E]">
    <w15:presenceInfo w15:providerId="AD" w15:userId="S-1-5-21-12604286-656692736-1848903544-4501"/>
  </w15:person>
  <w15:person w15:author="Alison Hamilton">
    <w15:presenceInfo w15:providerId="Windows Live" w15:userId="0ae067c1780b5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258"/>
    <w:rsid w:val="00021E1C"/>
    <w:rsid w:val="00023154"/>
    <w:rsid w:val="00035A4A"/>
    <w:rsid w:val="00051218"/>
    <w:rsid w:val="000600E2"/>
    <w:rsid w:val="00076ED2"/>
    <w:rsid w:val="00092DD8"/>
    <w:rsid w:val="000A4258"/>
    <w:rsid w:val="000B4EFF"/>
    <w:rsid w:val="000C7193"/>
    <w:rsid w:val="000D0638"/>
    <w:rsid w:val="000E674A"/>
    <w:rsid w:val="000F4C29"/>
    <w:rsid w:val="00102C44"/>
    <w:rsid w:val="001450C3"/>
    <w:rsid w:val="001455A3"/>
    <w:rsid w:val="001518DB"/>
    <w:rsid w:val="0015329D"/>
    <w:rsid w:val="00153B9D"/>
    <w:rsid w:val="00162218"/>
    <w:rsid w:val="0016696F"/>
    <w:rsid w:val="00171EC0"/>
    <w:rsid w:val="001825BE"/>
    <w:rsid w:val="001A0935"/>
    <w:rsid w:val="001C0898"/>
    <w:rsid w:val="001E220B"/>
    <w:rsid w:val="001E2A41"/>
    <w:rsid w:val="002028BB"/>
    <w:rsid w:val="00216906"/>
    <w:rsid w:val="00267379"/>
    <w:rsid w:val="002D0E92"/>
    <w:rsid w:val="002E0DC4"/>
    <w:rsid w:val="002F35DA"/>
    <w:rsid w:val="00311CDD"/>
    <w:rsid w:val="00314DBB"/>
    <w:rsid w:val="00320E8F"/>
    <w:rsid w:val="003464FD"/>
    <w:rsid w:val="0034747E"/>
    <w:rsid w:val="003A25CA"/>
    <w:rsid w:val="003A2BBA"/>
    <w:rsid w:val="003B07E2"/>
    <w:rsid w:val="003B72A0"/>
    <w:rsid w:val="00402F7C"/>
    <w:rsid w:val="00411677"/>
    <w:rsid w:val="00427724"/>
    <w:rsid w:val="0043442A"/>
    <w:rsid w:val="00466FAA"/>
    <w:rsid w:val="004711E4"/>
    <w:rsid w:val="00473122"/>
    <w:rsid w:val="0049054A"/>
    <w:rsid w:val="004A1088"/>
    <w:rsid w:val="004B4AB5"/>
    <w:rsid w:val="00526498"/>
    <w:rsid w:val="00531CEE"/>
    <w:rsid w:val="00550B5B"/>
    <w:rsid w:val="00553A17"/>
    <w:rsid w:val="005573FB"/>
    <w:rsid w:val="0057293E"/>
    <w:rsid w:val="00583B5D"/>
    <w:rsid w:val="005B40E6"/>
    <w:rsid w:val="005C4C5C"/>
    <w:rsid w:val="005C598A"/>
    <w:rsid w:val="005D5210"/>
    <w:rsid w:val="00612BD3"/>
    <w:rsid w:val="006256F9"/>
    <w:rsid w:val="00627CEF"/>
    <w:rsid w:val="0063723E"/>
    <w:rsid w:val="006A49FE"/>
    <w:rsid w:val="006A6B96"/>
    <w:rsid w:val="006B519D"/>
    <w:rsid w:val="006B6E84"/>
    <w:rsid w:val="006C3A84"/>
    <w:rsid w:val="006C413A"/>
    <w:rsid w:val="006F1505"/>
    <w:rsid w:val="0070101F"/>
    <w:rsid w:val="00710FD7"/>
    <w:rsid w:val="0071257B"/>
    <w:rsid w:val="00741DBD"/>
    <w:rsid w:val="0074396F"/>
    <w:rsid w:val="00767139"/>
    <w:rsid w:val="00787C6D"/>
    <w:rsid w:val="007A6C58"/>
    <w:rsid w:val="007D4FD5"/>
    <w:rsid w:val="007D616B"/>
    <w:rsid w:val="008168C5"/>
    <w:rsid w:val="008279B0"/>
    <w:rsid w:val="00860E94"/>
    <w:rsid w:val="00871946"/>
    <w:rsid w:val="008952E8"/>
    <w:rsid w:val="008A68D8"/>
    <w:rsid w:val="008C4F50"/>
    <w:rsid w:val="008D2D88"/>
    <w:rsid w:val="008F6B69"/>
    <w:rsid w:val="00903D7B"/>
    <w:rsid w:val="00941D1E"/>
    <w:rsid w:val="00966509"/>
    <w:rsid w:val="00973552"/>
    <w:rsid w:val="00974FC1"/>
    <w:rsid w:val="00976844"/>
    <w:rsid w:val="009853C6"/>
    <w:rsid w:val="009913BA"/>
    <w:rsid w:val="00991D3A"/>
    <w:rsid w:val="00992B0F"/>
    <w:rsid w:val="009C4E5D"/>
    <w:rsid w:val="00A07038"/>
    <w:rsid w:val="00A309DF"/>
    <w:rsid w:val="00A35820"/>
    <w:rsid w:val="00A42A9D"/>
    <w:rsid w:val="00A442B3"/>
    <w:rsid w:val="00A60C03"/>
    <w:rsid w:val="00A615FA"/>
    <w:rsid w:val="00A747A9"/>
    <w:rsid w:val="00A87EEB"/>
    <w:rsid w:val="00A93B88"/>
    <w:rsid w:val="00AA3A7C"/>
    <w:rsid w:val="00AC0FBF"/>
    <w:rsid w:val="00AC2110"/>
    <w:rsid w:val="00AD17D0"/>
    <w:rsid w:val="00AD636E"/>
    <w:rsid w:val="00B233E4"/>
    <w:rsid w:val="00B60D32"/>
    <w:rsid w:val="00BA7678"/>
    <w:rsid w:val="00BC4345"/>
    <w:rsid w:val="00BE3AC6"/>
    <w:rsid w:val="00BE510E"/>
    <w:rsid w:val="00BF3EA8"/>
    <w:rsid w:val="00C64259"/>
    <w:rsid w:val="00C727F5"/>
    <w:rsid w:val="00C75DEF"/>
    <w:rsid w:val="00C768ED"/>
    <w:rsid w:val="00C80D94"/>
    <w:rsid w:val="00CB5197"/>
    <w:rsid w:val="00CD1B03"/>
    <w:rsid w:val="00D144B6"/>
    <w:rsid w:val="00D22591"/>
    <w:rsid w:val="00D309F1"/>
    <w:rsid w:val="00D40FFA"/>
    <w:rsid w:val="00D4752A"/>
    <w:rsid w:val="00D84A46"/>
    <w:rsid w:val="00D84AB6"/>
    <w:rsid w:val="00D91D56"/>
    <w:rsid w:val="00DB0B2F"/>
    <w:rsid w:val="00DB3159"/>
    <w:rsid w:val="00DC77B3"/>
    <w:rsid w:val="00DE74C8"/>
    <w:rsid w:val="00DF4D25"/>
    <w:rsid w:val="00E17B55"/>
    <w:rsid w:val="00E574A3"/>
    <w:rsid w:val="00E628AB"/>
    <w:rsid w:val="00E94153"/>
    <w:rsid w:val="00EA47F2"/>
    <w:rsid w:val="00EC1959"/>
    <w:rsid w:val="00EC45DF"/>
    <w:rsid w:val="00EC538F"/>
    <w:rsid w:val="00F11C17"/>
    <w:rsid w:val="00F14A50"/>
    <w:rsid w:val="00F25B1A"/>
    <w:rsid w:val="00F44FE6"/>
    <w:rsid w:val="00F82691"/>
    <w:rsid w:val="00F95180"/>
    <w:rsid w:val="00F975AF"/>
    <w:rsid w:val="00FB61AD"/>
    <w:rsid w:val="00FC1A94"/>
    <w:rsid w:val="00FD271F"/>
    <w:rsid w:val="00FF1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FCFA"/>
  <w15:docId w15:val="{2647B6DF-AC76-4DEB-850F-68D02ACA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4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258"/>
    <w:pPr>
      <w:ind w:left="720"/>
      <w:contextualSpacing/>
    </w:pPr>
  </w:style>
  <w:style w:type="paragraph" w:styleId="BalloonText">
    <w:name w:val="Balloon Text"/>
    <w:basedOn w:val="Normal"/>
    <w:link w:val="BalloonTextChar"/>
    <w:uiPriority w:val="99"/>
    <w:semiHidden/>
    <w:unhideWhenUsed/>
    <w:rsid w:val="005B4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0E6"/>
    <w:rPr>
      <w:rFonts w:ascii="Tahoma" w:hAnsi="Tahoma" w:cs="Tahoma"/>
      <w:sz w:val="16"/>
      <w:szCs w:val="16"/>
    </w:rPr>
  </w:style>
  <w:style w:type="character" w:styleId="CommentReference">
    <w:name w:val="annotation reference"/>
    <w:basedOn w:val="DefaultParagraphFont"/>
    <w:uiPriority w:val="99"/>
    <w:semiHidden/>
    <w:unhideWhenUsed/>
    <w:rsid w:val="00EC1959"/>
    <w:rPr>
      <w:sz w:val="16"/>
      <w:szCs w:val="16"/>
    </w:rPr>
  </w:style>
  <w:style w:type="paragraph" w:styleId="CommentText">
    <w:name w:val="annotation text"/>
    <w:basedOn w:val="Normal"/>
    <w:link w:val="CommentTextChar"/>
    <w:uiPriority w:val="99"/>
    <w:unhideWhenUsed/>
    <w:rsid w:val="00EC1959"/>
    <w:pPr>
      <w:spacing w:line="240" w:lineRule="auto"/>
    </w:pPr>
    <w:rPr>
      <w:sz w:val="20"/>
      <w:szCs w:val="20"/>
    </w:rPr>
  </w:style>
  <w:style w:type="character" w:customStyle="1" w:styleId="CommentTextChar">
    <w:name w:val="Comment Text Char"/>
    <w:basedOn w:val="DefaultParagraphFont"/>
    <w:link w:val="CommentText"/>
    <w:uiPriority w:val="99"/>
    <w:rsid w:val="00EC1959"/>
    <w:rPr>
      <w:sz w:val="20"/>
      <w:szCs w:val="20"/>
    </w:rPr>
  </w:style>
  <w:style w:type="paragraph" w:styleId="CommentSubject">
    <w:name w:val="annotation subject"/>
    <w:basedOn w:val="CommentText"/>
    <w:next w:val="CommentText"/>
    <w:link w:val="CommentSubjectChar"/>
    <w:uiPriority w:val="99"/>
    <w:semiHidden/>
    <w:unhideWhenUsed/>
    <w:rsid w:val="00EC1959"/>
    <w:rPr>
      <w:b/>
      <w:bCs/>
    </w:rPr>
  </w:style>
  <w:style w:type="character" w:customStyle="1" w:styleId="CommentSubjectChar">
    <w:name w:val="Comment Subject Char"/>
    <w:basedOn w:val="CommentTextChar"/>
    <w:link w:val="CommentSubject"/>
    <w:uiPriority w:val="99"/>
    <w:semiHidden/>
    <w:rsid w:val="00EC1959"/>
    <w:rPr>
      <w:b/>
      <w:bCs/>
      <w:sz w:val="20"/>
      <w:szCs w:val="20"/>
    </w:rPr>
  </w:style>
  <w:style w:type="paragraph" w:styleId="Revision">
    <w:name w:val="Revision"/>
    <w:hidden/>
    <w:uiPriority w:val="99"/>
    <w:semiHidden/>
    <w:rsid w:val="009853C6"/>
    <w:pPr>
      <w:spacing w:after="0" w:line="240" w:lineRule="auto"/>
    </w:pPr>
  </w:style>
  <w:style w:type="paragraph" w:styleId="FootnoteText">
    <w:name w:val="footnote text"/>
    <w:basedOn w:val="Normal"/>
    <w:link w:val="FootnoteTextChar"/>
    <w:uiPriority w:val="99"/>
    <w:unhideWhenUsed/>
    <w:rsid w:val="00B233E4"/>
    <w:pPr>
      <w:spacing w:after="0" w:line="240" w:lineRule="auto"/>
    </w:pPr>
    <w:rPr>
      <w:rFonts w:eastAsiaTheme="minorEastAsia"/>
      <w:sz w:val="24"/>
      <w:szCs w:val="24"/>
    </w:rPr>
  </w:style>
  <w:style w:type="character" w:customStyle="1" w:styleId="FootnoteTextChar">
    <w:name w:val="Footnote Text Char"/>
    <w:basedOn w:val="DefaultParagraphFont"/>
    <w:link w:val="FootnoteText"/>
    <w:uiPriority w:val="99"/>
    <w:rsid w:val="00B233E4"/>
    <w:rPr>
      <w:rFonts w:eastAsiaTheme="minorEastAsia"/>
      <w:sz w:val="24"/>
      <w:szCs w:val="24"/>
    </w:rPr>
  </w:style>
  <w:style w:type="character" w:styleId="FootnoteReference">
    <w:name w:val="footnote reference"/>
    <w:basedOn w:val="DefaultParagraphFont"/>
    <w:uiPriority w:val="99"/>
    <w:unhideWhenUsed/>
    <w:rsid w:val="00B233E4"/>
    <w:rPr>
      <w:vertAlign w:val="superscript"/>
    </w:rPr>
  </w:style>
  <w:style w:type="paragraph" w:styleId="Header">
    <w:name w:val="header"/>
    <w:basedOn w:val="Normal"/>
    <w:link w:val="HeaderChar"/>
    <w:uiPriority w:val="99"/>
    <w:unhideWhenUsed/>
    <w:rsid w:val="00B23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3E4"/>
  </w:style>
  <w:style w:type="paragraph" w:styleId="Footer">
    <w:name w:val="footer"/>
    <w:basedOn w:val="Normal"/>
    <w:link w:val="FooterChar"/>
    <w:uiPriority w:val="99"/>
    <w:unhideWhenUsed/>
    <w:rsid w:val="00B23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3E4"/>
  </w:style>
  <w:style w:type="character" w:styleId="Hyperlink">
    <w:name w:val="Hyperlink"/>
    <w:basedOn w:val="DefaultParagraphFont"/>
    <w:uiPriority w:val="99"/>
    <w:unhideWhenUsed/>
    <w:rsid w:val="008279B0"/>
    <w:rPr>
      <w:color w:val="0000FF"/>
      <w:u w:val="single"/>
    </w:rPr>
  </w:style>
  <w:style w:type="paragraph" w:styleId="PlainText">
    <w:name w:val="Plain Text"/>
    <w:basedOn w:val="Normal"/>
    <w:link w:val="PlainTextChar"/>
    <w:uiPriority w:val="99"/>
    <w:semiHidden/>
    <w:unhideWhenUsed/>
    <w:rsid w:val="00550B5B"/>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550B5B"/>
    <w:rPr>
      <w:rFonts w:ascii="Calibri" w:hAnsi="Calibri" w:cs="Consolas"/>
      <w:szCs w:val="21"/>
    </w:rPr>
  </w:style>
  <w:style w:type="character" w:styleId="Emphasis">
    <w:name w:val="Emphasis"/>
    <w:basedOn w:val="DefaultParagraphFont"/>
    <w:uiPriority w:val="20"/>
    <w:qFormat/>
    <w:rsid w:val="0049054A"/>
    <w:rPr>
      <w:i/>
      <w:iCs/>
    </w:rPr>
  </w:style>
  <w:style w:type="paragraph" w:styleId="Title">
    <w:name w:val="Title"/>
    <w:basedOn w:val="Normal"/>
    <w:next w:val="Normal"/>
    <w:link w:val="TitleChar"/>
    <w:uiPriority w:val="10"/>
    <w:qFormat/>
    <w:rsid w:val="00102C44"/>
    <w:pPr>
      <w:spacing w:before="240" w:after="60"/>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102C44"/>
    <w:rPr>
      <w:rFonts w:ascii="Calibri Light" w:eastAsia="Times New Roman" w:hAnsi="Calibri Light" w:cs="Times New Roman"/>
      <w:b/>
      <w:bCs/>
      <w:kern w:val="28"/>
      <w:sz w:val="32"/>
      <w:szCs w:val="32"/>
    </w:rPr>
  </w:style>
  <w:style w:type="character" w:customStyle="1" w:styleId="Heading1Char">
    <w:name w:val="Heading 1 Char"/>
    <w:basedOn w:val="DefaultParagraphFont"/>
    <w:link w:val="Heading1"/>
    <w:uiPriority w:val="9"/>
    <w:rsid w:val="00E574A3"/>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5C598A"/>
    <w:rPr>
      <w:color w:val="800080" w:themeColor="followedHyperlink"/>
      <w:u w:val="single"/>
    </w:rPr>
  </w:style>
  <w:style w:type="paragraph" w:styleId="HTMLPreformatted">
    <w:name w:val="HTML Preformatted"/>
    <w:basedOn w:val="Normal"/>
    <w:link w:val="HTMLPreformattedChar"/>
    <w:uiPriority w:val="99"/>
    <w:rsid w:val="00427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427724"/>
    <w:rPr>
      <w:rFonts w:ascii="Courier New" w:eastAsia="SimSu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535186">
      <w:bodyDiv w:val="1"/>
      <w:marLeft w:val="0"/>
      <w:marRight w:val="0"/>
      <w:marTop w:val="0"/>
      <w:marBottom w:val="0"/>
      <w:divBdr>
        <w:top w:val="none" w:sz="0" w:space="0" w:color="auto"/>
        <w:left w:val="none" w:sz="0" w:space="0" w:color="auto"/>
        <w:bottom w:val="none" w:sz="0" w:space="0" w:color="auto"/>
        <w:right w:val="none" w:sz="0" w:space="0" w:color="auto"/>
      </w:divBdr>
      <w:divsChild>
        <w:div w:id="1321426919">
          <w:marLeft w:val="0"/>
          <w:marRight w:val="0"/>
          <w:marTop w:val="0"/>
          <w:marBottom w:val="0"/>
          <w:divBdr>
            <w:top w:val="none" w:sz="0" w:space="0" w:color="auto"/>
            <w:left w:val="none" w:sz="0" w:space="0" w:color="auto"/>
            <w:bottom w:val="none" w:sz="0" w:space="0" w:color="auto"/>
            <w:right w:val="none" w:sz="0" w:space="0" w:color="auto"/>
          </w:divBdr>
          <w:divsChild>
            <w:div w:id="229583253">
              <w:marLeft w:val="0"/>
              <w:marRight w:val="0"/>
              <w:marTop w:val="0"/>
              <w:marBottom w:val="0"/>
              <w:divBdr>
                <w:top w:val="none" w:sz="0" w:space="0" w:color="auto"/>
                <w:left w:val="none" w:sz="0" w:space="0" w:color="auto"/>
                <w:bottom w:val="none" w:sz="0" w:space="0" w:color="auto"/>
                <w:right w:val="none" w:sz="0" w:space="0" w:color="auto"/>
              </w:divBdr>
              <w:divsChild>
                <w:div w:id="279268618">
                  <w:marLeft w:val="0"/>
                  <w:marRight w:val="0"/>
                  <w:marTop w:val="0"/>
                  <w:marBottom w:val="0"/>
                  <w:divBdr>
                    <w:top w:val="none" w:sz="0" w:space="0" w:color="auto"/>
                    <w:left w:val="none" w:sz="0" w:space="0" w:color="auto"/>
                    <w:bottom w:val="none" w:sz="0" w:space="0" w:color="auto"/>
                    <w:right w:val="none" w:sz="0" w:space="0" w:color="auto"/>
                  </w:divBdr>
                  <w:divsChild>
                    <w:div w:id="1109353940">
                      <w:marLeft w:val="0"/>
                      <w:marRight w:val="0"/>
                      <w:marTop w:val="0"/>
                      <w:marBottom w:val="0"/>
                      <w:divBdr>
                        <w:top w:val="none" w:sz="0" w:space="0" w:color="auto"/>
                        <w:left w:val="none" w:sz="0" w:space="0" w:color="auto"/>
                        <w:bottom w:val="none" w:sz="0" w:space="0" w:color="auto"/>
                        <w:right w:val="none" w:sz="0" w:space="0" w:color="auto"/>
                      </w:divBdr>
                      <w:divsChild>
                        <w:div w:id="617420663">
                          <w:marLeft w:val="0"/>
                          <w:marRight w:val="0"/>
                          <w:marTop w:val="0"/>
                          <w:marBottom w:val="0"/>
                          <w:divBdr>
                            <w:top w:val="none" w:sz="0" w:space="0" w:color="auto"/>
                            <w:left w:val="none" w:sz="0" w:space="0" w:color="auto"/>
                            <w:bottom w:val="none" w:sz="0" w:space="0" w:color="auto"/>
                            <w:right w:val="none" w:sz="0" w:space="0" w:color="auto"/>
                          </w:divBdr>
                          <w:divsChild>
                            <w:div w:id="300380846">
                              <w:marLeft w:val="0"/>
                              <w:marRight w:val="0"/>
                              <w:marTop w:val="0"/>
                              <w:marBottom w:val="0"/>
                              <w:divBdr>
                                <w:top w:val="none" w:sz="0" w:space="0" w:color="auto"/>
                                <w:left w:val="none" w:sz="0" w:space="0" w:color="auto"/>
                                <w:bottom w:val="none" w:sz="0" w:space="0" w:color="auto"/>
                                <w:right w:val="none" w:sz="0" w:space="0" w:color="auto"/>
                              </w:divBdr>
                              <w:divsChild>
                                <w:div w:id="298844751">
                                  <w:marLeft w:val="0"/>
                                  <w:marRight w:val="0"/>
                                  <w:marTop w:val="0"/>
                                  <w:marBottom w:val="0"/>
                                  <w:divBdr>
                                    <w:top w:val="none" w:sz="0" w:space="0" w:color="auto"/>
                                    <w:left w:val="none" w:sz="0" w:space="0" w:color="auto"/>
                                    <w:bottom w:val="none" w:sz="0" w:space="0" w:color="auto"/>
                                    <w:right w:val="none" w:sz="0" w:space="0" w:color="auto"/>
                                  </w:divBdr>
                                  <w:divsChild>
                                    <w:div w:id="1445610604">
                                      <w:marLeft w:val="0"/>
                                      <w:marRight w:val="0"/>
                                      <w:marTop w:val="0"/>
                                      <w:marBottom w:val="0"/>
                                      <w:divBdr>
                                        <w:top w:val="none" w:sz="0" w:space="0" w:color="auto"/>
                                        <w:left w:val="none" w:sz="0" w:space="0" w:color="auto"/>
                                        <w:bottom w:val="none" w:sz="0" w:space="0" w:color="auto"/>
                                        <w:right w:val="none" w:sz="0" w:space="0" w:color="auto"/>
                                      </w:divBdr>
                                      <w:divsChild>
                                        <w:div w:id="1571815483">
                                          <w:marLeft w:val="0"/>
                                          <w:marRight w:val="0"/>
                                          <w:marTop w:val="0"/>
                                          <w:marBottom w:val="0"/>
                                          <w:divBdr>
                                            <w:top w:val="none" w:sz="0" w:space="0" w:color="auto"/>
                                            <w:left w:val="none" w:sz="0" w:space="0" w:color="auto"/>
                                            <w:bottom w:val="none" w:sz="0" w:space="0" w:color="auto"/>
                                            <w:right w:val="none" w:sz="0" w:space="0" w:color="auto"/>
                                          </w:divBdr>
                                          <w:divsChild>
                                            <w:div w:id="791631086">
                                              <w:marLeft w:val="0"/>
                                              <w:marRight w:val="0"/>
                                              <w:marTop w:val="0"/>
                                              <w:marBottom w:val="0"/>
                                              <w:divBdr>
                                                <w:top w:val="none" w:sz="0" w:space="0" w:color="auto"/>
                                                <w:left w:val="none" w:sz="0" w:space="0" w:color="auto"/>
                                                <w:bottom w:val="none" w:sz="0" w:space="0" w:color="auto"/>
                                                <w:right w:val="none" w:sz="0" w:space="0" w:color="auto"/>
                                              </w:divBdr>
                                              <w:divsChild>
                                                <w:div w:id="86679647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7801052">
      <w:bodyDiv w:val="1"/>
      <w:marLeft w:val="0"/>
      <w:marRight w:val="0"/>
      <w:marTop w:val="0"/>
      <w:marBottom w:val="0"/>
      <w:divBdr>
        <w:top w:val="none" w:sz="0" w:space="0" w:color="auto"/>
        <w:left w:val="none" w:sz="0" w:space="0" w:color="auto"/>
        <w:bottom w:val="none" w:sz="0" w:space="0" w:color="auto"/>
        <w:right w:val="none" w:sz="0" w:space="0" w:color="auto"/>
      </w:divBdr>
    </w:div>
    <w:div w:id="1711030587">
      <w:bodyDiv w:val="1"/>
      <w:marLeft w:val="0"/>
      <w:marRight w:val="0"/>
      <w:marTop w:val="0"/>
      <w:marBottom w:val="0"/>
      <w:divBdr>
        <w:top w:val="none" w:sz="0" w:space="0" w:color="auto"/>
        <w:left w:val="none" w:sz="0" w:space="0" w:color="auto"/>
        <w:bottom w:val="none" w:sz="0" w:space="0" w:color="auto"/>
        <w:right w:val="none" w:sz="0" w:space="0" w:color="auto"/>
      </w:divBdr>
      <w:divsChild>
        <w:div w:id="361131849">
          <w:marLeft w:val="0"/>
          <w:marRight w:val="0"/>
          <w:marTop w:val="0"/>
          <w:marBottom w:val="0"/>
          <w:divBdr>
            <w:top w:val="none" w:sz="0" w:space="0" w:color="auto"/>
            <w:left w:val="none" w:sz="0" w:space="0" w:color="auto"/>
            <w:bottom w:val="none" w:sz="0" w:space="0" w:color="auto"/>
            <w:right w:val="none" w:sz="0" w:space="0" w:color="auto"/>
          </w:divBdr>
          <w:divsChild>
            <w:div w:id="1578977312">
              <w:marLeft w:val="0"/>
              <w:marRight w:val="0"/>
              <w:marTop w:val="0"/>
              <w:marBottom w:val="0"/>
              <w:divBdr>
                <w:top w:val="none" w:sz="0" w:space="0" w:color="auto"/>
                <w:left w:val="none" w:sz="0" w:space="0" w:color="auto"/>
                <w:bottom w:val="none" w:sz="0" w:space="0" w:color="auto"/>
                <w:right w:val="none" w:sz="0" w:space="0" w:color="auto"/>
              </w:divBdr>
              <w:divsChild>
                <w:div w:id="1369254020">
                  <w:marLeft w:val="0"/>
                  <w:marRight w:val="0"/>
                  <w:marTop w:val="0"/>
                  <w:marBottom w:val="0"/>
                  <w:divBdr>
                    <w:top w:val="none" w:sz="0" w:space="0" w:color="auto"/>
                    <w:left w:val="none" w:sz="0" w:space="0" w:color="auto"/>
                    <w:bottom w:val="none" w:sz="0" w:space="0" w:color="auto"/>
                    <w:right w:val="none" w:sz="0" w:space="0" w:color="auto"/>
                  </w:divBdr>
                  <w:divsChild>
                    <w:div w:id="341399597">
                      <w:marLeft w:val="0"/>
                      <w:marRight w:val="0"/>
                      <w:marTop w:val="0"/>
                      <w:marBottom w:val="0"/>
                      <w:divBdr>
                        <w:top w:val="none" w:sz="0" w:space="0" w:color="auto"/>
                        <w:left w:val="none" w:sz="0" w:space="0" w:color="auto"/>
                        <w:bottom w:val="none" w:sz="0" w:space="0" w:color="auto"/>
                        <w:right w:val="none" w:sz="0" w:space="0" w:color="auto"/>
                      </w:divBdr>
                      <w:divsChild>
                        <w:div w:id="787746127">
                          <w:marLeft w:val="0"/>
                          <w:marRight w:val="0"/>
                          <w:marTop w:val="0"/>
                          <w:marBottom w:val="0"/>
                          <w:divBdr>
                            <w:top w:val="none" w:sz="0" w:space="0" w:color="auto"/>
                            <w:left w:val="none" w:sz="0" w:space="0" w:color="auto"/>
                            <w:bottom w:val="none" w:sz="0" w:space="0" w:color="auto"/>
                            <w:right w:val="none" w:sz="0" w:space="0" w:color="auto"/>
                          </w:divBdr>
                          <w:divsChild>
                            <w:div w:id="1489831707">
                              <w:marLeft w:val="0"/>
                              <w:marRight w:val="0"/>
                              <w:marTop w:val="0"/>
                              <w:marBottom w:val="0"/>
                              <w:divBdr>
                                <w:top w:val="none" w:sz="0" w:space="0" w:color="auto"/>
                                <w:left w:val="none" w:sz="0" w:space="0" w:color="auto"/>
                                <w:bottom w:val="none" w:sz="0" w:space="0" w:color="auto"/>
                                <w:right w:val="none" w:sz="0" w:space="0" w:color="auto"/>
                              </w:divBdr>
                              <w:divsChild>
                                <w:div w:id="1614441388">
                                  <w:marLeft w:val="0"/>
                                  <w:marRight w:val="0"/>
                                  <w:marTop w:val="0"/>
                                  <w:marBottom w:val="0"/>
                                  <w:divBdr>
                                    <w:top w:val="none" w:sz="0" w:space="0" w:color="auto"/>
                                    <w:left w:val="none" w:sz="0" w:space="0" w:color="auto"/>
                                    <w:bottom w:val="none" w:sz="0" w:space="0" w:color="auto"/>
                                    <w:right w:val="none" w:sz="0" w:space="0" w:color="auto"/>
                                  </w:divBdr>
                                  <w:divsChild>
                                    <w:div w:id="1764567449">
                                      <w:marLeft w:val="0"/>
                                      <w:marRight w:val="0"/>
                                      <w:marTop w:val="0"/>
                                      <w:marBottom w:val="0"/>
                                      <w:divBdr>
                                        <w:top w:val="none" w:sz="0" w:space="0" w:color="auto"/>
                                        <w:left w:val="none" w:sz="0" w:space="0" w:color="auto"/>
                                        <w:bottom w:val="none" w:sz="0" w:space="0" w:color="auto"/>
                                        <w:right w:val="none" w:sz="0" w:space="0" w:color="auto"/>
                                      </w:divBdr>
                                      <w:divsChild>
                                        <w:div w:id="541014179">
                                          <w:marLeft w:val="0"/>
                                          <w:marRight w:val="0"/>
                                          <w:marTop w:val="0"/>
                                          <w:marBottom w:val="0"/>
                                          <w:divBdr>
                                            <w:top w:val="none" w:sz="0" w:space="0" w:color="auto"/>
                                            <w:left w:val="none" w:sz="0" w:space="0" w:color="auto"/>
                                            <w:bottom w:val="none" w:sz="0" w:space="0" w:color="auto"/>
                                            <w:right w:val="none" w:sz="0" w:space="0" w:color="auto"/>
                                          </w:divBdr>
                                        </w:div>
                                      </w:divsChild>
                                    </w:div>
                                    <w:div w:id="609628419">
                                      <w:marLeft w:val="0"/>
                                      <w:marRight w:val="0"/>
                                      <w:marTop w:val="0"/>
                                      <w:marBottom w:val="0"/>
                                      <w:divBdr>
                                        <w:top w:val="none" w:sz="0" w:space="0" w:color="auto"/>
                                        <w:left w:val="none" w:sz="0" w:space="0" w:color="auto"/>
                                        <w:bottom w:val="none" w:sz="0" w:space="0" w:color="auto"/>
                                        <w:right w:val="none" w:sz="0" w:space="0" w:color="auto"/>
                                      </w:divBdr>
                                      <w:divsChild>
                                        <w:div w:id="950478531">
                                          <w:marLeft w:val="0"/>
                                          <w:marRight w:val="0"/>
                                          <w:marTop w:val="0"/>
                                          <w:marBottom w:val="0"/>
                                          <w:divBdr>
                                            <w:top w:val="none" w:sz="0" w:space="0" w:color="auto"/>
                                            <w:left w:val="none" w:sz="0" w:space="0" w:color="auto"/>
                                            <w:bottom w:val="none" w:sz="0" w:space="0" w:color="auto"/>
                                            <w:right w:val="none" w:sz="0" w:space="0" w:color="auto"/>
                                          </w:divBdr>
                                          <w:divsChild>
                                            <w:div w:id="1743404518">
                                              <w:marLeft w:val="0"/>
                                              <w:marRight w:val="0"/>
                                              <w:marTop w:val="0"/>
                                              <w:marBottom w:val="0"/>
                                              <w:divBdr>
                                                <w:top w:val="none" w:sz="0" w:space="0" w:color="auto"/>
                                                <w:left w:val="none" w:sz="0" w:space="0" w:color="auto"/>
                                                <w:bottom w:val="none" w:sz="0" w:space="0" w:color="auto"/>
                                                <w:right w:val="none" w:sz="0" w:space="0" w:color="auto"/>
                                              </w:divBdr>
                                              <w:divsChild>
                                                <w:div w:id="572006255">
                                                  <w:marLeft w:val="0"/>
                                                  <w:marRight w:val="0"/>
                                                  <w:marTop w:val="0"/>
                                                  <w:marBottom w:val="0"/>
                                                  <w:divBdr>
                                                    <w:top w:val="none" w:sz="0" w:space="0" w:color="auto"/>
                                                    <w:left w:val="none" w:sz="0" w:space="0" w:color="auto"/>
                                                    <w:bottom w:val="none" w:sz="0" w:space="0" w:color="auto"/>
                                                    <w:right w:val="none" w:sz="0" w:space="0" w:color="auto"/>
                                                  </w:divBdr>
                                                  <w:divsChild>
                                                    <w:div w:id="1021010945">
                                                      <w:marLeft w:val="0"/>
                                                      <w:marRight w:val="0"/>
                                                      <w:marTop w:val="0"/>
                                                      <w:marBottom w:val="0"/>
                                                      <w:divBdr>
                                                        <w:top w:val="none" w:sz="0" w:space="0" w:color="auto"/>
                                                        <w:left w:val="none" w:sz="0" w:space="0" w:color="auto"/>
                                                        <w:bottom w:val="none" w:sz="0" w:space="0" w:color="auto"/>
                                                        <w:right w:val="none" w:sz="0" w:space="0" w:color="auto"/>
                                                      </w:divBdr>
                                                      <w:divsChild>
                                                        <w:div w:id="965430335">
                                                          <w:marLeft w:val="0"/>
                                                          <w:marRight w:val="0"/>
                                                          <w:marTop w:val="0"/>
                                                          <w:marBottom w:val="0"/>
                                                          <w:divBdr>
                                                            <w:top w:val="none" w:sz="0" w:space="0" w:color="auto"/>
                                                            <w:left w:val="none" w:sz="0" w:space="0" w:color="auto"/>
                                                            <w:bottom w:val="none" w:sz="0" w:space="0" w:color="auto"/>
                                                            <w:right w:val="none" w:sz="0" w:space="0" w:color="auto"/>
                                                          </w:divBdr>
                                                          <w:divsChild>
                                                            <w:div w:id="1515534061">
                                                              <w:marLeft w:val="0"/>
                                                              <w:marRight w:val="0"/>
                                                              <w:marTop w:val="0"/>
                                                              <w:marBottom w:val="0"/>
                                                              <w:divBdr>
                                                                <w:top w:val="none" w:sz="0" w:space="0" w:color="auto"/>
                                                                <w:left w:val="none" w:sz="0" w:space="0" w:color="auto"/>
                                                                <w:bottom w:val="none" w:sz="0" w:space="0" w:color="auto"/>
                                                                <w:right w:val="none" w:sz="0" w:space="0" w:color="auto"/>
                                                              </w:divBdr>
                                                              <w:divsChild>
                                                                <w:div w:id="1502966010">
                                                                  <w:marLeft w:val="0"/>
                                                                  <w:marRight w:val="0"/>
                                                                  <w:marTop w:val="0"/>
                                                                  <w:marBottom w:val="0"/>
                                                                  <w:divBdr>
                                                                    <w:top w:val="none" w:sz="0" w:space="0" w:color="auto"/>
                                                                    <w:left w:val="none" w:sz="0" w:space="0" w:color="auto"/>
                                                                    <w:bottom w:val="none" w:sz="0" w:space="0" w:color="auto"/>
                                                                    <w:right w:val="none" w:sz="0" w:space="0" w:color="auto"/>
                                                                  </w:divBdr>
                                                                  <w:divsChild>
                                                                    <w:div w:id="17903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35820383">
      <w:bodyDiv w:val="1"/>
      <w:marLeft w:val="0"/>
      <w:marRight w:val="0"/>
      <w:marTop w:val="0"/>
      <w:marBottom w:val="0"/>
      <w:divBdr>
        <w:top w:val="none" w:sz="0" w:space="0" w:color="auto"/>
        <w:left w:val="none" w:sz="0" w:space="0" w:color="auto"/>
        <w:bottom w:val="none" w:sz="0" w:space="0" w:color="auto"/>
        <w:right w:val="none" w:sz="0" w:space="0" w:color="auto"/>
      </w:divBdr>
      <w:divsChild>
        <w:div w:id="1764908942">
          <w:marLeft w:val="0"/>
          <w:marRight w:val="0"/>
          <w:marTop w:val="0"/>
          <w:marBottom w:val="0"/>
          <w:divBdr>
            <w:top w:val="none" w:sz="0" w:space="0" w:color="auto"/>
            <w:left w:val="none" w:sz="0" w:space="0" w:color="auto"/>
            <w:bottom w:val="none" w:sz="0" w:space="0" w:color="auto"/>
            <w:right w:val="none" w:sz="0" w:space="0" w:color="auto"/>
          </w:divBdr>
          <w:divsChild>
            <w:div w:id="214899266">
              <w:marLeft w:val="0"/>
              <w:marRight w:val="0"/>
              <w:marTop w:val="0"/>
              <w:marBottom w:val="0"/>
              <w:divBdr>
                <w:top w:val="none" w:sz="0" w:space="0" w:color="auto"/>
                <w:left w:val="none" w:sz="0" w:space="0" w:color="auto"/>
                <w:bottom w:val="none" w:sz="0" w:space="0" w:color="auto"/>
                <w:right w:val="none" w:sz="0" w:space="0" w:color="auto"/>
              </w:divBdr>
              <w:divsChild>
                <w:div w:id="841970800">
                  <w:marLeft w:val="0"/>
                  <w:marRight w:val="0"/>
                  <w:marTop w:val="0"/>
                  <w:marBottom w:val="0"/>
                  <w:divBdr>
                    <w:top w:val="none" w:sz="0" w:space="0" w:color="auto"/>
                    <w:left w:val="none" w:sz="0" w:space="0" w:color="auto"/>
                    <w:bottom w:val="none" w:sz="0" w:space="0" w:color="auto"/>
                    <w:right w:val="none" w:sz="0" w:space="0" w:color="auto"/>
                  </w:divBdr>
                  <w:divsChild>
                    <w:div w:id="1368483051">
                      <w:marLeft w:val="0"/>
                      <w:marRight w:val="0"/>
                      <w:marTop w:val="0"/>
                      <w:marBottom w:val="0"/>
                      <w:divBdr>
                        <w:top w:val="none" w:sz="0" w:space="0" w:color="auto"/>
                        <w:left w:val="none" w:sz="0" w:space="0" w:color="auto"/>
                        <w:bottom w:val="none" w:sz="0" w:space="0" w:color="auto"/>
                        <w:right w:val="none" w:sz="0" w:space="0" w:color="auto"/>
                      </w:divBdr>
                      <w:divsChild>
                        <w:div w:id="1276252880">
                          <w:marLeft w:val="0"/>
                          <w:marRight w:val="0"/>
                          <w:marTop w:val="0"/>
                          <w:marBottom w:val="0"/>
                          <w:divBdr>
                            <w:top w:val="none" w:sz="0" w:space="0" w:color="auto"/>
                            <w:left w:val="none" w:sz="0" w:space="0" w:color="auto"/>
                            <w:bottom w:val="none" w:sz="0" w:space="0" w:color="auto"/>
                            <w:right w:val="none" w:sz="0" w:space="0" w:color="auto"/>
                          </w:divBdr>
                          <w:divsChild>
                            <w:div w:id="1194078340">
                              <w:marLeft w:val="0"/>
                              <w:marRight w:val="0"/>
                              <w:marTop w:val="0"/>
                              <w:marBottom w:val="0"/>
                              <w:divBdr>
                                <w:top w:val="none" w:sz="0" w:space="0" w:color="auto"/>
                                <w:left w:val="none" w:sz="0" w:space="0" w:color="auto"/>
                                <w:bottom w:val="none" w:sz="0" w:space="0" w:color="auto"/>
                                <w:right w:val="none" w:sz="0" w:space="0" w:color="auto"/>
                              </w:divBdr>
                              <w:divsChild>
                                <w:div w:id="13044722">
                                  <w:marLeft w:val="0"/>
                                  <w:marRight w:val="0"/>
                                  <w:marTop w:val="0"/>
                                  <w:marBottom w:val="0"/>
                                  <w:divBdr>
                                    <w:top w:val="none" w:sz="0" w:space="0" w:color="auto"/>
                                    <w:left w:val="none" w:sz="0" w:space="0" w:color="auto"/>
                                    <w:bottom w:val="none" w:sz="0" w:space="0" w:color="auto"/>
                                    <w:right w:val="none" w:sz="0" w:space="0" w:color="auto"/>
                                  </w:divBdr>
                                  <w:divsChild>
                                    <w:div w:id="1552620953">
                                      <w:marLeft w:val="0"/>
                                      <w:marRight w:val="0"/>
                                      <w:marTop w:val="0"/>
                                      <w:marBottom w:val="0"/>
                                      <w:divBdr>
                                        <w:top w:val="none" w:sz="0" w:space="0" w:color="auto"/>
                                        <w:left w:val="none" w:sz="0" w:space="0" w:color="auto"/>
                                        <w:bottom w:val="none" w:sz="0" w:space="0" w:color="auto"/>
                                        <w:right w:val="none" w:sz="0" w:space="0" w:color="auto"/>
                                      </w:divBdr>
                                      <w:divsChild>
                                        <w:div w:id="4986477">
                                          <w:marLeft w:val="0"/>
                                          <w:marRight w:val="0"/>
                                          <w:marTop w:val="0"/>
                                          <w:marBottom w:val="0"/>
                                          <w:divBdr>
                                            <w:top w:val="none" w:sz="0" w:space="0" w:color="auto"/>
                                            <w:left w:val="none" w:sz="0" w:space="0" w:color="auto"/>
                                            <w:bottom w:val="none" w:sz="0" w:space="0" w:color="auto"/>
                                            <w:right w:val="none" w:sz="0" w:space="0" w:color="auto"/>
                                          </w:divBdr>
                                          <w:divsChild>
                                            <w:div w:id="1419712223">
                                              <w:marLeft w:val="0"/>
                                              <w:marRight w:val="0"/>
                                              <w:marTop w:val="0"/>
                                              <w:marBottom w:val="0"/>
                                              <w:divBdr>
                                                <w:top w:val="none" w:sz="0" w:space="0" w:color="auto"/>
                                                <w:left w:val="none" w:sz="0" w:space="0" w:color="auto"/>
                                                <w:bottom w:val="none" w:sz="0" w:space="0" w:color="auto"/>
                                                <w:right w:val="none" w:sz="0" w:space="0" w:color="auto"/>
                                              </w:divBdr>
                                              <w:divsChild>
                                                <w:div w:id="48624112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cts.wustl.edu/icts-researchers/icts-cores/find-services/by-core-name/dissemination-implementation-research-core" TargetMode="External"/><Relationship Id="rId2" Type="http://schemas.openxmlformats.org/officeDocument/2006/relationships/hyperlink" Target="https://obssr.od.nih.gov/training/training-institutes/training-institute-on-dissemination-and-implementation-research-tidirh/" TargetMode="External"/><Relationship Id="rId1" Type="http://schemas.openxmlformats.org/officeDocument/2006/relationships/hyperlink" Target="https://implementationscience.biomedcentral.com/" TargetMode="External"/><Relationship Id="rId6" Type="http://schemas.openxmlformats.org/officeDocument/2006/relationships/hyperlink" Target="http://grants.nih.gov/grants/guide/pa-files/PAR-13-055.html" TargetMode="External"/><Relationship Id="rId5" Type="http://schemas.openxmlformats.org/officeDocument/2006/relationships/hyperlink" Target="http://diconference.academyhealth.org/home" TargetMode="External"/><Relationship Id="rId4" Type="http://schemas.openxmlformats.org/officeDocument/2006/relationships/hyperlink" Target="https://cmhsr.wustl.edu/Training/IRI/Pages/ImplementationResearchTraining.aspx"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queri.research.va.gov"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rants.nih.gov/grants/guide/pa-files/PAR-16-238.htm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plementationscience.biomedcentra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cbi.nlm.nih.gov/pubmed/19525005" TargetMode="External"/><Relationship Id="rId4" Type="http://schemas.openxmlformats.org/officeDocument/2006/relationships/webSettings" Target="webSettings.xml"/><Relationship Id="rId9" Type="http://schemas.openxmlformats.org/officeDocument/2006/relationships/hyperlink" Target="http://www.qualres.org/inde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32</Pages>
  <Words>11314</Words>
  <Characters>64490</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75653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NCI User</dc:creator>
  <cp:lastModifiedBy>Heurtin-Roberts, Suzanne (NIH/NCI) [E]</cp:lastModifiedBy>
  <cp:revision>5</cp:revision>
  <dcterms:created xsi:type="dcterms:W3CDTF">2016-10-04T18:33:00Z</dcterms:created>
  <dcterms:modified xsi:type="dcterms:W3CDTF">2016-10-04T21:32:00Z</dcterms:modified>
</cp:coreProperties>
</file>