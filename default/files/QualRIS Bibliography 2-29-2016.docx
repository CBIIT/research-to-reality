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0FC500" w14:textId="6995319D" w:rsidR="00EB5C40" w:rsidRPr="00C8673D" w:rsidDel="00436666" w:rsidRDefault="00EB5C40" w:rsidP="00D420E5">
      <w:pPr>
        <w:pStyle w:val="HTMLPreformatted"/>
        <w:ind w:left="360" w:hanging="360"/>
        <w:jc w:val="center"/>
        <w:rPr>
          <w:del w:id="0" w:author="Heurtin-Roberts, Suzanne (NIH/NCI) [E]" w:date="2016-01-13T15:46:00Z"/>
          <w:rFonts w:ascii="Arial" w:hAnsi="Arial" w:cs="Arial"/>
          <w:b/>
          <w:sz w:val="22"/>
          <w:szCs w:val="22"/>
        </w:rPr>
      </w:pPr>
      <w:del w:id="1" w:author="Heurtin-Roberts, Suzanne (NIH/NCI) [E]" w:date="2016-01-13T15:46:00Z">
        <w:r w:rsidRPr="00C8673D" w:rsidDel="00436666">
          <w:rPr>
            <w:rFonts w:ascii="Arial" w:hAnsi="Arial" w:cs="Arial"/>
            <w:b/>
            <w:sz w:val="22"/>
            <w:szCs w:val="22"/>
          </w:rPr>
          <w:delText>Qualitative Methods in Implementation Research</w:delText>
        </w:r>
      </w:del>
    </w:p>
    <w:p w14:paraId="5B057687" w14:textId="7903EFE3" w:rsidR="00EB5C40" w:rsidRPr="00C8673D" w:rsidDel="00436666" w:rsidRDefault="00EB5C40" w:rsidP="00D420E5">
      <w:pPr>
        <w:pStyle w:val="HTMLPreformatted"/>
        <w:ind w:left="360" w:hanging="360"/>
        <w:jc w:val="center"/>
        <w:rPr>
          <w:del w:id="2" w:author="Heurtin-Roberts, Suzanne (NIH/NCI) [E]" w:date="2016-01-13T15:46:00Z"/>
          <w:rFonts w:ascii="Arial" w:hAnsi="Arial" w:cs="Arial"/>
          <w:b/>
          <w:sz w:val="22"/>
          <w:szCs w:val="22"/>
        </w:rPr>
      </w:pPr>
      <w:del w:id="3" w:author="Heurtin-Roberts, Suzanne (NIH/NCI) [E]" w:date="2016-01-13T15:46:00Z">
        <w:r w:rsidRPr="00C8673D" w:rsidDel="00436666">
          <w:rPr>
            <w:rFonts w:cs="Arial"/>
            <w:b/>
            <w:sz w:val="22"/>
          </w:rPr>
          <w:delText>SGIM Annual Meeting</w:delText>
        </w:r>
      </w:del>
    </w:p>
    <w:p w14:paraId="7BA0F799" w14:textId="31BB941C" w:rsidR="00EB5C40" w:rsidRPr="00C8673D" w:rsidDel="00436666" w:rsidRDefault="00EB5C40" w:rsidP="00D420E5">
      <w:pPr>
        <w:pStyle w:val="HTMLPreformatted"/>
        <w:ind w:left="360" w:hanging="360"/>
        <w:jc w:val="center"/>
        <w:rPr>
          <w:del w:id="4" w:author="Heurtin-Roberts, Suzanne (NIH/NCI) [E]" w:date="2016-01-13T15:46:00Z"/>
          <w:rFonts w:ascii="Arial" w:hAnsi="Arial" w:cs="Arial"/>
          <w:b/>
          <w:sz w:val="22"/>
          <w:szCs w:val="22"/>
        </w:rPr>
      </w:pPr>
      <w:del w:id="5" w:author="Heurtin-Roberts, Suzanne (NIH/NCI) [E]" w:date="2016-01-13T15:46:00Z">
        <w:r w:rsidRPr="00C8673D" w:rsidDel="00436666">
          <w:rPr>
            <w:rFonts w:cs="Arial"/>
            <w:b/>
            <w:sz w:val="22"/>
          </w:rPr>
          <w:delText>April 24, 2015</w:delText>
        </w:r>
      </w:del>
    </w:p>
    <w:p w14:paraId="6947B1A0" w14:textId="042DD722" w:rsidR="00EB5C40" w:rsidRPr="00C8673D" w:rsidDel="00436666" w:rsidRDefault="00EB5C40" w:rsidP="00D420E5">
      <w:pPr>
        <w:pStyle w:val="HTMLPreformatted"/>
        <w:ind w:left="360" w:hanging="360"/>
        <w:jc w:val="center"/>
        <w:rPr>
          <w:del w:id="6" w:author="Heurtin-Roberts, Suzanne (NIH/NCI) [E]" w:date="2016-01-13T15:46:00Z"/>
          <w:rFonts w:ascii="Arial" w:hAnsi="Arial" w:cs="Arial"/>
          <w:b/>
          <w:sz w:val="22"/>
          <w:szCs w:val="22"/>
        </w:rPr>
      </w:pPr>
    </w:p>
    <w:p w14:paraId="7E762981" w14:textId="055F66ED" w:rsidR="00EB5C40" w:rsidRPr="00C8673D" w:rsidDel="00436666" w:rsidRDefault="00660C0E" w:rsidP="00660C0E">
      <w:pPr>
        <w:pStyle w:val="HTMLPreformatted"/>
        <w:ind w:left="360" w:hanging="360"/>
        <w:jc w:val="center"/>
        <w:rPr>
          <w:del w:id="7" w:author="Heurtin-Roberts, Suzanne (NIH/NCI) [E]" w:date="2016-01-13T15:46:00Z"/>
          <w:rFonts w:ascii="Arial" w:hAnsi="Arial" w:cs="Arial"/>
          <w:b/>
          <w:sz w:val="22"/>
          <w:szCs w:val="22"/>
        </w:rPr>
      </w:pPr>
      <w:del w:id="8" w:author="Heurtin-Roberts, Suzanne (NIH/NCI) [E]" w:date="2016-01-13T15:46:00Z">
        <w:r w:rsidRPr="00C8673D" w:rsidDel="00436666">
          <w:rPr>
            <w:rFonts w:cs="Arial"/>
            <w:b/>
            <w:sz w:val="22"/>
          </w:rPr>
          <w:delText>Recommended Implementation Science</w:delText>
        </w:r>
        <w:r w:rsidR="00EB5C40" w:rsidRPr="00C8673D" w:rsidDel="00436666">
          <w:rPr>
            <w:rFonts w:cs="Arial"/>
            <w:b/>
            <w:sz w:val="22"/>
          </w:rPr>
          <w:delText xml:space="preserve"> Readings</w:delText>
        </w:r>
      </w:del>
    </w:p>
    <w:p w14:paraId="162326A9" w14:textId="37FC4234" w:rsidR="00EB5C40" w:rsidRPr="00C8673D" w:rsidDel="00436666" w:rsidRDefault="00EB5C40" w:rsidP="00D420E5">
      <w:pPr>
        <w:pStyle w:val="HTMLPreformatted"/>
        <w:ind w:left="360" w:hanging="360"/>
        <w:rPr>
          <w:del w:id="9" w:author="Heurtin-Roberts, Suzanne (NIH/NCI) [E]" w:date="2016-01-13T15:46:00Z"/>
          <w:rFonts w:ascii="Arial" w:hAnsi="Arial" w:cs="Arial"/>
          <w:b/>
          <w:sz w:val="22"/>
          <w:szCs w:val="22"/>
        </w:rPr>
      </w:pPr>
    </w:p>
    <w:p w14:paraId="20DC521A" w14:textId="6EE1652D" w:rsidR="00D420E5" w:rsidRPr="00C8673D" w:rsidDel="00436666" w:rsidRDefault="00D420E5" w:rsidP="00D420E5">
      <w:pPr>
        <w:pStyle w:val="HTMLPreformatted"/>
        <w:rPr>
          <w:del w:id="10" w:author="Heurtin-Roberts, Suzanne (NIH/NCI) [E]" w:date="2016-01-13T15:46:00Z"/>
          <w:rFonts w:ascii="Arial" w:hAnsi="Arial" w:cs="Arial"/>
          <w:b/>
          <w:sz w:val="22"/>
          <w:szCs w:val="22"/>
        </w:rPr>
      </w:pPr>
      <w:del w:id="11" w:author="Heurtin-Roberts, Suzanne (NIH/NCI) [E]" w:date="2016-01-13T15:46:00Z">
        <w:r w:rsidRPr="00C8673D" w:rsidDel="00436666">
          <w:rPr>
            <w:rFonts w:cs="Arial"/>
            <w:b/>
            <w:sz w:val="22"/>
          </w:rPr>
          <w:delText xml:space="preserve">Selected </w:delText>
        </w:r>
        <w:r w:rsidR="00180E4B" w:rsidRPr="00C8673D" w:rsidDel="00436666">
          <w:rPr>
            <w:rFonts w:cs="Arial"/>
            <w:b/>
            <w:sz w:val="22"/>
          </w:rPr>
          <w:delText xml:space="preserve">Implementation Science (IS) </w:delText>
        </w:r>
        <w:r w:rsidRPr="00C8673D" w:rsidDel="00436666">
          <w:rPr>
            <w:rFonts w:cs="Arial"/>
            <w:b/>
            <w:sz w:val="22"/>
          </w:rPr>
          <w:delText>Readings by Workshop Presenters</w:delText>
        </w:r>
      </w:del>
    </w:p>
    <w:p w14:paraId="3F466D69" w14:textId="55943016" w:rsidR="00D420E5" w:rsidRPr="00C8673D" w:rsidDel="005463C8" w:rsidRDefault="00D420E5" w:rsidP="00D420E5">
      <w:pPr>
        <w:pStyle w:val="HTMLPreformatted"/>
        <w:ind w:left="360" w:hanging="360"/>
        <w:rPr>
          <w:del w:id="12" w:author="Heurtin-Roberts, Suzanne (NIH/NCI) [E]" w:date="2016-01-13T15:21:00Z"/>
          <w:rFonts w:ascii="Arial" w:hAnsi="Arial" w:cs="Arial"/>
          <w:b/>
          <w:sz w:val="22"/>
          <w:szCs w:val="22"/>
          <w:rPrChange w:id="13" w:author="Heurtin-Roberts, Suzanne (NIH/NCI) [E]" w:date="2016-01-13T16:17:00Z">
            <w:rPr>
              <w:del w:id="14" w:author="Heurtin-Roberts, Suzanne (NIH/NCI) [E]" w:date="2016-01-13T15:21:00Z"/>
              <w:rFonts w:ascii="Arial" w:hAnsi="Arial" w:cs="Arial"/>
              <w:sz w:val="22"/>
              <w:szCs w:val="22"/>
            </w:rPr>
          </w:rPrChange>
        </w:rPr>
      </w:pPr>
      <w:del w:id="15" w:author="Heurtin-Roberts, Suzanne (NIH/NCI) [E]" w:date="2016-01-13T15:21:00Z">
        <w:r w:rsidRPr="00C8673D" w:rsidDel="005463C8">
          <w:rPr>
            <w:rFonts w:cs="Arial"/>
            <w:b/>
            <w:sz w:val="22"/>
            <w:rPrChange w:id="16" w:author="Heurtin-Roberts, Suzanne (NIH/NCI) [E]" w:date="2016-01-13T16:17:00Z">
              <w:rPr>
                <w:rFonts w:cs="Arial"/>
                <w:sz w:val="22"/>
              </w:rPr>
            </w:rPrChange>
          </w:rPr>
          <w:delText>Anaya HD, Butler JN, Solomon JL, Knapp H, Hoang T, Kan V, Rodriguez-Barradas MC, Hare KA, Kertz B, Bokhour B. Implementation of nurse-initiated rapid HIV</w:delText>
        </w:r>
        <w:r w:rsidR="007C39A4" w:rsidRPr="00C8673D" w:rsidDel="005463C8">
          <w:rPr>
            <w:rFonts w:cs="Arial"/>
            <w:b/>
            <w:sz w:val="22"/>
            <w:rPrChange w:id="17" w:author="Heurtin-Roberts, Suzanne (NIH/NCI) [E]" w:date="2016-01-13T16:17:00Z">
              <w:rPr>
                <w:rFonts w:cs="Arial"/>
                <w:sz w:val="22"/>
              </w:rPr>
            </w:rPrChange>
          </w:rPr>
          <w:delText xml:space="preserve"> </w:delText>
        </w:r>
        <w:r w:rsidRPr="00C8673D" w:rsidDel="005463C8">
          <w:rPr>
            <w:rFonts w:cs="Arial"/>
            <w:b/>
            <w:sz w:val="22"/>
            <w:rPrChange w:id="18" w:author="Heurtin-Roberts, Suzanne (NIH/NCI) [E]" w:date="2016-01-13T16:17:00Z">
              <w:rPr>
                <w:rFonts w:cs="Arial"/>
                <w:sz w:val="22"/>
              </w:rPr>
            </w:rPrChange>
          </w:rPr>
          <w:delText>testing at high-prevalence primary care sites within the U.S. Veterans Affairs Health Care System. Sex Transm Dis. 2013 Apr;40(4):341-5.</w:delText>
        </w:r>
      </w:del>
    </w:p>
    <w:p w14:paraId="0BE0374E" w14:textId="61654BF3" w:rsidR="00D420E5" w:rsidRPr="00C8673D" w:rsidDel="005463C8" w:rsidRDefault="00D420E5"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del w:id="19" w:author="Heurtin-Roberts, Suzanne (NIH/NCI) [E]" w:date="2016-01-13T15:21:00Z"/>
          <w:rFonts w:eastAsia="Times New Roman" w:cs="Arial"/>
          <w:b/>
          <w:sz w:val="22"/>
          <w:rPrChange w:id="20" w:author="Heurtin-Roberts, Suzanne (NIH/NCI) [E]" w:date="2016-01-13T16:17:00Z">
            <w:rPr>
              <w:del w:id="21" w:author="Heurtin-Roberts, Suzanne (NIH/NCI) [E]" w:date="2016-01-13T15:21:00Z"/>
              <w:rFonts w:eastAsia="Times New Roman" w:cs="Arial"/>
              <w:sz w:val="22"/>
            </w:rPr>
          </w:rPrChange>
        </w:rPr>
      </w:pPr>
      <w:del w:id="22" w:author="Heurtin-Roberts, Suzanne (NIH/NCI) [E]" w:date="2016-01-13T15:21:00Z">
        <w:r w:rsidRPr="00C8673D" w:rsidDel="005463C8">
          <w:rPr>
            <w:rFonts w:eastAsia="Times New Roman" w:cs="Arial"/>
            <w:b/>
            <w:sz w:val="22"/>
            <w:rPrChange w:id="23" w:author="Heurtin-Roberts, Suzanne (NIH/NCI) [E]" w:date="2016-01-13T16:17:00Z">
              <w:rPr>
                <w:rFonts w:eastAsia="Times New Roman" w:cs="Arial"/>
                <w:sz w:val="22"/>
              </w:rPr>
            </w:rPrChange>
          </w:rPr>
          <w:delText xml:space="preserve">Anaya HD, Bokhour B, Feld J, Golden JF, Asch SM, Knapp H. Implementation of routine rapid HIV testing within the U.S. Department of Veterans Affairs Healthcare System. J Healthc Qual. 2012 Sep-Oct;34(5):7-14. </w:delText>
        </w:r>
      </w:del>
    </w:p>
    <w:p w14:paraId="02A1A259" w14:textId="6BE75D1E" w:rsidR="007C39A4" w:rsidRPr="00C8673D" w:rsidDel="00344040" w:rsidRDefault="00D420E5" w:rsidP="007C3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del w:id="24" w:author="Heurtin-Roberts, Suzanne (NIH/NCI) [E]" w:date="2016-01-13T15:25:00Z"/>
          <w:rFonts w:eastAsia="Times New Roman" w:cs="Arial"/>
          <w:b/>
          <w:sz w:val="22"/>
          <w:rPrChange w:id="25" w:author="Heurtin-Roberts, Suzanne (NIH/NCI) [E]" w:date="2016-01-13T16:17:00Z">
            <w:rPr>
              <w:del w:id="26" w:author="Heurtin-Roberts, Suzanne (NIH/NCI) [E]" w:date="2016-01-13T15:25:00Z"/>
              <w:rFonts w:eastAsia="Times New Roman" w:cs="Arial"/>
              <w:sz w:val="22"/>
            </w:rPr>
          </w:rPrChange>
        </w:rPr>
      </w:pPr>
      <w:del w:id="27" w:author="Heurtin-Roberts, Suzanne (NIH/NCI) [E]" w:date="2016-01-13T15:25:00Z">
        <w:r w:rsidRPr="00C8673D" w:rsidDel="00344040">
          <w:rPr>
            <w:rFonts w:eastAsia="Times New Roman" w:cs="Arial"/>
            <w:b/>
            <w:sz w:val="22"/>
          </w:rPr>
          <w:delText>Bokhour BG, Solomon JL, Knapp H, Asch SM, Gifford AL. Barriers and facilitators to routine HIV testing in VA primary care. J Gen Inte</w:delText>
        </w:r>
        <w:r w:rsidR="007C39A4" w:rsidRPr="00C8673D" w:rsidDel="00344040">
          <w:rPr>
            <w:rFonts w:eastAsia="Times New Roman" w:cs="Arial"/>
            <w:b/>
            <w:sz w:val="22"/>
            <w:rPrChange w:id="28" w:author="Heurtin-Roberts, Suzanne (NIH/NCI) [E]" w:date="2016-01-13T16:17:00Z">
              <w:rPr>
                <w:rFonts w:eastAsia="Times New Roman" w:cs="Arial"/>
                <w:sz w:val="22"/>
              </w:rPr>
            </w:rPrChange>
          </w:rPr>
          <w:delText>rn Med. 2009 Oct;24(10):1109-14)</w:delText>
        </w:r>
        <w:r w:rsidR="007C39A4" w:rsidRPr="00C8673D" w:rsidDel="00344040">
          <w:rPr>
            <w:rFonts w:eastAsia="Times New Roman" w:cs="Arial"/>
            <w:b/>
            <w:sz w:val="22"/>
            <w:rPrChange w:id="29" w:author="Heurtin-Roberts, Suzanne (NIH/NCI) [E]" w:date="2016-01-13T16:17:00Z">
              <w:rPr>
                <w:rFonts w:eastAsia="Times New Roman" w:cs="Arial"/>
                <w:sz w:val="22"/>
              </w:rPr>
            </w:rPrChange>
          </w:rPr>
          <w:tab/>
        </w:r>
      </w:del>
    </w:p>
    <w:p w14:paraId="01CC7547" w14:textId="3EBE26D9" w:rsidR="007C39A4" w:rsidRPr="00C8673D" w:rsidDel="00344040" w:rsidRDefault="007C39A4"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del w:id="30" w:author="Heurtin-Roberts, Suzanne (NIH/NCI) [E]" w:date="2016-01-13T15:25:00Z"/>
          <w:rFonts w:eastAsia="Times New Roman" w:cs="Arial"/>
          <w:b/>
          <w:sz w:val="22"/>
          <w:rPrChange w:id="31" w:author="Heurtin-Roberts, Suzanne (NIH/NCI) [E]" w:date="2016-01-13T16:17:00Z">
            <w:rPr>
              <w:del w:id="32" w:author="Heurtin-Roberts, Suzanne (NIH/NCI) [E]" w:date="2016-01-13T15:25:00Z"/>
              <w:rFonts w:eastAsia="Times New Roman" w:cs="Arial"/>
              <w:sz w:val="22"/>
            </w:rPr>
          </w:rPrChange>
        </w:rPr>
      </w:pPr>
      <w:del w:id="33" w:author="Heurtin-Roberts, Suzanne (NIH/NCI) [E]" w:date="2016-01-13T15:25:00Z">
        <w:r w:rsidRPr="00C8673D" w:rsidDel="00344040">
          <w:rPr>
            <w:rFonts w:eastAsia="Times New Roman" w:cs="Arial"/>
            <w:b/>
            <w:sz w:val="22"/>
          </w:rPr>
          <w:delText>Bokhour BG, Saifu H, Goetz  M, Fix GM, Henry SR,  Burgess J, Fletcher M, Knapp H, Asch S The role of evidence and context for implementing a multimodal intervention to increase HIV testing. Implementation Science 2015, 10:22 (13 February 2015).</w:delText>
        </w:r>
      </w:del>
    </w:p>
    <w:p w14:paraId="76156698" w14:textId="207BD866" w:rsidR="00D420E5" w:rsidRPr="00C8673D" w:rsidDel="005463C8" w:rsidRDefault="00D420E5" w:rsidP="00D420E5">
      <w:pPr>
        <w:spacing w:after="0" w:line="240" w:lineRule="auto"/>
        <w:ind w:left="360" w:hanging="360"/>
        <w:rPr>
          <w:del w:id="34" w:author="Heurtin-Roberts, Suzanne (NIH/NCI) [E]" w:date="2016-01-13T15:13:00Z"/>
          <w:rFonts w:cs="Arial"/>
          <w:b/>
          <w:sz w:val="22"/>
          <w:rPrChange w:id="35" w:author="Heurtin-Roberts, Suzanne (NIH/NCI) [E]" w:date="2016-01-13T16:17:00Z">
            <w:rPr>
              <w:del w:id="36" w:author="Heurtin-Roberts, Suzanne (NIH/NCI) [E]" w:date="2016-01-13T15:13:00Z"/>
              <w:rFonts w:cs="Arial"/>
              <w:sz w:val="22"/>
            </w:rPr>
          </w:rPrChange>
        </w:rPr>
      </w:pPr>
      <w:del w:id="37" w:author="Heurtin-Roberts, Suzanne (NIH/NCI) [E]" w:date="2016-01-13T15:13:00Z">
        <w:r w:rsidRPr="00C8673D" w:rsidDel="005463C8">
          <w:rPr>
            <w:rFonts w:cs="Arial"/>
            <w:b/>
            <w:sz w:val="22"/>
            <w:rPrChange w:id="38" w:author="Heurtin-Roberts, Suzanne (NIH/NCI) [E]" w:date="2016-01-13T16:17:00Z">
              <w:rPr>
                <w:rFonts w:cs="Arial"/>
                <w:sz w:val="22"/>
              </w:rPr>
            </w:rPrChange>
          </w:rPr>
          <w:delText xml:space="preserve">Buzza CD, Williams MB, Vander Weg MW, Christensen AJ, Kaboli PJ, Reisinger HS. Should Patients be Activated to Request Evidence-Based Medicine? A Qualitative Study of the Providers’ Reponses to the VA Project </w:delText>
        </w:r>
        <w:r w:rsidR="0067510A" w:rsidRPr="00C8673D" w:rsidDel="005463C8">
          <w:rPr>
            <w:rFonts w:cs="Arial"/>
            <w:b/>
            <w:sz w:val="22"/>
            <w:rPrChange w:id="39" w:author="Heurtin-Roberts, Suzanne (NIH/NCI) [E]" w:date="2016-01-13T16:17:00Z">
              <w:rPr>
                <w:rFonts w:cs="Arial"/>
                <w:sz w:val="22"/>
              </w:rPr>
            </w:rPrChange>
          </w:rPr>
          <w:delText>to Implement Diuretics (VAPID).</w:delText>
        </w:r>
        <w:r w:rsidRPr="00C8673D" w:rsidDel="005463C8">
          <w:rPr>
            <w:rFonts w:cs="Arial"/>
            <w:b/>
            <w:sz w:val="22"/>
            <w:rPrChange w:id="40" w:author="Heurtin-Roberts, Suzanne (NIH/NCI) [E]" w:date="2016-01-13T16:17:00Z">
              <w:rPr>
                <w:rFonts w:cs="Arial"/>
                <w:sz w:val="22"/>
              </w:rPr>
            </w:rPrChange>
          </w:rPr>
          <w:delText xml:space="preserve"> Implement Sci. 2010;5:24. (doi: 10.1186/1748-5908-5-24)</w:delText>
        </w:r>
      </w:del>
    </w:p>
    <w:p w14:paraId="2E0DCD08" w14:textId="65C7304E" w:rsidR="00D420E5" w:rsidRPr="00C8673D" w:rsidDel="00344040" w:rsidRDefault="00D420E5"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1" w:author="Heurtin-Roberts, Suzanne (NIH/NCI) [E]" w:date="2016-01-13T15:26:00Z"/>
          <w:rFonts w:eastAsia="Times New Roman" w:cs="Arial"/>
          <w:b/>
          <w:sz w:val="22"/>
          <w:rPrChange w:id="42" w:author="Heurtin-Roberts, Suzanne (NIH/NCI) [E]" w:date="2016-01-13T16:17:00Z">
            <w:rPr>
              <w:del w:id="43" w:author="Heurtin-Roberts, Suzanne (NIH/NCI) [E]" w:date="2016-01-13T15:26:00Z"/>
              <w:rFonts w:eastAsia="Times New Roman" w:cs="Arial"/>
              <w:sz w:val="22"/>
            </w:rPr>
          </w:rPrChange>
        </w:rPr>
      </w:pPr>
      <w:del w:id="44" w:author="Heurtin-Roberts, Suzanne (NIH/NCI) [E]" w:date="2016-01-13T15:26:00Z">
        <w:r w:rsidRPr="00C8673D" w:rsidDel="00344040">
          <w:rPr>
            <w:rFonts w:eastAsia="Times New Roman" w:cs="Arial"/>
            <w:b/>
            <w:sz w:val="22"/>
          </w:rPr>
          <w:delText>Hamilton AB, Chinman M, Cohen AN, Oberman RS, Young AS. Implementation of</w:delText>
        </w:r>
      </w:del>
    </w:p>
    <w:p w14:paraId="627F7077" w14:textId="61C105D3" w:rsidR="00D420E5" w:rsidRPr="00C8673D" w:rsidDel="00344040" w:rsidRDefault="00D420E5"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del w:id="45" w:author="Heurtin-Roberts, Suzanne (NIH/NCI) [E]" w:date="2016-01-13T15:26:00Z"/>
          <w:rFonts w:eastAsia="Times New Roman" w:cs="Arial"/>
          <w:b/>
          <w:sz w:val="22"/>
          <w:rPrChange w:id="46" w:author="Heurtin-Roberts, Suzanne (NIH/NCI) [E]" w:date="2016-01-13T16:17:00Z">
            <w:rPr>
              <w:del w:id="47" w:author="Heurtin-Roberts, Suzanne (NIH/NCI) [E]" w:date="2016-01-13T15:26:00Z"/>
              <w:rFonts w:eastAsia="Times New Roman" w:cs="Arial"/>
              <w:sz w:val="22"/>
            </w:rPr>
          </w:rPrChange>
        </w:rPr>
      </w:pPr>
      <w:del w:id="48" w:author="Heurtin-Roberts, Suzanne (NIH/NCI) [E]" w:date="2016-01-13T15:26:00Z">
        <w:r w:rsidRPr="00C8673D" w:rsidDel="00344040">
          <w:rPr>
            <w:rFonts w:eastAsia="Times New Roman" w:cs="Arial"/>
            <w:b/>
            <w:sz w:val="22"/>
            <w:rPrChange w:id="49" w:author="Heurtin-Roberts, Suzanne (NIH/NCI) [E]" w:date="2016-01-13T16:17:00Z">
              <w:rPr>
                <w:rFonts w:eastAsia="Times New Roman" w:cs="Arial"/>
                <w:sz w:val="22"/>
              </w:rPr>
            </w:rPrChange>
          </w:rPr>
          <w:delText xml:space="preserve">consumer providers into mental health intensive case management teams. J Behav Health Serv Res. 2015 Jan;42(1):100-8. </w:delText>
        </w:r>
      </w:del>
    </w:p>
    <w:p w14:paraId="4E0A66C9" w14:textId="6C425449" w:rsidR="00D420E5" w:rsidRPr="00C8673D" w:rsidDel="00344040" w:rsidRDefault="00D420E5" w:rsidP="00D420E5">
      <w:pPr>
        <w:pStyle w:val="HTMLPreformatted"/>
        <w:ind w:left="360" w:hanging="360"/>
        <w:rPr>
          <w:moveFrom w:id="50" w:author="Heurtin-Roberts, Suzanne (NIH/NCI) [E]" w:date="2016-01-13T15:28:00Z"/>
          <w:rFonts w:ascii="Arial" w:hAnsi="Arial" w:cs="Arial"/>
          <w:b/>
          <w:sz w:val="22"/>
          <w:szCs w:val="22"/>
          <w:rPrChange w:id="51" w:author="Heurtin-Roberts, Suzanne (NIH/NCI) [E]" w:date="2016-01-13T16:17:00Z">
            <w:rPr>
              <w:moveFrom w:id="52" w:author="Heurtin-Roberts, Suzanne (NIH/NCI) [E]" w:date="2016-01-13T15:28:00Z"/>
              <w:rFonts w:ascii="Arial" w:hAnsi="Arial" w:cs="Arial"/>
              <w:sz w:val="22"/>
              <w:szCs w:val="22"/>
            </w:rPr>
          </w:rPrChange>
        </w:rPr>
      </w:pPr>
      <w:moveFromRangeStart w:id="53" w:author="Heurtin-Roberts, Suzanne (NIH/NCI) [E]" w:date="2016-01-13T15:28:00Z" w:name="move440462240"/>
      <w:moveFrom w:id="54" w:author="Heurtin-Roberts, Suzanne (NIH/NCI) [E]" w:date="2016-01-13T15:28:00Z">
        <w:r w:rsidRPr="00C8673D" w:rsidDel="00344040">
          <w:rPr>
            <w:rFonts w:cs="Arial"/>
            <w:b/>
            <w:sz w:val="22"/>
          </w:rPr>
          <w:t xml:space="preserve">Hamilton AB, Cohen AN, Glover DL, Whelan F, Chemerinski E, McNagny KP, Mullins D, Reist C, Schubert M, Young AS. Implementation of evidence-based employment services in specialty mental health. Health Serv Res. 2013 Dec;48(6 Pt 2):2224-44. </w:t>
        </w:r>
      </w:moveFrom>
    </w:p>
    <w:moveFromRangeEnd w:id="53"/>
    <w:p w14:paraId="001619E5" w14:textId="4A4B9F1E" w:rsidR="00D420E5" w:rsidRPr="00C8673D" w:rsidDel="00344040" w:rsidRDefault="00D420E5"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del w:id="55" w:author="Heurtin-Roberts, Suzanne (NIH/NCI) [E]" w:date="2016-01-13T15:30:00Z"/>
          <w:rFonts w:eastAsia="Times New Roman" w:cs="Arial"/>
          <w:b/>
          <w:sz w:val="22"/>
          <w:rPrChange w:id="56" w:author="Heurtin-Roberts, Suzanne (NIH/NCI) [E]" w:date="2016-01-13T16:17:00Z">
            <w:rPr>
              <w:del w:id="57" w:author="Heurtin-Roberts, Suzanne (NIH/NCI) [E]" w:date="2016-01-13T15:30:00Z"/>
              <w:rFonts w:eastAsia="Times New Roman" w:cs="Arial"/>
              <w:sz w:val="22"/>
            </w:rPr>
          </w:rPrChange>
        </w:rPr>
      </w:pPr>
      <w:del w:id="58" w:author="Heurtin-Roberts, Suzanne (NIH/NCI) [E]" w:date="2016-01-13T15:30:00Z">
        <w:r w:rsidRPr="00C8673D" w:rsidDel="00344040">
          <w:rPr>
            <w:rFonts w:eastAsia="Times New Roman" w:cs="Arial"/>
            <w:b/>
            <w:sz w:val="22"/>
          </w:rPr>
          <w:delText xml:space="preserve">Hamilton AB, Cohen AN, Young AS. Organizational readiness in specialty mental health care. J Gen Intern Med. 2010 Jan;25 Suppl 1:27-31. </w:delText>
        </w:r>
      </w:del>
    </w:p>
    <w:p w14:paraId="6AEC16BE" w14:textId="19DE29D1" w:rsidR="00D420E5" w:rsidRPr="00C8673D" w:rsidDel="00344040" w:rsidRDefault="00D420E5"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del w:id="59" w:author="Heurtin-Roberts, Suzanne (NIH/NCI) [E]" w:date="2016-01-13T15:32:00Z"/>
          <w:rFonts w:eastAsia="Times New Roman" w:cs="Arial"/>
          <w:b/>
          <w:sz w:val="22"/>
          <w:rPrChange w:id="60" w:author="Heurtin-Roberts, Suzanne (NIH/NCI) [E]" w:date="2016-01-13T16:17:00Z">
            <w:rPr>
              <w:del w:id="61" w:author="Heurtin-Roberts, Suzanne (NIH/NCI) [E]" w:date="2016-01-13T15:32:00Z"/>
              <w:rFonts w:eastAsia="Times New Roman" w:cs="Arial"/>
              <w:sz w:val="22"/>
            </w:rPr>
          </w:rPrChange>
        </w:rPr>
      </w:pPr>
      <w:del w:id="62" w:author="Heurtin-Roberts, Suzanne (NIH/NCI) [E]" w:date="2016-01-13T15:32:00Z">
        <w:r w:rsidRPr="00C8673D" w:rsidDel="00344040">
          <w:rPr>
            <w:rFonts w:eastAsia="Times New Roman" w:cs="Arial"/>
            <w:b/>
            <w:sz w:val="22"/>
          </w:rPr>
          <w:delText xml:space="preserve">Hamilton AB, Mittman BS, Williams JK, Liu HH, Eccles AM, Hutchinson CS, Wyatt GE. Community-based implementation and effectiveness in a randomized trial of a risk reduction intervention for HIV-serodiscordant couples: study protocol. Implement Sci. 2014 Jun 20;9:79. </w:delText>
        </w:r>
      </w:del>
    </w:p>
    <w:p w14:paraId="0E362472" w14:textId="2CAE8A28" w:rsidR="00D420E5" w:rsidRPr="00C8673D" w:rsidDel="006A0402" w:rsidRDefault="00D420E5" w:rsidP="00230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del w:id="63" w:author="Heurtin-Roberts, Suzanne (NIH/NCI) [E]" w:date="2016-01-13T15:35:00Z"/>
          <w:rFonts w:eastAsia="Times New Roman" w:cs="Arial"/>
          <w:b/>
          <w:sz w:val="22"/>
          <w:rPrChange w:id="64" w:author="Heurtin-Roberts, Suzanne (NIH/NCI) [E]" w:date="2016-01-13T16:17:00Z">
            <w:rPr>
              <w:del w:id="65" w:author="Heurtin-Roberts, Suzanne (NIH/NCI) [E]" w:date="2016-01-13T15:35:00Z"/>
              <w:rFonts w:eastAsia="Times New Roman" w:cs="Arial"/>
              <w:sz w:val="22"/>
            </w:rPr>
          </w:rPrChange>
        </w:rPr>
      </w:pPr>
      <w:del w:id="66" w:author="Heurtin-Roberts, Suzanne (NIH/NCI) [E]" w:date="2016-01-13T15:35:00Z">
        <w:r w:rsidRPr="00C8673D" w:rsidDel="006A0402">
          <w:rPr>
            <w:rFonts w:eastAsia="Times New Roman" w:cs="Arial"/>
            <w:b/>
            <w:sz w:val="22"/>
          </w:rPr>
          <w:delText>Hamilton AB, Oishi S, Yano EM, Gammage CE, Marshall NJ, Scheuner MT. Factors</w:delText>
        </w:r>
        <w:r w:rsidR="00230923" w:rsidRPr="00C8673D" w:rsidDel="006A0402">
          <w:rPr>
            <w:rFonts w:eastAsia="Times New Roman" w:cs="Arial"/>
            <w:b/>
            <w:sz w:val="22"/>
            <w:rPrChange w:id="67" w:author="Heurtin-Roberts, Suzanne (NIH/NCI) [E]" w:date="2016-01-13T16:17:00Z">
              <w:rPr>
                <w:rFonts w:eastAsia="Times New Roman" w:cs="Arial"/>
                <w:sz w:val="22"/>
              </w:rPr>
            </w:rPrChange>
          </w:rPr>
          <w:delText xml:space="preserve"> </w:delText>
        </w:r>
        <w:r w:rsidRPr="00C8673D" w:rsidDel="006A0402">
          <w:rPr>
            <w:rFonts w:eastAsia="Times New Roman" w:cs="Arial"/>
            <w:b/>
            <w:sz w:val="22"/>
            <w:rPrChange w:id="68" w:author="Heurtin-Roberts, Suzanne (NIH/NCI) [E]" w:date="2016-01-13T16:17:00Z">
              <w:rPr>
                <w:rFonts w:eastAsia="Times New Roman" w:cs="Arial"/>
                <w:sz w:val="22"/>
              </w:rPr>
            </w:rPrChange>
          </w:rPr>
          <w:delText>influencing organizational adoption and implementation of clinical genetic</w:delText>
        </w:r>
        <w:r w:rsidR="00230923" w:rsidRPr="00C8673D" w:rsidDel="006A0402">
          <w:rPr>
            <w:rFonts w:eastAsia="Times New Roman" w:cs="Arial"/>
            <w:b/>
            <w:sz w:val="22"/>
            <w:rPrChange w:id="69" w:author="Heurtin-Roberts, Suzanne (NIH/NCI) [E]" w:date="2016-01-13T16:17:00Z">
              <w:rPr>
                <w:rFonts w:eastAsia="Times New Roman" w:cs="Arial"/>
                <w:sz w:val="22"/>
              </w:rPr>
            </w:rPrChange>
          </w:rPr>
          <w:delText xml:space="preserve"> </w:delText>
        </w:r>
        <w:r w:rsidRPr="00C8673D" w:rsidDel="006A0402">
          <w:rPr>
            <w:rFonts w:eastAsia="Times New Roman" w:cs="Arial"/>
            <w:b/>
            <w:sz w:val="22"/>
            <w:rPrChange w:id="70" w:author="Heurtin-Roberts, Suzanne (NIH/NCI) [E]" w:date="2016-01-13T16:17:00Z">
              <w:rPr>
                <w:rFonts w:eastAsia="Times New Roman" w:cs="Arial"/>
                <w:sz w:val="22"/>
              </w:rPr>
            </w:rPrChange>
          </w:rPr>
          <w:delText>services. Genet Med. 2014 Mar;16(3):238-45.</w:delText>
        </w:r>
      </w:del>
    </w:p>
    <w:p w14:paraId="4E20D2C6" w14:textId="778E8AB0" w:rsidR="00D420E5" w:rsidRPr="00C8673D" w:rsidDel="006A0402" w:rsidRDefault="00D420E5"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1" w:author="Heurtin-Roberts, Suzanne (NIH/NCI) [E]" w:date="2016-01-13T15:40:00Z"/>
          <w:rFonts w:eastAsia="Times New Roman" w:cs="Arial"/>
          <w:b/>
          <w:sz w:val="22"/>
          <w:rPrChange w:id="72" w:author="Heurtin-Roberts, Suzanne (NIH/NCI) [E]" w:date="2016-01-13T16:17:00Z">
            <w:rPr>
              <w:del w:id="73" w:author="Heurtin-Roberts, Suzanne (NIH/NCI) [E]" w:date="2016-01-13T15:40:00Z"/>
              <w:rFonts w:eastAsia="Times New Roman" w:cs="Arial"/>
              <w:sz w:val="22"/>
            </w:rPr>
          </w:rPrChange>
        </w:rPr>
      </w:pPr>
      <w:del w:id="74" w:author="Heurtin-Roberts, Suzanne (NIH/NCI) [E]" w:date="2016-01-13T15:40:00Z">
        <w:r w:rsidRPr="00C8673D" w:rsidDel="006A0402">
          <w:rPr>
            <w:rFonts w:eastAsia="Times New Roman" w:cs="Arial"/>
            <w:b/>
            <w:sz w:val="22"/>
            <w:rPrChange w:id="75" w:author="Heurtin-Roberts, Suzanne (NIH/NCI) [E]" w:date="2016-01-13T16:17:00Z">
              <w:rPr>
                <w:rFonts w:eastAsia="Times New Roman" w:cs="Arial"/>
                <w:sz w:val="22"/>
              </w:rPr>
            </w:rPrChange>
          </w:rPr>
          <w:delText>Katz DA, Paez MW, Reisinger HS, Gillette MT, Weg MW, Titler MG, Nugent AS,</w:delText>
        </w:r>
      </w:del>
    </w:p>
    <w:p w14:paraId="5C42D9F5" w14:textId="5FCE8372" w:rsidR="00D420E5" w:rsidRPr="00C8673D" w:rsidDel="006A0402" w:rsidRDefault="00D420E5"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del w:id="76" w:author="Heurtin-Roberts, Suzanne (NIH/NCI) [E]" w:date="2016-01-13T15:40:00Z"/>
          <w:rFonts w:eastAsia="Times New Roman" w:cs="Arial"/>
          <w:b/>
          <w:sz w:val="22"/>
          <w:rPrChange w:id="77" w:author="Heurtin-Roberts, Suzanne (NIH/NCI) [E]" w:date="2016-01-13T16:17:00Z">
            <w:rPr>
              <w:del w:id="78" w:author="Heurtin-Roberts, Suzanne (NIH/NCI) [E]" w:date="2016-01-13T15:40:00Z"/>
              <w:rFonts w:eastAsia="Times New Roman" w:cs="Arial"/>
              <w:sz w:val="22"/>
            </w:rPr>
          </w:rPrChange>
        </w:rPr>
      </w:pPr>
      <w:del w:id="79" w:author="Heurtin-Roberts, Suzanne (NIH/NCI) [E]" w:date="2016-01-13T15:40:00Z">
        <w:r w:rsidRPr="00C8673D" w:rsidDel="006A0402">
          <w:rPr>
            <w:rFonts w:eastAsia="Times New Roman" w:cs="Arial"/>
            <w:b/>
            <w:sz w:val="22"/>
            <w:rPrChange w:id="80" w:author="Heurtin-Roberts, Suzanne (NIH/NCI) [E]" w:date="2016-01-13T16:17:00Z">
              <w:rPr>
                <w:rFonts w:eastAsia="Times New Roman" w:cs="Arial"/>
                <w:sz w:val="22"/>
              </w:rPr>
            </w:rPrChange>
          </w:rPr>
          <w:delText>Baker LJ, Holman JE, Ono SS. Implementation of smoking cessation guidelines in</w:delText>
        </w:r>
      </w:del>
    </w:p>
    <w:p w14:paraId="0BB078A7" w14:textId="0AC93529" w:rsidR="00D420E5" w:rsidRPr="00C8673D" w:rsidDel="006A0402" w:rsidRDefault="00D420E5"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del w:id="81" w:author="Heurtin-Roberts, Suzanne (NIH/NCI) [E]" w:date="2016-01-13T15:40:00Z"/>
          <w:rFonts w:eastAsia="Times New Roman" w:cs="Arial"/>
          <w:b/>
          <w:sz w:val="22"/>
          <w:rPrChange w:id="82" w:author="Heurtin-Roberts, Suzanne (NIH/NCI) [E]" w:date="2016-01-13T16:17:00Z">
            <w:rPr>
              <w:del w:id="83" w:author="Heurtin-Roberts, Suzanne (NIH/NCI) [E]" w:date="2016-01-13T15:40:00Z"/>
              <w:rFonts w:eastAsia="Times New Roman" w:cs="Arial"/>
              <w:sz w:val="22"/>
            </w:rPr>
          </w:rPrChange>
        </w:rPr>
      </w:pPr>
      <w:del w:id="84" w:author="Heurtin-Roberts, Suzanne (NIH/NCI) [E]" w:date="2016-01-13T15:40:00Z">
        <w:r w:rsidRPr="00C8673D" w:rsidDel="006A0402">
          <w:rPr>
            <w:rFonts w:eastAsia="Times New Roman" w:cs="Arial"/>
            <w:b/>
            <w:sz w:val="22"/>
            <w:rPrChange w:id="85" w:author="Heurtin-Roberts, Suzanne (NIH/NCI) [E]" w:date="2016-01-13T16:17:00Z">
              <w:rPr>
                <w:rFonts w:eastAsia="Times New Roman" w:cs="Arial"/>
                <w:sz w:val="22"/>
              </w:rPr>
            </w:rPrChange>
          </w:rPr>
          <w:delText>the emergency department: a qualitative study of staff perceptions. Addict Sci</w:delText>
        </w:r>
      </w:del>
    </w:p>
    <w:p w14:paraId="0C1160AF" w14:textId="4B7E2A6D" w:rsidR="00D420E5" w:rsidRPr="00C8673D" w:rsidDel="006A0402" w:rsidRDefault="00D420E5"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del w:id="86" w:author="Heurtin-Roberts, Suzanne (NIH/NCI) [E]" w:date="2016-01-13T15:40:00Z"/>
          <w:rFonts w:eastAsia="Times New Roman" w:cs="Arial"/>
          <w:b/>
          <w:sz w:val="22"/>
          <w:rPrChange w:id="87" w:author="Heurtin-Roberts, Suzanne (NIH/NCI) [E]" w:date="2016-01-13T16:17:00Z">
            <w:rPr>
              <w:del w:id="88" w:author="Heurtin-Roberts, Suzanne (NIH/NCI) [E]" w:date="2016-01-13T15:40:00Z"/>
              <w:rFonts w:eastAsia="Times New Roman" w:cs="Arial"/>
              <w:sz w:val="22"/>
            </w:rPr>
          </w:rPrChange>
        </w:rPr>
      </w:pPr>
      <w:del w:id="89" w:author="Heurtin-Roberts, Suzanne (NIH/NCI) [E]" w:date="2016-01-13T15:40:00Z">
        <w:r w:rsidRPr="00C8673D" w:rsidDel="006A0402">
          <w:rPr>
            <w:rFonts w:eastAsia="Times New Roman" w:cs="Arial"/>
            <w:b/>
            <w:sz w:val="22"/>
            <w:rPrChange w:id="90" w:author="Heurtin-Roberts, Suzanne (NIH/NCI) [E]" w:date="2016-01-13T16:17:00Z">
              <w:rPr>
                <w:rFonts w:eastAsia="Times New Roman" w:cs="Arial"/>
                <w:sz w:val="22"/>
              </w:rPr>
            </w:rPrChange>
          </w:rPr>
          <w:delText xml:space="preserve">Clin Pract. 2014 Jan 24;9:1. </w:delText>
        </w:r>
      </w:del>
    </w:p>
    <w:p w14:paraId="11B6CE07" w14:textId="0AC8671B" w:rsidR="00D420E5" w:rsidRPr="00C8673D" w:rsidDel="006A0402" w:rsidRDefault="00D420E5"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1" w:author="Heurtin-Roberts, Suzanne (NIH/NCI) [E]" w:date="2016-01-13T15:40:00Z"/>
          <w:rFonts w:eastAsia="Times New Roman" w:cs="Arial"/>
          <w:b/>
          <w:sz w:val="22"/>
          <w:rPrChange w:id="92" w:author="Heurtin-Roberts, Suzanne (NIH/NCI) [E]" w:date="2016-01-13T16:17:00Z">
            <w:rPr>
              <w:del w:id="93" w:author="Heurtin-Roberts, Suzanne (NIH/NCI) [E]" w:date="2016-01-13T15:40:00Z"/>
              <w:rFonts w:eastAsia="Times New Roman" w:cs="Arial"/>
              <w:sz w:val="22"/>
            </w:rPr>
          </w:rPrChange>
        </w:rPr>
      </w:pPr>
      <w:del w:id="94" w:author="Heurtin-Roberts, Suzanne (NIH/NCI) [E]" w:date="2016-01-13T15:40:00Z">
        <w:r w:rsidRPr="00C8673D" w:rsidDel="006A0402">
          <w:rPr>
            <w:rFonts w:eastAsia="Times New Roman" w:cs="Arial"/>
            <w:b/>
            <w:sz w:val="22"/>
            <w:rPrChange w:id="95" w:author="Heurtin-Roberts, Suzanne (NIH/NCI) [E]" w:date="2016-01-13T16:17:00Z">
              <w:rPr>
                <w:rFonts w:eastAsia="Times New Roman" w:cs="Arial"/>
                <w:sz w:val="22"/>
              </w:rPr>
            </w:rPrChange>
          </w:rPr>
          <w:delText>Katz D, Vander Weg M, Fu S, Prochazka A, Grant K, Buchanan L, Tinkelman D,</w:delText>
        </w:r>
      </w:del>
    </w:p>
    <w:p w14:paraId="2D0A9BB7" w14:textId="4B24A9DF" w:rsidR="00D420E5" w:rsidRPr="00C8673D" w:rsidDel="006A0402" w:rsidRDefault="00D420E5"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del w:id="96" w:author="Heurtin-Roberts, Suzanne (NIH/NCI) [E]" w:date="2016-01-13T15:40:00Z"/>
          <w:rFonts w:eastAsia="Times New Roman" w:cs="Arial"/>
          <w:b/>
          <w:sz w:val="22"/>
          <w:rPrChange w:id="97" w:author="Heurtin-Roberts, Suzanne (NIH/NCI) [E]" w:date="2016-01-13T16:17:00Z">
            <w:rPr>
              <w:del w:id="98" w:author="Heurtin-Roberts, Suzanne (NIH/NCI) [E]" w:date="2016-01-13T15:40:00Z"/>
              <w:rFonts w:eastAsia="Times New Roman" w:cs="Arial"/>
              <w:sz w:val="22"/>
            </w:rPr>
          </w:rPrChange>
        </w:rPr>
      </w:pPr>
      <w:del w:id="99" w:author="Heurtin-Roberts, Suzanne (NIH/NCI) [E]" w:date="2016-01-13T15:40:00Z">
        <w:r w:rsidRPr="00C8673D" w:rsidDel="006A0402">
          <w:rPr>
            <w:rFonts w:eastAsia="Times New Roman" w:cs="Arial"/>
            <w:b/>
            <w:sz w:val="22"/>
          </w:rPr>
          <w:delText>Reisinger HS, Brooks J, Hillis SL, Joseph A, Titler M. A before-after</w:delText>
        </w:r>
      </w:del>
    </w:p>
    <w:p w14:paraId="0B0485AA" w14:textId="5AE06570" w:rsidR="00D420E5" w:rsidRPr="00C8673D" w:rsidDel="006A0402" w:rsidRDefault="00D420E5"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del w:id="100" w:author="Heurtin-Roberts, Suzanne (NIH/NCI) [E]" w:date="2016-01-13T15:40:00Z"/>
          <w:rFonts w:eastAsia="Times New Roman" w:cs="Arial"/>
          <w:b/>
          <w:sz w:val="22"/>
          <w:rPrChange w:id="101" w:author="Heurtin-Roberts, Suzanne (NIH/NCI) [E]" w:date="2016-01-13T16:17:00Z">
            <w:rPr>
              <w:del w:id="102" w:author="Heurtin-Roberts, Suzanne (NIH/NCI) [E]" w:date="2016-01-13T15:40:00Z"/>
              <w:rFonts w:eastAsia="Times New Roman" w:cs="Arial"/>
              <w:sz w:val="22"/>
            </w:rPr>
          </w:rPrChange>
        </w:rPr>
      </w:pPr>
      <w:del w:id="103" w:author="Heurtin-Roberts, Suzanne (NIH/NCI) [E]" w:date="2016-01-13T15:40:00Z">
        <w:r w:rsidRPr="00C8673D" w:rsidDel="006A0402">
          <w:rPr>
            <w:rFonts w:eastAsia="Times New Roman" w:cs="Arial"/>
            <w:b/>
            <w:sz w:val="22"/>
            <w:rPrChange w:id="104" w:author="Heurtin-Roberts, Suzanne (NIH/NCI) [E]" w:date="2016-01-13T16:17:00Z">
              <w:rPr>
                <w:rFonts w:eastAsia="Times New Roman" w:cs="Arial"/>
                <w:sz w:val="22"/>
              </w:rPr>
            </w:rPrChange>
          </w:rPr>
          <w:delText>implementation trial of smoking cessation guidelines in hospitalized veterans. Implement Sci. 2009 Sep 10;4:58.</w:delText>
        </w:r>
      </w:del>
    </w:p>
    <w:p w14:paraId="4788777D" w14:textId="5043D3C9" w:rsidR="00D420E5" w:rsidRPr="00C8673D" w:rsidDel="006A0402" w:rsidRDefault="00D420E5"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05" w:author="Heurtin-Roberts, Suzanne (NIH/NCI) [E]" w:date="2016-01-13T15:40:00Z"/>
          <w:rFonts w:eastAsia="Times New Roman" w:cs="Arial"/>
          <w:b/>
          <w:sz w:val="22"/>
          <w:rPrChange w:id="106" w:author="Heurtin-Roberts, Suzanne (NIH/NCI) [E]" w:date="2016-01-13T16:17:00Z">
            <w:rPr>
              <w:del w:id="107" w:author="Heurtin-Roberts, Suzanne (NIH/NCI) [E]" w:date="2016-01-13T15:40:00Z"/>
              <w:rFonts w:eastAsia="Times New Roman" w:cs="Arial"/>
              <w:sz w:val="22"/>
            </w:rPr>
          </w:rPrChange>
        </w:rPr>
      </w:pPr>
      <w:del w:id="108" w:author="Heurtin-Roberts, Suzanne (NIH/NCI) [E]" w:date="2016-01-13T15:40:00Z">
        <w:r w:rsidRPr="00C8673D" w:rsidDel="006A0402">
          <w:rPr>
            <w:rFonts w:eastAsia="Times New Roman" w:cs="Arial"/>
            <w:b/>
            <w:sz w:val="22"/>
          </w:rPr>
          <w:delText>Kilbourne AM, Almirall D, Goodrich DE, Lai Z, Abraham KM, Nord KM, Bowersox</w:delText>
        </w:r>
      </w:del>
    </w:p>
    <w:p w14:paraId="595CE11B" w14:textId="61539910" w:rsidR="00D420E5" w:rsidRPr="00C8673D" w:rsidDel="006A0402" w:rsidRDefault="00D420E5"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del w:id="109" w:author="Heurtin-Roberts, Suzanne (NIH/NCI) [E]" w:date="2016-01-13T15:40:00Z"/>
          <w:rFonts w:eastAsia="Times New Roman" w:cs="Arial"/>
          <w:b/>
          <w:sz w:val="22"/>
          <w:rPrChange w:id="110" w:author="Heurtin-Roberts, Suzanne (NIH/NCI) [E]" w:date="2016-01-13T16:17:00Z">
            <w:rPr>
              <w:del w:id="111" w:author="Heurtin-Roberts, Suzanne (NIH/NCI) [E]" w:date="2016-01-13T15:40:00Z"/>
              <w:rFonts w:eastAsia="Times New Roman" w:cs="Arial"/>
              <w:sz w:val="22"/>
            </w:rPr>
          </w:rPrChange>
        </w:rPr>
      </w:pPr>
      <w:del w:id="112" w:author="Heurtin-Roberts, Suzanne (NIH/NCI) [E]" w:date="2016-01-13T15:40:00Z">
        <w:r w:rsidRPr="00C8673D" w:rsidDel="006A0402">
          <w:rPr>
            <w:rFonts w:eastAsia="Times New Roman" w:cs="Arial"/>
            <w:b/>
            <w:sz w:val="22"/>
            <w:rPrChange w:id="113" w:author="Heurtin-Roberts, Suzanne (NIH/NCI) [E]" w:date="2016-01-13T16:17:00Z">
              <w:rPr>
                <w:rFonts w:eastAsia="Times New Roman" w:cs="Arial"/>
                <w:sz w:val="22"/>
              </w:rPr>
            </w:rPrChange>
          </w:rPr>
          <w:delText xml:space="preserve">NW. Enhancing outreach for persons with serious mental illness: 12-month results </w:delText>
        </w:r>
      </w:del>
    </w:p>
    <w:p w14:paraId="5B34BBD2" w14:textId="32A75E07" w:rsidR="00D420E5" w:rsidRPr="00C8673D" w:rsidDel="006A0402" w:rsidRDefault="00D420E5"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del w:id="114" w:author="Heurtin-Roberts, Suzanne (NIH/NCI) [E]" w:date="2016-01-13T15:40:00Z"/>
          <w:rFonts w:eastAsia="Times New Roman" w:cs="Arial"/>
          <w:b/>
          <w:sz w:val="22"/>
          <w:rPrChange w:id="115" w:author="Heurtin-Roberts, Suzanne (NIH/NCI) [E]" w:date="2016-01-13T16:17:00Z">
            <w:rPr>
              <w:del w:id="116" w:author="Heurtin-Roberts, Suzanne (NIH/NCI) [E]" w:date="2016-01-13T15:40:00Z"/>
              <w:rFonts w:eastAsia="Times New Roman" w:cs="Arial"/>
              <w:sz w:val="22"/>
            </w:rPr>
          </w:rPrChange>
        </w:rPr>
      </w:pPr>
      <w:del w:id="117" w:author="Heurtin-Roberts, Suzanne (NIH/NCI) [E]" w:date="2016-01-13T15:40:00Z">
        <w:r w:rsidRPr="00C8673D" w:rsidDel="006A0402">
          <w:rPr>
            <w:rFonts w:eastAsia="Times New Roman" w:cs="Arial"/>
            <w:b/>
            <w:sz w:val="22"/>
            <w:rPrChange w:id="118" w:author="Heurtin-Roberts, Suzanne (NIH/NCI) [E]" w:date="2016-01-13T16:17:00Z">
              <w:rPr>
                <w:rFonts w:eastAsia="Times New Roman" w:cs="Arial"/>
                <w:sz w:val="22"/>
              </w:rPr>
            </w:rPrChange>
          </w:rPr>
          <w:delText>from a cluster randomized trial of an adaptive implementation strategy. Implement</w:delText>
        </w:r>
      </w:del>
    </w:p>
    <w:p w14:paraId="11166087" w14:textId="746EC78D" w:rsidR="00D420E5" w:rsidRPr="00C8673D" w:rsidDel="006A0402" w:rsidRDefault="00D420E5"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del w:id="119" w:author="Heurtin-Roberts, Suzanne (NIH/NCI) [E]" w:date="2016-01-13T15:40:00Z"/>
          <w:rFonts w:eastAsia="Times New Roman" w:cs="Arial"/>
          <w:b/>
          <w:sz w:val="22"/>
          <w:rPrChange w:id="120" w:author="Heurtin-Roberts, Suzanne (NIH/NCI) [E]" w:date="2016-01-13T16:17:00Z">
            <w:rPr>
              <w:del w:id="121" w:author="Heurtin-Roberts, Suzanne (NIH/NCI) [E]" w:date="2016-01-13T15:40:00Z"/>
              <w:rFonts w:eastAsia="Times New Roman" w:cs="Arial"/>
              <w:sz w:val="22"/>
            </w:rPr>
          </w:rPrChange>
        </w:rPr>
      </w:pPr>
      <w:del w:id="122" w:author="Heurtin-Roberts, Suzanne (NIH/NCI) [E]" w:date="2016-01-13T15:40:00Z">
        <w:r w:rsidRPr="00C8673D" w:rsidDel="006A0402">
          <w:rPr>
            <w:rFonts w:eastAsia="Times New Roman" w:cs="Arial"/>
            <w:b/>
            <w:sz w:val="22"/>
            <w:rPrChange w:id="123" w:author="Heurtin-Roberts, Suzanne (NIH/NCI) [E]" w:date="2016-01-13T16:17:00Z">
              <w:rPr>
                <w:rFonts w:eastAsia="Times New Roman" w:cs="Arial"/>
                <w:sz w:val="22"/>
              </w:rPr>
            </w:rPrChange>
          </w:rPr>
          <w:lastRenderedPageBreak/>
          <w:delText>Sci. 2014 Dec 28;9(1):778.</w:delText>
        </w:r>
      </w:del>
    </w:p>
    <w:p w14:paraId="67517C82" w14:textId="58EA6A07" w:rsidR="00762F43" w:rsidRPr="00C8673D" w:rsidDel="006A0402" w:rsidRDefault="00762F43"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24" w:author="Heurtin-Roberts, Suzanne (NIH/NCI) [E]" w:date="2016-01-13T15:40:00Z"/>
          <w:rFonts w:eastAsia="Times New Roman" w:cs="Arial"/>
          <w:b/>
          <w:sz w:val="22"/>
        </w:rPr>
      </w:pPr>
    </w:p>
    <w:p w14:paraId="2281CA7A" w14:textId="3609E522" w:rsidR="00D420E5" w:rsidRPr="00C8673D" w:rsidDel="006A0402" w:rsidRDefault="00D420E5"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25" w:author="Heurtin-Roberts, Suzanne (NIH/NCI) [E]" w:date="2016-01-13T15:40:00Z"/>
          <w:rFonts w:eastAsia="Times New Roman" w:cs="Arial"/>
          <w:b/>
          <w:sz w:val="22"/>
          <w:rPrChange w:id="126" w:author="Heurtin-Roberts, Suzanne (NIH/NCI) [E]" w:date="2016-01-13T16:17:00Z">
            <w:rPr>
              <w:del w:id="127" w:author="Heurtin-Roberts, Suzanne (NIH/NCI) [E]" w:date="2016-01-13T15:40:00Z"/>
              <w:rFonts w:eastAsia="Times New Roman" w:cs="Arial"/>
              <w:sz w:val="22"/>
            </w:rPr>
          </w:rPrChange>
        </w:rPr>
      </w:pPr>
      <w:del w:id="128" w:author="Heurtin-Roberts, Suzanne (NIH/NCI) [E]" w:date="2016-01-13T15:40:00Z">
        <w:r w:rsidRPr="00C8673D" w:rsidDel="006A0402">
          <w:rPr>
            <w:rFonts w:eastAsia="Times New Roman" w:cs="Arial"/>
            <w:b/>
            <w:sz w:val="22"/>
          </w:rPr>
          <w:delText>Kilbourne AM, Goodrich DE, Nord KM, Van Poppelen C, Kyle J, Bauer MS,</w:delText>
        </w:r>
      </w:del>
    </w:p>
    <w:p w14:paraId="68415CF8" w14:textId="06C5DD8D" w:rsidR="00D420E5" w:rsidRPr="00C8673D" w:rsidDel="006A0402" w:rsidRDefault="00D420E5"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del w:id="129" w:author="Heurtin-Roberts, Suzanne (NIH/NCI) [E]" w:date="2016-01-13T15:41:00Z"/>
          <w:rFonts w:eastAsia="Times New Roman" w:cs="Arial"/>
          <w:b/>
          <w:sz w:val="22"/>
          <w:rPrChange w:id="130" w:author="Heurtin-Roberts, Suzanne (NIH/NCI) [E]" w:date="2016-01-13T16:17:00Z">
            <w:rPr>
              <w:del w:id="131" w:author="Heurtin-Roberts, Suzanne (NIH/NCI) [E]" w:date="2016-01-13T15:41:00Z"/>
              <w:rFonts w:eastAsia="Times New Roman" w:cs="Arial"/>
              <w:sz w:val="22"/>
            </w:rPr>
          </w:rPrChange>
        </w:rPr>
      </w:pPr>
      <w:del w:id="132" w:author="Heurtin-Roberts, Suzanne (NIH/NCI) [E]" w:date="2016-01-13T15:40:00Z">
        <w:r w:rsidRPr="00C8673D" w:rsidDel="006A0402">
          <w:rPr>
            <w:rFonts w:eastAsia="Times New Roman" w:cs="Arial"/>
            <w:b/>
            <w:sz w:val="22"/>
            <w:rPrChange w:id="133" w:author="Heurtin-Roberts, Suzanne (NIH/NCI) [E]" w:date="2016-01-13T16:17:00Z">
              <w:rPr>
                <w:rFonts w:eastAsia="Times New Roman" w:cs="Arial"/>
                <w:sz w:val="22"/>
              </w:rPr>
            </w:rPrChange>
          </w:rPr>
          <w:delText xml:space="preserve">Waxmonsky JA, Lai Z, Kim HM, Eisenberg D, Thomas MR. Long-Term Clinical Outcomes from a Randomized Controlled Trial of Two Implementation Strategies to Promote Collaborative Care Attendance in Community Practices. Adm Policy Ment Health. 2014 Oct </w:delText>
        </w:r>
      </w:del>
      <w:del w:id="134" w:author="Heurtin-Roberts, Suzanne (NIH/NCI) [E]" w:date="2016-01-13T15:41:00Z">
        <w:r w:rsidRPr="00C8673D" w:rsidDel="006A0402">
          <w:rPr>
            <w:rFonts w:eastAsia="Times New Roman" w:cs="Arial"/>
            <w:b/>
            <w:sz w:val="22"/>
            <w:rPrChange w:id="135" w:author="Heurtin-Roberts, Suzanne (NIH/NCI) [E]" w:date="2016-01-13T16:17:00Z">
              <w:rPr>
                <w:rFonts w:eastAsia="Times New Roman" w:cs="Arial"/>
                <w:sz w:val="22"/>
              </w:rPr>
            </w:rPrChange>
          </w:rPr>
          <w:delText>16.</w:delText>
        </w:r>
      </w:del>
    </w:p>
    <w:p w14:paraId="2E988E35" w14:textId="4FEDB7BC" w:rsidR="00D420E5" w:rsidRPr="00C8673D" w:rsidDel="006A0402" w:rsidRDefault="00D420E5"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36" w:author="Heurtin-Roberts, Suzanne (NIH/NCI) [E]" w:date="2016-01-13T15:40:00Z"/>
          <w:rFonts w:eastAsia="Times New Roman" w:cs="Arial"/>
          <w:b/>
          <w:sz w:val="22"/>
          <w:rPrChange w:id="137" w:author="Heurtin-Roberts, Suzanne (NIH/NCI) [E]" w:date="2016-01-13T16:17:00Z">
            <w:rPr>
              <w:del w:id="138" w:author="Heurtin-Roberts, Suzanne (NIH/NCI) [E]" w:date="2016-01-13T15:40:00Z"/>
              <w:rFonts w:eastAsia="Times New Roman" w:cs="Arial"/>
              <w:sz w:val="22"/>
            </w:rPr>
          </w:rPrChange>
        </w:rPr>
      </w:pPr>
      <w:del w:id="139" w:author="Heurtin-Roberts, Suzanne (NIH/NCI) [E]" w:date="2016-01-13T15:40:00Z">
        <w:r w:rsidRPr="00C8673D" w:rsidDel="006A0402">
          <w:rPr>
            <w:rFonts w:eastAsia="Times New Roman" w:cs="Arial"/>
            <w:b/>
            <w:sz w:val="22"/>
          </w:rPr>
          <w:delText>Kilbourne AM, Abraham KM, Goodrich DE, Bowersox NW, Almirall D, Lai Z, Nord</w:delText>
        </w:r>
      </w:del>
    </w:p>
    <w:p w14:paraId="2D944140" w14:textId="5DF2A6FA" w:rsidR="00D420E5" w:rsidRPr="00C8673D" w:rsidDel="006A0402" w:rsidRDefault="00D420E5"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del w:id="140" w:author="Heurtin-Roberts, Suzanne (NIH/NCI) [E]" w:date="2016-01-13T15:40:00Z"/>
          <w:rFonts w:eastAsia="Times New Roman" w:cs="Arial"/>
          <w:b/>
          <w:sz w:val="22"/>
          <w:rPrChange w:id="141" w:author="Heurtin-Roberts, Suzanne (NIH/NCI) [E]" w:date="2016-01-13T16:17:00Z">
            <w:rPr>
              <w:del w:id="142" w:author="Heurtin-Roberts, Suzanne (NIH/NCI) [E]" w:date="2016-01-13T15:40:00Z"/>
              <w:rFonts w:eastAsia="Times New Roman" w:cs="Arial"/>
              <w:sz w:val="22"/>
            </w:rPr>
          </w:rPrChange>
        </w:rPr>
      </w:pPr>
      <w:del w:id="143" w:author="Heurtin-Roberts, Suzanne (NIH/NCI) [E]" w:date="2016-01-13T15:40:00Z">
        <w:r w:rsidRPr="00C8673D" w:rsidDel="006A0402">
          <w:rPr>
            <w:rFonts w:eastAsia="Times New Roman" w:cs="Arial"/>
            <w:b/>
            <w:sz w:val="22"/>
            <w:rPrChange w:id="144" w:author="Heurtin-Roberts, Suzanne (NIH/NCI) [E]" w:date="2016-01-13T16:17:00Z">
              <w:rPr>
                <w:rFonts w:eastAsia="Times New Roman" w:cs="Arial"/>
                <w:sz w:val="22"/>
              </w:rPr>
            </w:rPrChange>
          </w:rPr>
          <w:delText xml:space="preserve">KM. Cluster randomized adaptive implementation trial comparing a standard versus </w:delText>
        </w:r>
      </w:del>
    </w:p>
    <w:p w14:paraId="2B97FE5B" w14:textId="36DE0560" w:rsidR="00D420E5" w:rsidRPr="00C8673D" w:rsidDel="006A0402" w:rsidRDefault="00D420E5"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del w:id="145" w:author="Heurtin-Roberts, Suzanne (NIH/NCI) [E]" w:date="2016-01-13T15:40:00Z"/>
          <w:rFonts w:eastAsia="Times New Roman" w:cs="Arial"/>
          <w:b/>
          <w:sz w:val="22"/>
          <w:rPrChange w:id="146" w:author="Heurtin-Roberts, Suzanne (NIH/NCI) [E]" w:date="2016-01-13T16:17:00Z">
            <w:rPr>
              <w:del w:id="147" w:author="Heurtin-Roberts, Suzanne (NIH/NCI) [E]" w:date="2016-01-13T15:40:00Z"/>
              <w:rFonts w:eastAsia="Times New Roman" w:cs="Arial"/>
              <w:sz w:val="22"/>
            </w:rPr>
          </w:rPrChange>
        </w:rPr>
      </w:pPr>
      <w:del w:id="148" w:author="Heurtin-Roberts, Suzanne (NIH/NCI) [E]" w:date="2016-01-13T15:40:00Z">
        <w:r w:rsidRPr="00C8673D" w:rsidDel="006A0402">
          <w:rPr>
            <w:rFonts w:eastAsia="Times New Roman" w:cs="Arial"/>
            <w:b/>
            <w:sz w:val="22"/>
            <w:rPrChange w:id="149" w:author="Heurtin-Roberts, Suzanne (NIH/NCI) [E]" w:date="2016-01-13T16:17:00Z">
              <w:rPr>
                <w:rFonts w:eastAsia="Times New Roman" w:cs="Arial"/>
                <w:sz w:val="22"/>
              </w:rPr>
            </w:rPrChange>
          </w:rPr>
          <w:delText>enhanced implementation intervention to improve uptake of an effective</w:delText>
        </w:r>
      </w:del>
    </w:p>
    <w:p w14:paraId="0105B531" w14:textId="77ACD9E7" w:rsidR="00D420E5" w:rsidRPr="00C8673D" w:rsidDel="006A0402" w:rsidRDefault="00D420E5"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del w:id="150" w:author="Heurtin-Roberts, Suzanne (NIH/NCI) [E]" w:date="2016-01-13T15:40:00Z"/>
          <w:rFonts w:eastAsia="Times New Roman" w:cs="Arial"/>
          <w:b/>
          <w:sz w:val="22"/>
          <w:rPrChange w:id="151" w:author="Heurtin-Roberts, Suzanne (NIH/NCI) [E]" w:date="2016-01-13T16:17:00Z">
            <w:rPr>
              <w:del w:id="152" w:author="Heurtin-Roberts, Suzanne (NIH/NCI) [E]" w:date="2016-01-13T15:40:00Z"/>
              <w:rFonts w:eastAsia="Times New Roman" w:cs="Arial"/>
              <w:sz w:val="22"/>
            </w:rPr>
          </w:rPrChange>
        </w:rPr>
      </w:pPr>
      <w:del w:id="153" w:author="Heurtin-Roberts, Suzanne (NIH/NCI) [E]" w:date="2016-01-13T15:40:00Z">
        <w:r w:rsidRPr="00C8673D" w:rsidDel="006A0402">
          <w:rPr>
            <w:rFonts w:eastAsia="Times New Roman" w:cs="Arial"/>
            <w:b/>
            <w:sz w:val="22"/>
            <w:rPrChange w:id="154" w:author="Heurtin-Roberts, Suzanne (NIH/NCI) [E]" w:date="2016-01-13T16:17:00Z">
              <w:rPr>
                <w:rFonts w:eastAsia="Times New Roman" w:cs="Arial"/>
                <w:sz w:val="22"/>
              </w:rPr>
            </w:rPrChange>
          </w:rPr>
          <w:delText>re-engagement program for patients with serious mental illness. Implement Sci.</w:delText>
        </w:r>
      </w:del>
    </w:p>
    <w:p w14:paraId="5304BAE4" w14:textId="4281A3D0" w:rsidR="00D420E5" w:rsidRPr="00C8673D" w:rsidDel="006A0402" w:rsidRDefault="00D420E5"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del w:id="155" w:author="Heurtin-Roberts, Suzanne (NIH/NCI) [E]" w:date="2016-01-13T15:41:00Z"/>
          <w:rFonts w:eastAsia="Times New Roman" w:cs="Arial"/>
          <w:b/>
          <w:sz w:val="22"/>
          <w:rPrChange w:id="156" w:author="Heurtin-Roberts, Suzanne (NIH/NCI) [E]" w:date="2016-01-13T16:17:00Z">
            <w:rPr>
              <w:del w:id="157" w:author="Heurtin-Roberts, Suzanne (NIH/NCI) [E]" w:date="2016-01-13T15:41:00Z"/>
              <w:rFonts w:eastAsia="Times New Roman" w:cs="Arial"/>
              <w:sz w:val="22"/>
            </w:rPr>
          </w:rPrChange>
        </w:rPr>
      </w:pPr>
      <w:del w:id="158" w:author="Heurtin-Roberts, Suzanne (NIH/NCI) [E]" w:date="2016-01-13T15:41:00Z">
        <w:r w:rsidRPr="00C8673D" w:rsidDel="006A0402">
          <w:rPr>
            <w:rFonts w:eastAsia="Times New Roman" w:cs="Arial"/>
            <w:b/>
            <w:sz w:val="22"/>
            <w:rPrChange w:id="159" w:author="Heurtin-Roberts, Suzanne (NIH/NCI) [E]" w:date="2016-01-13T16:17:00Z">
              <w:rPr>
                <w:rFonts w:eastAsia="Times New Roman" w:cs="Arial"/>
                <w:sz w:val="22"/>
              </w:rPr>
            </w:rPrChange>
          </w:rPr>
          <w:delText xml:space="preserve">2013 Nov 20;8:136. </w:delText>
        </w:r>
      </w:del>
    </w:p>
    <w:p w14:paraId="7782AF77" w14:textId="65B720A1" w:rsidR="00D420E5" w:rsidRPr="00C8673D" w:rsidDel="006A0402" w:rsidRDefault="00D420E5"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160" w:author="Heurtin-Roberts, Suzanne (NIH/NCI) [E]" w:date="2016-01-13T15:41:00Z"/>
          <w:rFonts w:eastAsia="Times New Roman" w:cs="Arial"/>
          <w:b/>
          <w:sz w:val="22"/>
          <w:rPrChange w:id="161" w:author="Heurtin-Roberts, Suzanne (NIH/NCI) [E]" w:date="2016-01-13T16:17:00Z">
            <w:rPr>
              <w:del w:id="162" w:author="Heurtin-Roberts, Suzanne (NIH/NCI) [E]" w:date="2016-01-13T15:41:00Z"/>
              <w:rFonts w:eastAsia="Times New Roman" w:cs="Arial"/>
              <w:sz w:val="22"/>
            </w:rPr>
          </w:rPrChange>
        </w:rPr>
      </w:pPr>
      <w:del w:id="163" w:author="Heurtin-Roberts, Suzanne (NIH/NCI) [E]" w:date="2016-01-13T15:41:00Z">
        <w:r w:rsidRPr="00C8673D" w:rsidDel="006A0402">
          <w:rPr>
            <w:rFonts w:eastAsia="Times New Roman" w:cs="Arial"/>
            <w:b/>
            <w:sz w:val="22"/>
          </w:rPr>
          <w:delText>Kilbourne AM, Williams M, Bauer MS, Arean P. Implementation Research: Reducing</w:delText>
        </w:r>
      </w:del>
    </w:p>
    <w:p w14:paraId="6B927073" w14:textId="649653FA" w:rsidR="00D420E5" w:rsidRPr="00C8673D" w:rsidDel="006A0402" w:rsidRDefault="00D420E5"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del w:id="164" w:author="Heurtin-Roberts, Suzanne (NIH/NCI) [E]" w:date="2016-01-13T15:41:00Z"/>
          <w:rFonts w:eastAsia="Times New Roman" w:cs="Arial"/>
          <w:b/>
          <w:sz w:val="22"/>
          <w:rPrChange w:id="165" w:author="Heurtin-Roberts, Suzanne (NIH/NCI) [E]" w:date="2016-01-13T16:17:00Z">
            <w:rPr>
              <w:del w:id="166" w:author="Heurtin-Roberts, Suzanne (NIH/NCI) [E]" w:date="2016-01-13T15:41:00Z"/>
              <w:rFonts w:eastAsia="Times New Roman" w:cs="Arial"/>
              <w:sz w:val="22"/>
            </w:rPr>
          </w:rPrChange>
        </w:rPr>
      </w:pPr>
      <w:del w:id="167" w:author="Heurtin-Roberts, Suzanne (NIH/NCI) [E]" w:date="2016-01-13T15:41:00Z">
        <w:r w:rsidRPr="00C8673D" w:rsidDel="006A0402">
          <w:rPr>
            <w:rFonts w:eastAsia="Times New Roman" w:cs="Arial"/>
            <w:b/>
            <w:sz w:val="22"/>
            <w:rPrChange w:id="168" w:author="Heurtin-Roberts, Suzanne (NIH/NCI) [E]" w:date="2016-01-13T16:17:00Z">
              <w:rPr>
                <w:rFonts w:eastAsia="Times New Roman" w:cs="Arial"/>
                <w:sz w:val="22"/>
              </w:rPr>
            </w:rPrChange>
          </w:rPr>
          <w:delText>the Research-to-Practice Gap in Depression Treatment. Depress Res Treat.</w:delText>
        </w:r>
      </w:del>
    </w:p>
    <w:p w14:paraId="6BF0CE4E" w14:textId="5B63E8F9" w:rsidR="00D420E5" w:rsidRPr="00C8673D" w:rsidDel="006A0402" w:rsidRDefault="00D420E5"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del w:id="169" w:author="Heurtin-Roberts, Suzanne (NIH/NCI) [E]" w:date="2016-01-13T15:41:00Z"/>
          <w:rFonts w:eastAsia="Times New Roman" w:cs="Arial"/>
          <w:b/>
          <w:sz w:val="22"/>
          <w:rPrChange w:id="170" w:author="Heurtin-Roberts, Suzanne (NIH/NCI) [E]" w:date="2016-01-13T16:17:00Z">
            <w:rPr>
              <w:del w:id="171" w:author="Heurtin-Roberts, Suzanne (NIH/NCI) [E]" w:date="2016-01-13T15:41:00Z"/>
              <w:rFonts w:eastAsia="Times New Roman" w:cs="Arial"/>
              <w:sz w:val="22"/>
            </w:rPr>
          </w:rPrChange>
        </w:rPr>
      </w:pPr>
      <w:del w:id="172" w:author="Heurtin-Roberts, Suzanne (NIH/NCI) [E]" w:date="2016-01-13T15:41:00Z">
        <w:r w:rsidRPr="00C8673D" w:rsidDel="006A0402">
          <w:rPr>
            <w:rFonts w:eastAsia="Times New Roman" w:cs="Arial"/>
            <w:b/>
            <w:sz w:val="22"/>
            <w:rPrChange w:id="173" w:author="Heurtin-Roberts, Suzanne (NIH/NCI) [E]" w:date="2016-01-13T16:17:00Z">
              <w:rPr>
                <w:rFonts w:eastAsia="Times New Roman" w:cs="Arial"/>
                <w:sz w:val="22"/>
              </w:rPr>
            </w:rPrChange>
          </w:rPr>
          <w:delText xml:space="preserve">2012;2012:476027. </w:delText>
        </w:r>
      </w:del>
    </w:p>
    <w:p w14:paraId="10278126" w14:textId="3D8CC98C" w:rsidR="00D420E5" w:rsidRPr="00C8673D" w:rsidDel="006A0402" w:rsidRDefault="00D420E5" w:rsidP="00D420E5">
      <w:pPr>
        <w:spacing w:after="0" w:line="240" w:lineRule="auto"/>
        <w:ind w:left="360" w:hanging="360"/>
        <w:rPr>
          <w:del w:id="174" w:author="Heurtin-Roberts, Suzanne (NIH/NCI) [E]" w:date="2016-01-13T15:41:00Z"/>
          <w:rFonts w:cs="Arial"/>
          <w:b/>
          <w:sz w:val="22"/>
          <w:rPrChange w:id="175" w:author="Heurtin-Roberts, Suzanne (NIH/NCI) [E]" w:date="2016-01-13T16:17:00Z">
            <w:rPr>
              <w:del w:id="176" w:author="Heurtin-Roberts, Suzanne (NIH/NCI) [E]" w:date="2016-01-13T15:41:00Z"/>
              <w:rFonts w:cs="Arial"/>
              <w:sz w:val="22"/>
            </w:rPr>
          </w:rPrChange>
        </w:rPr>
      </w:pPr>
      <w:del w:id="177" w:author="Heurtin-Roberts, Suzanne (NIH/NCI) [E]" w:date="2016-01-13T15:41:00Z">
        <w:r w:rsidRPr="00C8673D" w:rsidDel="006A0402">
          <w:rPr>
            <w:rFonts w:cs="Arial"/>
            <w:b/>
            <w:sz w:val="22"/>
            <w:rPrChange w:id="178" w:author="Heurtin-Roberts, Suzanne (NIH/NCI) [E]" w:date="2016-01-13T16:17:00Z">
              <w:rPr>
                <w:rFonts w:cs="Arial"/>
                <w:sz w:val="22"/>
              </w:rPr>
            </w:rPrChange>
          </w:rPr>
          <w:delText>Moeckli JM, Cram PJ, Cunningham C, Reisinger HS. Staff Acceptance of a Telemedicine Intensive Care Unit Program: A Qualitative Study. J Crit Care. 2013;28:890-901.</w:delText>
        </w:r>
      </w:del>
    </w:p>
    <w:p w14:paraId="56923731" w14:textId="05C8EAF0" w:rsidR="00D420E5" w:rsidRPr="00C8673D" w:rsidDel="006A0402" w:rsidRDefault="00D420E5" w:rsidP="00D420E5">
      <w:pPr>
        <w:spacing w:after="0" w:line="240" w:lineRule="auto"/>
        <w:ind w:left="360" w:hanging="360"/>
        <w:rPr>
          <w:del w:id="179" w:author="Heurtin-Roberts, Suzanne (NIH/NCI) [E]" w:date="2016-01-13T15:41:00Z"/>
          <w:rFonts w:cs="Arial"/>
          <w:b/>
          <w:sz w:val="22"/>
          <w:rPrChange w:id="180" w:author="Heurtin-Roberts, Suzanne (NIH/NCI) [E]" w:date="2016-01-13T16:17:00Z">
            <w:rPr>
              <w:del w:id="181" w:author="Heurtin-Roberts, Suzanne (NIH/NCI) [E]" w:date="2016-01-13T15:41:00Z"/>
              <w:rFonts w:cs="Arial"/>
              <w:sz w:val="22"/>
            </w:rPr>
          </w:rPrChange>
        </w:rPr>
      </w:pPr>
      <w:del w:id="182" w:author="Heurtin-Roberts, Suzanne (NIH/NCI) [E]" w:date="2016-01-13T15:41:00Z">
        <w:r w:rsidRPr="00C8673D" w:rsidDel="006A0402">
          <w:rPr>
            <w:rFonts w:cs="Arial"/>
            <w:b/>
            <w:sz w:val="22"/>
            <w:rPrChange w:id="183" w:author="Heurtin-Roberts, Suzanne (NIH/NCI) [E]" w:date="2016-01-13T16:17:00Z">
              <w:rPr>
                <w:rFonts w:cs="Arial"/>
                <w:sz w:val="22"/>
              </w:rPr>
            </w:rPrChange>
          </w:rPr>
          <w:delText>Pilling SA, Williams MB, Brackett RH, Gourley R, Vander Weg MW, Christensen AJ, Kaboli PJ, Reisinger HS. Activating Patients to Engage Their Providers in the Use of Evidence-Based Medicine: A Qualitative Evaluation of the Patients’ Perspective among Participants of the VA Project to Implement Diuretics (VAPID). Implement Sci. 2010;5:23.</w:delText>
        </w:r>
      </w:del>
    </w:p>
    <w:p w14:paraId="640A68FF" w14:textId="3C28C0A9" w:rsidR="00D420E5" w:rsidRPr="00C8673D" w:rsidDel="006A0402" w:rsidRDefault="00D420E5" w:rsidP="00D420E5">
      <w:pPr>
        <w:tabs>
          <w:tab w:val="left" w:pos="720"/>
        </w:tabs>
        <w:spacing w:after="0" w:line="240" w:lineRule="auto"/>
        <w:ind w:left="360" w:hanging="360"/>
        <w:rPr>
          <w:moveFrom w:id="184" w:author="Heurtin-Roberts, Suzanne (NIH/NCI) [E]" w:date="2016-01-13T15:42:00Z"/>
          <w:rFonts w:cs="Arial"/>
          <w:b/>
          <w:sz w:val="22"/>
          <w:rPrChange w:id="185" w:author="Heurtin-Roberts, Suzanne (NIH/NCI) [E]" w:date="2016-01-13T16:17:00Z">
            <w:rPr>
              <w:moveFrom w:id="186" w:author="Heurtin-Roberts, Suzanne (NIH/NCI) [E]" w:date="2016-01-13T15:42:00Z"/>
              <w:rFonts w:cs="Arial"/>
              <w:bCs/>
              <w:sz w:val="22"/>
            </w:rPr>
          </w:rPrChange>
        </w:rPr>
      </w:pPr>
      <w:moveFromRangeStart w:id="187" w:author="Heurtin-Roberts, Suzanne (NIH/NCI) [E]" w:date="2016-01-13T15:42:00Z" w:name="move440463100"/>
      <w:moveFrom w:id="188" w:author="Heurtin-Roberts, Suzanne (NIH/NCI) [E]" w:date="2016-01-13T15:42:00Z">
        <w:r w:rsidRPr="00C8673D" w:rsidDel="006A0402">
          <w:rPr>
            <w:rFonts w:cs="Arial"/>
            <w:b/>
            <w:sz w:val="22"/>
          </w:rPr>
          <w:t>Solimeo SL, Stewart K, Stewart GL, Rosenthal GE. 2014. Implementing a Patient</w:t>
        </w:r>
      </w:moveFrom>
    </w:p>
    <w:p w14:paraId="7E6AE0DD" w14:textId="24879E2F" w:rsidR="00D420E5" w:rsidRPr="00C8673D" w:rsidDel="006A0402" w:rsidRDefault="00D420E5" w:rsidP="00D420E5">
      <w:pPr>
        <w:tabs>
          <w:tab w:val="left" w:pos="360"/>
        </w:tabs>
        <w:spacing w:after="0" w:line="240" w:lineRule="auto"/>
        <w:ind w:left="360" w:hanging="360"/>
        <w:rPr>
          <w:moveFrom w:id="189" w:author="Heurtin-Roberts, Suzanne (NIH/NCI) [E]" w:date="2016-01-13T15:42:00Z"/>
          <w:b/>
          <w:rPrChange w:id="190" w:author="Heurtin-Roberts, Suzanne (NIH/NCI) [E]" w:date="2016-01-13T16:17:00Z">
            <w:rPr>
              <w:moveFrom w:id="191" w:author="Heurtin-Roberts, Suzanne (NIH/NCI) [E]" w:date="2016-01-13T15:42:00Z"/>
              <w:rStyle w:val="scdddoi"/>
              <w:rFonts w:cs="Arial"/>
              <w:bCs/>
              <w:sz w:val="22"/>
              <w:szCs w:val="22"/>
              <w:bdr w:val="none" w:sz="0" w:space="0" w:color="auto"/>
            </w:rPr>
          </w:rPrChange>
        </w:rPr>
      </w:pPr>
      <w:moveFrom w:id="192" w:author="Heurtin-Roberts, Suzanne (NIH/NCI) [E]" w:date="2016-01-13T15:42:00Z">
        <w:r w:rsidRPr="00C8673D" w:rsidDel="006A0402">
          <w:rPr>
            <w:rFonts w:cs="Arial"/>
            <w:b/>
            <w:sz w:val="22"/>
            <w:rPrChange w:id="193" w:author="Heurtin-Roberts, Suzanne (NIH/NCI) [E]" w:date="2016-01-13T16:17:00Z">
              <w:rPr>
                <w:rFonts w:cs="Arial"/>
                <w:bCs/>
                <w:sz w:val="22"/>
                <w:szCs w:val="24"/>
                <w:bdr w:val="none" w:sz="0" w:space="0" w:color="auto" w:frame="1"/>
              </w:rPr>
            </w:rPrChange>
          </w:rPr>
          <w:tab/>
          <w:t xml:space="preserve">Centered Medical Home in the Veterans Health Administration: Perspectives of Primary Care Providers. Healthcare. 2(4): 245:250.  </w:t>
        </w:r>
      </w:moveFrom>
    </w:p>
    <w:moveFromRangeEnd w:id="187"/>
    <w:p w14:paraId="65418381" w14:textId="5B530546" w:rsidR="00D420E5" w:rsidRPr="00C8673D" w:rsidDel="00436666" w:rsidRDefault="00D420E5" w:rsidP="00D420E5">
      <w:pPr>
        <w:shd w:val="clear" w:color="auto" w:fill="FFFFFF"/>
        <w:spacing w:after="0" w:line="240" w:lineRule="auto"/>
        <w:ind w:left="360" w:hanging="360"/>
        <w:rPr>
          <w:del w:id="194" w:author="Heurtin-Roberts, Suzanne (NIH/NCI) [E]" w:date="2016-01-13T15:46:00Z"/>
          <w:rFonts w:eastAsia="Times New Roman" w:cs="Arial"/>
          <w:b/>
          <w:sz w:val="22"/>
          <w:rPrChange w:id="195" w:author="Heurtin-Roberts, Suzanne (NIH/NCI) [E]" w:date="2016-01-13T16:17:00Z">
            <w:rPr>
              <w:del w:id="196" w:author="Heurtin-Roberts, Suzanne (NIH/NCI) [E]" w:date="2016-01-13T15:46:00Z"/>
              <w:rFonts w:eastAsia="Times New Roman" w:cs="Arial"/>
              <w:sz w:val="22"/>
            </w:rPr>
          </w:rPrChange>
        </w:rPr>
      </w:pPr>
      <w:del w:id="197" w:author="Heurtin-Roberts, Suzanne (NIH/NCI) [E]" w:date="2016-01-13T15:46:00Z">
        <w:r w:rsidRPr="00C8673D" w:rsidDel="00436666">
          <w:rPr>
            <w:rFonts w:eastAsia="Times New Roman" w:cs="Arial"/>
            <w:b/>
            <w:sz w:val="22"/>
          </w:rPr>
          <w:delText xml:space="preserve">Solimeo SL, Ono SS, Lampman MA, Paez MB, Stewart GL. The empowerment paradox </w:delText>
        </w:r>
      </w:del>
    </w:p>
    <w:p w14:paraId="1D5EEA92" w14:textId="738245DF" w:rsidR="00D420E5" w:rsidRPr="00C8673D" w:rsidDel="00436666" w:rsidRDefault="00D420E5" w:rsidP="00D420E5">
      <w:pPr>
        <w:shd w:val="clear" w:color="auto" w:fill="FFFFFF"/>
        <w:tabs>
          <w:tab w:val="left" w:pos="360"/>
        </w:tabs>
        <w:spacing w:after="0" w:line="240" w:lineRule="auto"/>
        <w:ind w:left="360" w:hanging="360"/>
        <w:rPr>
          <w:del w:id="198" w:author="Heurtin-Roberts, Suzanne (NIH/NCI) [E]" w:date="2016-01-13T15:46:00Z"/>
          <w:rFonts w:eastAsia="Times New Roman" w:cs="Arial"/>
          <w:b/>
          <w:sz w:val="22"/>
          <w:rPrChange w:id="199" w:author="Heurtin-Roberts, Suzanne (NIH/NCI) [E]" w:date="2016-01-13T16:17:00Z">
            <w:rPr>
              <w:del w:id="200" w:author="Heurtin-Roberts, Suzanne (NIH/NCI) [E]" w:date="2016-01-13T15:46:00Z"/>
              <w:rFonts w:eastAsia="Times New Roman" w:cs="Arial"/>
              <w:sz w:val="22"/>
            </w:rPr>
          </w:rPrChange>
        </w:rPr>
      </w:pPr>
      <w:del w:id="201" w:author="Heurtin-Roberts, Suzanne (NIH/NCI) [E]" w:date="2016-01-13T15:46:00Z">
        <w:r w:rsidRPr="00C8673D" w:rsidDel="00436666">
          <w:rPr>
            <w:rFonts w:eastAsia="Times New Roman" w:cs="Arial"/>
            <w:b/>
            <w:sz w:val="22"/>
            <w:rPrChange w:id="202" w:author="Heurtin-Roberts, Suzanne (NIH/NCI) [E]" w:date="2016-01-13T16:17:00Z">
              <w:rPr>
                <w:rFonts w:eastAsia="Times New Roman" w:cs="Arial"/>
                <w:sz w:val="22"/>
              </w:rPr>
            </w:rPrChange>
          </w:rPr>
          <w:tab/>
          <w:delText xml:space="preserve">as a central challenge to patient centered medical home implementation in the </w:delText>
        </w:r>
      </w:del>
    </w:p>
    <w:p w14:paraId="5D599C6F" w14:textId="348F23E0" w:rsidR="00D420E5" w:rsidRPr="00C8673D" w:rsidDel="00436666" w:rsidRDefault="00D420E5" w:rsidP="00D420E5">
      <w:pPr>
        <w:shd w:val="clear" w:color="auto" w:fill="FFFFFF"/>
        <w:tabs>
          <w:tab w:val="left" w:pos="360"/>
        </w:tabs>
        <w:spacing w:after="0" w:line="240" w:lineRule="auto"/>
        <w:ind w:left="360" w:hanging="360"/>
        <w:rPr>
          <w:del w:id="203" w:author="Heurtin-Roberts, Suzanne (NIH/NCI) [E]" w:date="2016-01-13T15:46:00Z"/>
          <w:rFonts w:cs="Arial"/>
          <w:b/>
          <w:sz w:val="22"/>
          <w:rPrChange w:id="204" w:author="Heurtin-Roberts, Suzanne (NIH/NCI) [E]" w:date="2016-01-13T16:17:00Z">
            <w:rPr>
              <w:del w:id="205" w:author="Heurtin-Roberts, Suzanne (NIH/NCI) [E]" w:date="2016-01-13T15:46:00Z"/>
              <w:rFonts w:cs="Arial"/>
              <w:sz w:val="22"/>
            </w:rPr>
          </w:rPrChange>
        </w:rPr>
      </w:pPr>
      <w:del w:id="206" w:author="Heurtin-Roberts, Suzanne (NIH/NCI) [E]" w:date="2016-01-13T15:46:00Z">
        <w:r w:rsidRPr="00C8673D" w:rsidDel="00436666">
          <w:rPr>
            <w:rFonts w:eastAsia="Times New Roman" w:cs="Arial"/>
            <w:b/>
            <w:sz w:val="22"/>
            <w:rPrChange w:id="207" w:author="Heurtin-Roberts, Suzanne (NIH/NCI) [E]" w:date="2016-01-13T16:17:00Z">
              <w:rPr>
                <w:rFonts w:eastAsia="Times New Roman" w:cs="Arial"/>
                <w:sz w:val="22"/>
              </w:rPr>
            </w:rPrChange>
          </w:rPr>
          <w:tab/>
          <w:delText>Veterans Health Administration. J Interprof Care. 2015 Jan;29(1):26-33.</w:delText>
        </w:r>
      </w:del>
    </w:p>
    <w:p w14:paraId="69DD0C32" w14:textId="77777777" w:rsidR="00D420E5" w:rsidRPr="00C8673D" w:rsidRDefault="00D420E5" w:rsidP="00D420E5">
      <w:pPr>
        <w:pStyle w:val="HTMLPreformatted"/>
        <w:ind w:left="360" w:hanging="360"/>
        <w:rPr>
          <w:rFonts w:ascii="Arial" w:hAnsi="Arial" w:cs="Arial"/>
          <w:b/>
          <w:sz w:val="22"/>
          <w:szCs w:val="22"/>
        </w:rPr>
      </w:pPr>
    </w:p>
    <w:p w14:paraId="43BE2C8F" w14:textId="6E2C7988" w:rsidR="00D420E5" w:rsidRPr="00C8673D" w:rsidRDefault="00D420E5" w:rsidP="00D420E5">
      <w:pPr>
        <w:pStyle w:val="HTMLPreformatted"/>
        <w:ind w:left="360" w:hanging="360"/>
        <w:rPr>
          <w:ins w:id="208" w:author="Heurtin-Roberts, Suzanne (NIH/NCI) [E]" w:date="2016-01-13T15:14:00Z"/>
          <w:rFonts w:ascii="Arial" w:hAnsi="Arial" w:cs="Arial"/>
          <w:b/>
          <w:sz w:val="22"/>
          <w:szCs w:val="22"/>
        </w:rPr>
      </w:pPr>
      <w:r w:rsidRPr="00C8673D">
        <w:rPr>
          <w:rFonts w:ascii="Arial" w:hAnsi="Arial" w:cs="Arial"/>
          <w:b/>
          <w:sz w:val="22"/>
          <w:szCs w:val="22"/>
        </w:rPr>
        <w:t xml:space="preserve">Qualitative &amp; Mixed Methods </w:t>
      </w:r>
      <w:r w:rsidR="00180E4B" w:rsidRPr="00C8673D">
        <w:rPr>
          <w:rFonts w:ascii="Arial" w:hAnsi="Arial" w:cs="Arial"/>
          <w:b/>
          <w:sz w:val="22"/>
          <w:szCs w:val="22"/>
        </w:rPr>
        <w:t>I</w:t>
      </w:r>
      <w:ins w:id="209" w:author="Heurtin-Roberts, Suzanne (NIH/NCI) [E]" w:date="2016-03-01T13:04:00Z">
        <w:r w:rsidR="0062703C">
          <w:rPr>
            <w:rFonts w:ascii="Arial" w:hAnsi="Arial" w:cs="Arial"/>
            <w:b/>
            <w:sz w:val="22"/>
            <w:szCs w:val="22"/>
          </w:rPr>
          <w:t xml:space="preserve">mplementation </w:t>
        </w:r>
      </w:ins>
      <w:r w:rsidR="00180E4B" w:rsidRPr="00C8673D">
        <w:rPr>
          <w:rFonts w:ascii="Arial" w:hAnsi="Arial" w:cs="Arial"/>
          <w:b/>
          <w:sz w:val="22"/>
          <w:szCs w:val="22"/>
        </w:rPr>
        <w:t>S</w:t>
      </w:r>
      <w:ins w:id="210" w:author="Heurtin-Roberts, Suzanne (NIH/NCI) [E]" w:date="2016-03-01T13:05:00Z">
        <w:r w:rsidR="0062703C">
          <w:rPr>
            <w:rFonts w:ascii="Arial" w:hAnsi="Arial" w:cs="Arial"/>
            <w:b/>
            <w:sz w:val="22"/>
            <w:szCs w:val="22"/>
          </w:rPr>
          <w:t>cience</w:t>
        </w:r>
      </w:ins>
      <w:r w:rsidRPr="00C8673D">
        <w:rPr>
          <w:rFonts w:ascii="Arial" w:hAnsi="Arial" w:cs="Arial"/>
          <w:b/>
          <w:sz w:val="22"/>
          <w:szCs w:val="22"/>
        </w:rPr>
        <w:t xml:space="preserve"> Readings</w:t>
      </w:r>
      <w:ins w:id="211" w:author="Heurtin-Roberts, Suzanne (NIH/NCI) [E]" w:date="2016-03-01T13:05:00Z">
        <w:r w:rsidR="0062703C">
          <w:rPr>
            <w:rFonts w:ascii="Arial" w:hAnsi="Arial" w:cs="Arial"/>
            <w:b/>
            <w:sz w:val="22"/>
            <w:szCs w:val="22"/>
          </w:rPr>
          <w:t>,</w:t>
        </w:r>
      </w:ins>
      <w:ins w:id="212" w:author="Heurtin-Roberts, Suzanne (NIH/NCI) [E]" w:date="2016-01-13T16:17:00Z">
        <w:r w:rsidR="00C8673D">
          <w:rPr>
            <w:rFonts w:ascii="Arial" w:hAnsi="Arial" w:cs="Arial"/>
            <w:b/>
            <w:sz w:val="22"/>
            <w:szCs w:val="22"/>
          </w:rPr>
          <w:t xml:space="preserve"> </w:t>
        </w:r>
      </w:ins>
      <w:bookmarkStart w:id="213" w:name="_GoBack"/>
      <w:bookmarkEnd w:id="213"/>
      <w:ins w:id="214" w:author="Heurtin-Roberts, Suzanne (NIH/NCI) [E]" w:date="2016-03-01T13:04:00Z">
        <w:r w:rsidR="00FB5B64">
          <w:rPr>
            <w:rFonts w:ascii="Arial" w:hAnsi="Arial" w:cs="Arial"/>
            <w:b/>
            <w:sz w:val="22"/>
            <w:szCs w:val="22"/>
          </w:rPr>
          <w:t>as of 2</w:t>
        </w:r>
      </w:ins>
      <w:ins w:id="215" w:author="Heurtin-Roberts, Suzanne (NIH/NCI) [E]" w:date="2016-01-13T16:17:00Z">
        <w:r w:rsidR="00C8673D">
          <w:rPr>
            <w:rFonts w:ascii="Arial" w:hAnsi="Arial" w:cs="Arial"/>
            <w:b/>
            <w:sz w:val="22"/>
            <w:szCs w:val="22"/>
          </w:rPr>
          <w:t>/</w:t>
        </w:r>
      </w:ins>
      <w:ins w:id="216" w:author="Heurtin-Roberts, Suzanne (NIH/NCI) [E]" w:date="2016-03-01T13:04:00Z">
        <w:r w:rsidR="00FB5B64">
          <w:rPr>
            <w:rFonts w:ascii="Arial" w:hAnsi="Arial" w:cs="Arial"/>
            <w:b/>
            <w:sz w:val="22"/>
            <w:szCs w:val="22"/>
          </w:rPr>
          <w:t>29</w:t>
        </w:r>
      </w:ins>
      <w:ins w:id="217" w:author="Heurtin-Roberts, Suzanne (NIH/NCI) [E]" w:date="2016-01-13T16:17:00Z">
        <w:r w:rsidR="00C8673D">
          <w:rPr>
            <w:rFonts w:ascii="Arial" w:hAnsi="Arial" w:cs="Arial"/>
            <w:b/>
            <w:sz w:val="22"/>
            <w:szCs w:val="22"/>
          </w:rPr>
          <w:t>/2016</w:t>
        </w:r>
      </w:ins>
    </w:p>
    <w:p w14:paraId="0B57A8CA" w14:textId="77777777" w:rsidR="005463C8" w:rsidRPr="00D420E5" w:rsidRDefault="005463C8" w:rsidP="00D420E5">
      <w:pPr>
        <w:pStyle w:val="HTMLPreformatted"/>
        <w:ind w:left="360" w:hanging="360"/>
        <w:rPr>
          <w:rFonts w:ascii="Arial" w:hAnsi="Arial" w:cs="Arial"/>
          <w:b/>
          <w:sz w:val="22"/>
          <w:szCs w:val="22"/>
        </w:rPr>
      </w:pPr>
    </w:p>
    <w:p w14:paraId="08D9F8D5" w14:textId="77777777" w:rsidR="00281518" w:rsidRDefault="00281518" w:rsidP="00281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sz w:val="22"/>
        </w:rPr>
      </w:pPr>
      <w:r w:rsidRPr="002A57F1">
        <w:rPr>
          <w:rFonts w:eastAsia="Times New Roman" w:cs="Arial"/>
          <w:b/>
          <w:sz w:val="22"/>
          <w:rPrChange w:id="218" w:author="Heurtin-Roberts, Suzanne (NIH/NCI) [E]" w:date="2016-03-01T12:53:00Z">
            <w:rPr>
              <w:rFonts w:eastAsia="Times New Roman" w:cs="Arial"/>
              <w:sz w:val="22"/>
            </w:rPr>
          </w:rPrChange>
        </w:rPr>
        <w:t>Aarons GA</w:t>
      </w:r>
      <w:r w:rsidRPr="00D420E5">
        <w:rPr>
          <w:rFonts w:eastAsia="Times New Roman" w:cs="Arial"/>
          <w:sz w:val="22"/>
        </w:rPr>
        <w:t xml:space="preserve">, Fettes DL, </w:t>
      </w:r>
      <w:proofErr w:type="spellStart"/>
      <w:r w:rsidRPr="00D420E5">
        <w:rPr>
          <w:rFonts w:eastAsia="Times New Roman" w:cs="Arial"/>
          <w:sz w:val="22"/>
        </w:rPr>
        <w:t>Sommerfeld</w:t>
      </w:r>
      <w:proofErr w:type="spellEnd"/>
      <w:r w:rsidRPr="00D420E5">
        <w:rPr>
          <w:rFonts w:eastAsia="Times New Roman" w:cs="Arial"/>
          <w:sz w:val="22"/>
        </w:rPr>
        <w:t xml:space="preserve"> DH, Palinkas LA. Mixed methods for</w:t>
      </w:r>
      <w:r>
        <w:rPr>
          <w:rFonts w:eastAsia="Times New Roman" w:cs="Arial"/>
          <w:sz w:val="22"/>
        </w:rPr>
        <w:t xml:space="preserve"> </w:t>
      </w:r>
      <w:r w:rsidRPr="00D420E5">
        <w:rPr>
          <w:rFonts w:eastAsia="Times New Roman" w:cs="Arial"/>
          <w:sz w:val="22"/>
        </w:rPr>
        <w:t>implementation research: application to evidence-based practice implementation</w:t>
      </w:r>
      <w:r>
        <w:rPr>
          <w:rFonts w:eastAsia="Times New Roman" w:cs="Arial"/>
          <w:sz w:val="22"/>
        </w:rPr>
        <w:t xml:space="preserve"> </w:t>
      </w:r>
      <w:r w:rsidRPr="00D420E5">
        <w:rPr>
          <w:rFonts w:eastAsia="Times New Roman" w:cs="Arial"/>
          <w:sz w:val="22"/>
        </w:rPr>
        <w:t>and staff turnover in community-based organizations providing child welfare</w:t>
      </w:r>
      <w:r>
        <w:rPr>
          <w:rFonts w:eastAsia="Times New Roman" w:cs="Arial"/>
          <w:sz w:val="22"/>
        </w:rPr>
        <w:t xml:space="preserve"> </w:t>
      </w:r>
      <w:r w:rsidRPr="00D420E5">
        <w:rPr>
          <w:rFonts w:eastAsia="Times New Roman" w:cs="Arial"/>
          <w:sz w:val="22"/>
        </w:rPr>
        <w:t>services. Child Maltreat. 2012 Feb</w:t>
      </w:r>
      <w:proofErr w:type="gramStart"/>
      <w:r w:rsidRPr="00D420E5">
        <w:rPr>
          <w:rFonts w:eastAsia="Times New Roman" w:cs="Arial"/>
          <w:sz w:val="22"/>
        </w:rPr>
        <w:t>;17</w:t>
      </w:r>
      <w:proofErr w:type="gramEnd"/>
      <w:r w:rsidRPr="00D420E5">
        <w:rPr>
          <w:rFonts w:eastAsia="Times New Roman" w:cs="Arial"/>
          <w:sz w:val="22"/>
        </w:rPr>
        <w:t>(1):67-79.</w:t>
      </w:r>
    </w:p>
    <w:p w14:paraId="581F5E18" w14:textId="77777777" w:rsidR="00E37DC7" w:rsidRPr="002A57F1" w:rsidRDefault="00E37DC7" w:rsidP="00281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ins w:id="219" w:author="Heurtin-Roberts, Suzanne (NIH/NCI) [E]" w:date="2016-01-13T15:09:00Z"/>
          <w:rFonts w:eastAsia="Times New Roman" w:cs="Arial"/>
          <w:b/>
          <w:sz w:val="22"/>
          <w:rPrChange w:id="220" w:author="Heurtin-Roberts, Suzanne (NIH/NCI) [E]" w:date="2016-03-01T12:53:00Z">
            <w:rPr>
              <w:ins w:id="221" w:author="Heurtin-Roberts, Suzanne (NIH/NCI) [E]" w:date="2016-01-13T15:09:00Z"/>
              <w:rFonts w:eastAsia="Times New Roman" w:cs="Arial"/>
              <w:sz w:val="22"/>
            </w:rPr>
          </w:rPrChange>
        </w:rPr>
      </w:pPr>
    </w:p>
    <w:p w14:paraId="3AD6044A" w14:textId="2D2BB0B6" w:rsidR="00281518" w:rsidRDefault="00281518" w:rsidP="00281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ins w:id="222" w:author="Heurtin-Roberts, Suzanne (NIH/NCI) [E]" w:date="2016-01-13T16:01:00Z"/>
          <w:rFonts w:eastAsia="Times New Roman" w:cs="Arial"/>
          <w:sz w:val="22"/>
        </w:rPr>
      </w:pPr>
      <w:proofErr w:type="gramStart"/>
      <w:r w:rsidRPr="002A57F1">
        <w:rPr>
          <w:rFonts w:eastAsia="Times New Roman" w:cs="Arial"/>
          <w:b/>
          <w:sz w:val="22"/>
          <w:rPrChange w:id="223" w:author="Heurtin-Roberts, Suzanne (NIH/NCI) [E]" w:date="2016-03-01T12:53:00Z">
            <w:rPr>
              <w:rFonts w:eastAsia="Times New Roman" w:cs="Arial"/>
              <w:sz w:val="22"/>
            </w:rPr>
          </w:rPrChange>
        </w:rPr>
        <w:t>Albright K</w:t>
      </w:r>
      <w:r w:rsidRPr="00D420E5">
        <w:rPr>
          <w:rFonts w:eastAsia="Times New Roman" w:cs="Arial"/>
          <w:sz w:val="22"/>
        </w:rPr>
        <w:t xml:space="preserve">, </w:t>
      </w:r>
      <w:proofErr w:type="spellStart"/>
      <w:r w:rsidRPr="00D420E5">
        <w:rPr>
          <w:rFonts w:eastAsia="Times New Roman" w:cs="Arial"/>
          <w:sz w:val="22"/>
        </w:rPr>
        <w:t>Gechter</w:t>
      </w:r>
      <w:proofErr w:type="spellEnd"/>
      <w:r w:rsidRPr="00D420E5">
        <w:rPr>
          <w:rFonts w:eastAsia="Times New Roman" w:cs="Arial"/>
          <w:sz w:val="22"/>
        </w:rPr>
        <w:t xml:space="preserve"> K, Kempe A. Importance of mixed methods in pragmatic</w:t>
      </w:r>
      <w:r>
        <w:rPr>
          <w:rFonts w:eastAsia="Times New Roman" w:cs="Arial"/>
          <w:sz w:val="22"/>
        </w:rPr>
        <w:t xml:space="preserve"> </w:t>
      </w:r>
      <w:r w:rsidRPr="00D420E5">
        <w:rPr>
          <w:rFonts w:eastAsia="Times New Roman" w:cs="Arial"/>
          <w:sz w:val="22"/>
        </w:rPr>
        <w:t>trials and dissemination and implementation research.</w:t>
      </w:r>
      <w:proofErr w:type="gramEnd"/>
      <w:r w:rsidRPr="00D420E5">
        <w:rPr>
          <w:rFonts w:eastAsia="Times New Roman" w:cs="Arial"/>
          <w:sz w:val="22"/>
        </w:rPr>
        <w:t xml:space="preserve"> </w:t>
      </w:r>
      <w:proofErr w:type="spellStart"/>
      <w:r w:rsidRPr="00D420E5">
        <w:rPr>
          <w:rFonts w:eastAsia="Times New Roman" w:cs="Arial"/>
          <w:sz w:val="22"/>
        </w:rPr>
        <w:t>Acad</w:t>
      </w:r>
      <w:proofErr w:type="spellEnd"/>
      <w:r w:rsidRPr="00D420E5">
        <w:rPr>
          <w:rFonts w:eastAsia="Times New Roman" w:cs="Arial"/>
          <w:sz w:val="22"/>
        </w:rPr>
        <w:t xml:space="preserve"> </w:t>
      </w:r>
      <w:proofErr w:type="spellStart"/>
      <w:r w:rsidRPr="00D420E5">
        <w:rPr>
          <w:rFonts w:eastAsia="Times New Roman" w:cs="Arial"/>
          <w:sz w:val="22"/>
        </w:rPr>
        <w:t>Pediatr</w:t>
      </w:r>
      <w:proofErr w:type="spellEnd"/>
      <w:r w:rsidRPr="00D420E5">
        <w:rPr>
          <w:rFonts w:eastAsia="Times New Roman" w:cs="Arial"/>
          <w:sz w:val="22"/>
        </w:rPr>
        <w:t>. 2013</w:t>
      </w:r>
      <w:r>
        <w:rPr>
          <w:rFonts w:eastAsia="Times New Roman" w:cs="Arial"/>
          <w:sz w:val="22"/>
        </w:rPr>
        <w:t xml:space="preserve"> </w:t>
      </w:r>
      <w:r w:rsidRPr="00D420E5">
        <w:rPr>
          <w:rFonts w:eastAsia="Times New Roman" w:cs="Arial"/>
          <w:sz w:val="22"/>
        </w:rPr>
        <w:t>Sep-Oct</w:t>
      </w:r>
      <w:proofErr w:type="gramStart"/>
      <w:r w:rsidRPr="00D420E5">
        <w:rPr>
          <w:rFonts w:eastAsia="Times New Roman" w:cs="Arial"/>
          <w:sz w:val="22"/>
        </w:rPr>
        <w:t>;13</w:t>
      </w:r>
      <w:proofErr w:type="gramEnd"/>
      <w:r w:rsidRPr="00D420E5">
        <w:rPr>
          <w:rFonts w:eastAsia="Times New Roman" w:cs="Arial"/>
          <w:sz w:val="22"/>
        </w:rPr>
        <w:t xml:space="preserve">(5):400-7. </w:t>
      </w:r>
    </w:p>
    <w:p w14:paraId="3BECB033" w14:textId="77777777" w:rsidR="00750F07" w:rsidRPr="002A57F1" w:rsidRDefault="00750F07" w:rsidP="00281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ins w:id="224" w:author="Heurtin-Roberts, Suzanne (NIH/NCI) [E]" w:date="2016-01-13T16:01:00Z"/>
          <w:rFonts w:eastAsia="Times New Roman" w:cs="Arial"/>
          <w:b/>
          <w:sz w:val="22"/>
          <w:rPrChange w:id="225" w:author="Heurtin-Roberts, Suzanne (NIH/NCI) [E]" w:date="2016-03-01T12:54:00Z">
            <w:rPr>
              <w:ins w:id="226" w:author="Heurtin-Roberts, Suzanne (NIH/NCI) [E]" w:date="2016-01-13T16:01:00Z"/>
              <w:rFonts w:eastAsia="Times New Roman" w:cs="Arial"/>
              <w:sz w:val="22"/>
            </w:rPr>
          </w:rPrChange>
        </w:rPr>
      </w:pPr>
    </w:p>
    <w:p w14:paraId="1F095F61" w14:textId="7D6FC2EE" w:rsidR="00D654D4" w:rsidRPr="00D654D4" w:rsidRDefault="00D654D4" w:rsidP="00D65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ins w:id="227" w:author="Heurtin-Roberts, Suzanne (NIH/NCI) [E]" w:date="2016-01-13T16:02:00Z"/>
          <w:rFonts w:eastAsia="Times New Roman" w:cs="Arial"/>
          <w:sz w:val="22"/>
        </w:rPr>
      </w:pPr>
      <w:proofErr w:type="spellStart"/>
      <w:ins w:id="228" w:author="Heurtin-Roberts, Suzanne (NIH/NCI) [E]" w:date="2016-01-13T16:02:00Z">
        <w:r w:rsidRPr="002A57F1">
          <w:rPr>
            <w:rFonts w:eastAsia="Times New Roman" w:cs="Arial"/>
            <w:b/>
            <w:sz w:val="22"/>
            <w:rPrChange w:id="229" w:author="Heurtin-Roberts, Suzanne (NIH/NCI) [E]" w:date="2016-03-01T12:54:00Z">
              <w:rPr>
                <w:rFonts w:eastAsia="Times New Roman" w:cs="Arial"/>
                <w:sz w:val="22"/>
              </w:rPr>
            </w:rPrChange>
          </w:rPr>
          <w:t>Benoot</w:t>
        </w:r>
        <w:proofErr w:type="spellEnd"/>
        <w:r w:rsidRPr="002A57F1">
          <w:rPr>
            <w:rFonts w:eastAsia="Times New Roman" w:cs="Arial"/>
            <w:b/>
            <w:sz w:val="22"/>
            <w:rPrChange w:id="230" w:author="Heurtin-Roberts, Suzanne (NIH/NCI) [E]" w:date="2016-03-01T12:54:00Z">
              <w:rPr>
                <w:rFonts w:eastAsia="Times New Roman" w:cs="Arial"/>
                <w:sz w:val="22"/>
              </w:rPr>
            </w:rPrChange>
          </w:rPr>
          <w:t>,</w:t>
        </w:r>
        <w:r w:rsidRPr="0062703C">
          <w:rPr>
            <w:rFonts w:eastAsia="Times New Roman" w:cs="Arial"/>
            <w:b/>
            <w:sz w:val="22"/>
            <w:rPrChange w:id="231" w:author="Heurtin-Roberts, Suzanne (NIH/NCI) [E]" w:date="2016-03-01T13:04:00Z">
              <w:rPr>
                <w:rFonts w:eastAsia="Times New Roman" w:cs="Arial"/>
                <w:sz w:val="22"/>
              </w:rPr>
            </w:rPrChange>
          </w:rPr>
          <w:t xml:space="preserve"> C</w:t>
        </w:r>
        <w:r w:rsidRPr="00D654D4">
          <w:rPr>
            <w:rFonts w:eastAsia="Times New Roman" w:cs="Arial"/>
            <w:sz w:val="22"/>
          </w:rPr>
          <w:t xml:space="preserve">., et al. (2014). </w:t>
        </w:r>
        <w:proofErr w:type="gramStart"/>
        <w:r w:rsidRPr="00D654D4">
          <w:rPr>
            <w:rFonts w:eastAsia="Times New Roman" w:cs="Arial"/>
            <w:sz w:val="22"/>
          </w:rPr>
          <w:t>"Living Alone During Cancer Treatment: An Exploration of Patients' Experiences."</w:t>
        </w:r>
        <w:proofErr w:type="gramEnd"/>
        <w:r w:rsidRPr="00D654D4">
          <w:rPr>
            <w:rFonts w:eastAsia="Times New Roman" w:cs="Arial"/>
            <w:sz w:val="22"/>
          </w:rPr>
          <w:t xml:space="preserve"> </w:t>
        </w:r>
        <w:r w:rsidRPr="00D654D4">
          <w:rPr>
            <w:rFonts w:eastAsia="Times New Roman" w:cs="Arial"/>
            <w:sz w:val="22"/>
            <w:u w:val="single"/>
          </w:rPr>
          <w:t>Qual Health Res</w:t>
        </w:r>
        <w:r w:rsidRPr="00D654D4">
          <w:rPr>
            <w:rFonts w:eastAsia="Times New Roman" w:cs="Arial"/>
            <w:sz w:val="22"/>
          </w:rPr>
          <w:t xml:space="preserve"> </w:t>
        </w:r>
        <w:r w:rsidRPr="00D654D4">
          <w:rPr>
            <w:rFonts w:eastAsia="Times New Roman" w:cs="Arial"/>
            <w:b/>
            <w:bCs/>
            <w:sz w:val="22"/>
          </w:rPr>
          <w:t>24</w:t>
        </w:r>
        <w:r w:rsidRPr="00D654D4">
          <w:rPr>
            <w:rFonts w:eastAsia="Times New Roman" w:cs="Arial"/>
            <w:sz w:val="22"/>
          </w:rPr>
          <w:t>(8): 1057-1067.</w:t>
        </w:r>
      </w:ins>
    </w:p>
    <w:p w14:paraId="02305BA3" w14:textId="459CDCF0" w:rsidR="00750F07" w:rsidRPr="00D420E5" w:rsidRDefault="00D654D4" w:rsidP="00D65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sz w:val="22"/>
        </w:rPr>
      </w:pPr>
      <w:ins w:id="232" w:author="Heurtin-Roberts, Suzanne (NIH/NCI) [E]" w:date="2016-01-13T16:02:00Z">
        <w:r w:rsidRPr="00D654D4">
          <w:rPr>
            <w:rFonts w:eastAsia="Times New Roman" w:cs="Arial"/>
            <w:sz w:val="22"/>
          </w:rPr>
          <w:tab/>
          <w:t xml:space="preserve">The social environment is an important determinant in the overall experience of having cancer. The purpose of this article is to identify how patients experience living alone during their cancer treatment. Using qualitative methods based on grounded theory techniques, we interviewed a sample of 32 cancer patients. Living alone was an ambiguous experience during cancer treatment: patients experienced both a lack of support as well a gain in privacy, freedom, and know-how. Living alone was also seen as a constitutive element of the patients' identity. Consequently, patients saw living alone as either a threat or as a resource for their adjustment to cancer treatment. These divergent meanings of living alone did share one common attribute, which was that staying independent was their key goal during cancer treatment. Health care providers should be attentive to the heterogeneous </w:t>
        </w:r>
        <w:r w:rsidRPr="00D654D4">
          <w:rPr>
            <w:rFonts w:eastAsia="Times New Roman" w:cs="Arial"/>
            <w:sz w:val="22"/>
          </w:rPr>
          <w:lastRenderedPageBreak/>
          <w:t>aspects of the experience of living alone when critically appraising the independence of patients.</w:t>
        </w:r>
      </w:ins>
    </w:p>
    <w:p w14:paraId="30BCDAB7" w14:textId="77777777" w:rsidR="00E37DC7" w:rsidRDefault="00E37DC7" w:rsidP="0071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ins w:id="233" w:author="Heurtin-Roberts, Suzanne (NIH/NCI) [E]" w:date="2016-01-13T15:09:00Z"/>
          <w:rFonts w:eastAsia="Times New Roman" w:cs="Arial"/>
          <w:sz w:val="22"/>
        </w:rPr>
      </w:pPr>
    </w:p>
    <w:p w14:paraId="6E49436B" w14:textId="7356D080" w:rsidR="00436666" w:rsidRPr="00D654D4" w:rsidRDefault="00281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ins w:id="234" w:author="Heurtin-Roberts, Suzanne (NIH/NCI) [E]" w:date="2016-01-13T15:49:00Z"/>
          <w:rFonts w:eastAsia="Times New Roman" w:cs="Arial"/>
          <w:sz w:val="22"/>
          <w:rPrChange w:id="235" w:author="Heurtin-Roberts, Suzanne (NIH/NCI) [E]" w:date="2016-01-13T16:02:00Z">
            <w:rPr>
              <w:ins w:id="236" w:author="Heurtin-Roberts, Suzanne (NIH/NCI) [E]" w:date="2016-01-13T15:49:00Z"/>
              <w:rFonts w:ascii="Times New Roman" w:eastAsia="Times New Roman" w:hAnsi="Times New Roman" w:cs="Times New Roman"/>
              <w:b/>
              <w:bCs/>
              <w:sz w:val="27"/>
              <w:szCs w:val="27"/>
            </w:rPr>
          </w:rPrChange>
        </w:rPr>
        <w:pPrChange w:id="237" w:author="Heurtin-Roberts, Suzanne (NIH/NCI) [E]" w:date="2016-01-13T16:02:00Z">
          <w:pPr>
            <w:spacing w:before="100" w:beforeAutospacing="1" w:after="100" w:afterAutospacing="1" w:line="240" w:lineRule="auto"/>
            <w:outlineLvl w:val="2"/>
          </w:pPr>
        </w:pPrChange>
      </w:pPr>
      <w:proofErr w:type="spellStart"/>
      <w:r w:rsidRPr="002A57F1">
        <w:rPr>
          <w:rFonts w:eastAsia="Times New Roman" w:cs="Arial"/>
          <w:b/>
          <w:sz w:val="22"/>
          <w:rPrChange w:id="238" w:author="Heurtin-Roberts, Suzanne (NIH/NCI) [E]" w:date="2016-03-01T12:54:00Z">
            <w:rPr>
              <w:rFonts w:eastAsia="Times New Roman" w:cs="Arial"/>
              <w:sz w:val="22"/>
            </w:rPr>
          </w:rPrChange>
        </w:rPr>
        <w:t>Benzer</w:t>
      </w:r>
      <w:proofErr w:type="spellEnd"/>
      <w:r w:rsidRPr="002A57F1">
        <w:rPr>
          <w:rFonts w:eastAsia="Times New Roman" w:cs="Arial"/>
          <w:b/>
          <w:sz w:val="22"/>
          <w:rPrChange w:id="239" w:author="Heurtin-Roberts, Suzanne (NIH/NCI) [E]" w:date="2016-03-01T12:54:00Z">
            <w:rPr>
              <w:rFonts w:eastAsia="Times New Roman" w:cs="Arial"/>
              <w:sz w:val="22"/>
            </w:rPr>
          </w:rPrChange>
        </w:rPr>
        <w:t xml:space="preserve"> JK</w:t>
      </w:r>
      <w:r w:rsidRPr="00D420E5">
        <w:rPr>
          <w:rFonts w:eastAsia="Times New Roman" w:cs="Arial"/>
          <w:sz w:val="22"/>
        </w:rPr>
        <w:t xml:space="preserve">, </w:t>
      </w:r>
      <w:proofErr w:type="spellStart"/>
      <w:r w:rsidRPr="00D420E5">
        <w:rPr>
          <w:rFonts w:eastAsia="Times New Roman" w:cs="Arial"/>
          <w:sz w:val="22"/>
        </w:rPr>
        <w:t>Beehler</w:t>
      </w:r>
      <w:proofErr w:type="spellEnd"/>
      <w:r w:rsidRPr="00D420E5">
        <w:rPr>
          <w:rFonts w:eastAsia="Times New Roman" w:cs="Arial"/>
          <w:sz w:val="22"/>
        </w:rPr>
        <w:t xml:space="preserve"> S, Cramer IE, Mohr DC, </w:t>
      </w:r>
      <w:proofErr w:type="spellStart"/>
      <w:r w:rsidRPr="00D420E5">
        <w:rPr>
          <w:rFonts w:eastAsia="Times New Roman" w:cs="Arial"/>
          <w:sz w:val="22"/>
        </w:rPr>
        <w:t>Charns</w:t>
      </w:r>
      <w:proofErr w:type="spellEnd"/>
      <w:r w:rsidRPr="00D420E5">
        <w:rPr>
          <w:rFonts w:eastAsia="Times New Roman" w:cs="Arial"/>
          <w:sz w:val="22"/>
        </w:rPr>
        <w:t xml:space="preserve"> MP, Burgess JF Jr. Between</w:t>
      </w:r>
      <w:r>
        <w:rPr>
          <w:rFonts w:eastAsia="Times New Roman" w:cs="Arial"/>
          <w:sz w:val="22"/>
        </w:rPr>
        <w:t xml:space="preserve"> </w:t>
      </w:r>
      <w:r w:rsidRPr="00D420E5">
        <w:rPr>
          <w:rFonts w:eastAsia="Times New Roman" w:cs="Arial"/>
          <w:sz w:val="22"/>
        </w:rPr>
        <w:t>and within-site variation in qualitative implementation research. Implement Sci. 2013 Jan 3</w:t>
      </w:r>
      <w:proofErr w:type="gramStart"/>
      <w:r w:rsidRPr="00D420E5">
        <w:rPr>
          <w:rFonts w:eastAsia="Times New Roman" w:cs="Arial"/>
          <w:sz w:val="22"/>
        </w:rPr>
        <w:t>;8:4</w:t>
      </w:r>
      <w:proofErr w:type="gramEnd"/>
      <w:r w:rsidRPr="00D420E5">
        <w:rPr>
          <w:rFonts w:eastAsia="Times New Roman" w:cs="Arial"/>
          <w:sz w:val="22"/>
        </w:rPr>
        <w:t xml:space="preserve">. </w:t>
      </w:r>
    </w:p>
    <w:p w14:paraId="6DF19607" w14:textId="11B98456" w:rsidR="00436666" w:rsidRPr="00436666" w:rsidRDefault="00D654D4">
      <w:pPr>
        <w:spacing w:before="100" w:beforeAutospacing="1" w:after="100" w:afterAutospacing="1" w:line="240" w:lineRule="auto"/>
        <w:ind w:left="360"/>
        <w:outlineLvl w:val="3"/>
        <w:rPr>
          <w:ins w:id="240" w:author="Heurtin-Roberts, Suzanne (NIH/NCI) [E]" w:date="2016-01-13T15:49:00Z"/>
          <w:rFonts w:eastAsia="Times New Roman" w:cs="Arial"/>
          <w:i/>
          <w:sz w:val="22"/>
          <w:rPrChange w:id="241" w:author="Heurtin-Roberts, Suzanne (NIH/NCI) [E]" w:date="2016-01-13T15:50:00Z">
            <w:rPr>
              <w:ins w:id="242" w:author="Heurtin-Roberts, Suzanne (NIH/NCI) [E]" w:date="2016-01-13T15:49:00Z"/>
              <w:rFonts w:ascii="Times New Roman" w:eastAsia="Times New Roman" w:hAnsi="Times New Roman" w:cs="Times New Roman"/>
              <w:szCs w:val="24"/>
            </w:rPr>
          </w:rPrChange>
        </w:rPr>
        <w:pPrChange w:id="243" w:author="Heurtin-Roberts, Suzanne (NIH/NCI) [E]" w:date="2016-01-13T15:50:00Z">
          <w:pPr>
            <w:spacing w:before="100" w:beforeAutospacing="1" w:after="100" w:afterAutospacing="1" w:line="240" w:lineRule="auto"/>
          </w:pPr>
        </w:pPrChange>
      </w:pPr>
      <w:ins w:id="244" w:author="Heurtin-Roberts, Suzanne (NIH/NCI) [E]" w:date="2016-01-13T16:02:00Z">
        <w:r>
          <w:rPr>
            <w:rFonts w:eastAsia="Times New Roman" w:cs="Arial"/>
            <w:b/>
            <w:bCs/>
            <w:i/>
            <w:sz w:val="22"/>
          </w:rPr>
          <w:t>B</w:t>
        </w:r>
      </w:ins>
      <w:ins w:id="245" w:author="Heurtin-Roberts, Suzanne (NIH/NCI) [E]" w:date="2016-01-13T15:49:00Z">
        <w:r w:rsidR="00436666" w:rsidRPr="00436666">
          <w:rPr>
            <w:rFonts w:eastAsia="Times New Roman" w:cs="Arial"/>
            <w:b/>
            <w:bCs/>
            <w:i/>
            <w:sz w:val="22"/>
            <w:rPrChange w:id="246" w:author="Heurtin-Roberts, Suzanne (NIH/NCI) [E]" w:date="2016-01-13T15:50:00Z">
              <w:rPr>
                <w:rFonts w:ascii="Times New Roman" w:eastAsia="Times New Roman" w:hAnsi="Times New Roman" w:cs="Times New Roman"/>
                <w:b/>
                <w:bCs/>
                <w:szCs w:val="24"/>
              </w:rPr>
            </w:rPrChange>
          </w:rPr>
          <w:t xml:space="preserve">ACKGROUND: </w:t>
        </w:r>
        <w:r w:rsidR="00436666" w:rsidRPr="00436666">
          <w:rPr>
            <w:rFonts w:eastAsia="Times New Roman" w:cs="Arial"/>
            <w:i/>
            <w:sz w:val="22"/>
            <w:rPrChange w:id="247" w:author="Heurtin-Roberts, Suzanne (NIH/NCI) [E]" w:date="2016-01-13T15:50:00Z">
              <w:rPr>
                <w:rFonts w:ascii="Times New Roman" w:eastAsia="Times New Roman" w:hAnsi="Times New Roman" w:cs="Times New Roman"/>
                <w:szCs w:val="24"/>
              </w:rPr>
            </w:rPrChange>
          </w:rPr>
          <w:t>Multisite qualitative studies are challenging in part because decisions regarding within-site and between-site sampling must be made to reduce the complexity of data collection, but these decisions may have serious implications for analyses. There is not yet consensus on how to account for within-site and between-site variations in qualitative perceptions of the organizational context of interventions. The purpose of this study was to analyze variation in perceptions among key informants in order to demonstrate the importance of broad sampling for identifying both within-site and between-site implementation themes.</w:t>
        </w:r>
      </w:ins>
    </w:p>
    <w:p w14:paraId="1B4DCC05" w14:textId="1D77F6CE" w:rsidR="00436666" w:rsidRPr="00436666" w:rsidRDefault="00436666">
      <w:pPr>
        <w:spacing w:before="100" w:beforeAutospacing="1" w:after="100" w:afterAutospacing="1" w:line="240" w:lineRule="auto"/>
        <w:ind w:left="360"/>
        <w:outlineLvl w:val="3"/>
        <w:rPr>
          <w:ins w:id="248" w:author="Heurtin-Roberts, Suzanne (NIH/NCI) [E]" w:date="2016-01-13T15:49:00Z"/>
          <w:rFonts w:eastAsia="Times New Roman" w:cs="Arial"/>
          <w:i/>
          <w:sz w:val="22"/>
          <w:rPrChange w:id="249" w:author="Heurtin-Roberts, Suzanne (NIH/NCI) [E]" w:date="2016-01-13T15:50:00Z">
            <w:rPr>
              <w:ins w:id="250" w:author="Heurtin-Roberts, Suzanne (NIH/NCI) [E]" w:date="2016-01-13T15:49:00Z"/>
              <w:rFonts w:ascii="Times New Roman" w:eastAsia="Times New Roman" w:hAnsi="Times New Roman" w:cs="Times New Roman"/>
              <w:szCs w:val="24"/>
            </w:rPr>
          </w:rPrChange>
        </w:rPr>
        <w:pPrChange w:id="251" w:author="Heurtin-Roberts, Suzanne (NIH/NCI) [E]" w:date="2016-01-13T15:50:00Z">
          <w:pPr>
            <w:spacing w:before="100" w:beforeAutospacing="1" w:after="100" w:afterAutospacing="1" w:line="240" w:lineRule="auto"/>
          </w:pPr>
        </w:pPrChange>
      </w:pPr>
      <w:ins w:id="252" w:author="Heurtin-Roberts, Suzanne (NIH/NCI) [E]" w:date="2016-01-13T15:49:00Z">
        <w:r w:rsidRPr="00436666">
          <w:rPr>
            <w:rFonts w:eastAsia="Times New Roman" w:cs="Arial"/>
            <w:b/>
            <w:bCs/>
            <w:i/>
            <w:sz w:val="22"/>
            <w:rPrChange w:id="253" w:author="Heurtin-Roberts, Suzanne (NIH/NCI) [E]" w:date="2016-01-13T15:50:00Z">
              <w:rPr>
                <w:rFonts w:ascii="Times New Roman" w:eastAsia="Times New Roman" w:hAnsi="Times New Roman" w:cs="Times New Roman"/>
                <w:b/>
                <w:bCs/>
                <w:szCs w:val="24"/>
              </w:rPr>
            </w:rPrChange>
          </w:rPr>
          <w:t xml:space="preserve">METHODS: </w:t>
        </w:r>
        <w:r w:rsidRPr="00436666">
          <w:rPr>
            <w:rFonts w:eastAsia="Times New Roman" w:cs="Arial"/>
            <w:i/>
            <w:sz w:val="22"/>
            <w:rPrChange w:id="254" w:author="Heurtin-Roberts, Suzanne (NIH/NCI) [E]" w:date="2016-01-13T15:50:00Z">
              <w:rPr>
                <w:rFonts w:ascii="Times New Roman" w:eastAsia="Times New Roman" w:hAnsi="Times New Roman" w:cs="Times New Roman"/>
                <w:szCs w:val="24"/>
              </w:rPr>
            </w:rPrChange>
          </w:rPr>
          <w:t>Case studies of four sites were compared to identify differences in how Department of Veterans Affairs (VA) medical centers implemented a Primary Care/Mental Health Integration (PC/MHI) intervention. Qualitative analyses focused on between-profession variation in reported referral and implementation processes within and between sites.</w:t>
        </w:r>
      </w:ins>
    </w:p>
    <w:p w14:paraId="05E2B233" w14:textId="1E4404D8" w:rsidR="00436666" w:rsidRPr="00436666" w:rsidRDefault="00436666">
      <w:pPr>
        <w:spacing w:before="100" w:beforeAutospacing="1" w:after="100" w:afterAutospacing="1" w:line="240" w:lineRule="auto"/>
        <w:ind w:left="360"/>
        <w:outlineLvl w:val="3"/>
        <w:rPr>
          <w:ins w:id="255" w:author="Heurtin-Roberts, Suzanne (NIH/NCI) [E]" w:date="2016-01-13T15:49:00Z"/>
          <w:rFonts w:eastAsia="Times New Roman" w:cs="Arial"/>
          <w:i/>
          <w:sz w:val="22"/>
          <w:rPrChange w:id="256" w:author="Heurtin-Roberts, Suzanne (NIH/NCI) [E]" w:date="2016-01-13T15:50:00Z">
            <w:rPr>
              <w:ins w:id="257" w:author="Heurtin-Roberts, Suzanne (NIH/NCI) [E]" w:date="2016-01-13T15:49:00Z"/>
              <w:rFonts w:ascii="Times New Roman" w:eastAsia="Times New Roman" w:hAnsi="Times New Roman" w:cs="Times New Roman"/>
              <w:szCs w:val="24"/>
            </w:rPr>
          </w:rPrChange>
        </w:rPr>
        <w:pPrChange w:id="258" w:author="Heurtin-Roberts, Suzanne (NIH/NCI) [E]" w:date="2016-01-13T15:50:00Z">
          <w:pPr>
            <w:spacing w:before="100" w:beforeAutospacing="1" w:after="100" w:afterAutospacing="1" w:line="240" w:lineRule="auto"/>
          </w:pPr>
        </w:pPrChange>
      </w:pPr>
      <w:ins w:id="259" w:author="Heurtin-Roberts, Suzanne (NIH/NCI) [E]" w:date="2016-01-13T15:49:00Z">
        <w:r w:rsidRPr="00436666">
          <w:rPr>
            <w:rFonts w:eastAsia="Times New Roman" w:cs="Arial"/>
            <w:b/>
            <w:bCs/>
            <w:i/>
            <w:sz w:val="22"/>
            <w:rPrChange w:id="260" w:author="Heurtin-Roberts, Suzanne (NIH/NCI) [E]" w:date="2016-01-13T15:50:00Z">
              <w:rPr>
                <w:rFonts w:ascii="Times New Roman" w:eastAsia="Times New Roman" w:hAnsi="Times New Roman" w:cs="Times New Roman"/>
                <w:b/>
                <w:bCs/>
                <w:szCs w:val="24"/>
              </w:rPr>
            </w:rPrChange>
          </w:rPr>
          <w:t xml:space="preserve">RESULTS: </w:t>
        </w:r>
        <w:r w:rsidRPr="00436666">
          <w:rPr>
            <w:rFonts w:eastAsia="Times New Roman" w:cs="Arial"/>
            <w:i/>
            <w:sz w:val="22"/>
            <w:rPrChange w:id="261" w:author="Heurtin-Roberts, Suzanne (NIH/NCI) [E]" w:date="2016-01-13T15:50:00Z">
              <w:rPr>
                <w:rFonts w:ascii="Times New Roman" w:eastAsia="Times New Roman" w:hAnsi="Times New Roman" w:cs="Times New Roman"/>
                <w:szCs w:val="24"/>
              </w:rPr>
            </w:rPrChange>
          </w:rPr>
          <w:t xml:space="preserve">Key informants identified co-location, the consultation-liaison service, </w:t>
        </w:r>
        <w:proofErr w:type="gramStart"/>
        <w:r w:rsidRPr="00436666">
          <w:rPr>
            <w:rFonts w:eastAsia="Times New Roman" w:cs="Arial"/>
            <w:i/>
            <w:sz w:val="22"/>
            <w:rPrChange w:id="262" w:author="Heurtin-Roberts, Suzanne (NIH/NCI) [E]" w:date="2016-01-13T15:50:00Z">
              <w:rPr>
                <w:rFonts w:ascii="Times New Roman" w:eastAsia="Times New Roman" w:hAnsi="Times New Roman" w:cs="Times New Roman"/>
                <w:szCs w:val="24"/>
              </w:rPr>
            </w:rPrChange>
          </w:rPr>
          <w:t>space</w:t>
        </w:r>
        <w:proofErr w:type="gramEnd"/>
        <w:r w:rsidRPr="00436666">
          <w:rPr>
            <w:rFonts w:eastAsia="Times New Roman" w:cs="Arial"/>
            <w:i/>
            <w:sz w:val="22"/>
            <w:rPrChange w:id="263" w:author="Heurtin-Roberts, Suzanne (NIH/NCI) [E]" w:date="2016-01-13T15:50:00Z">
              <w:rPr>
                <w:rFonts w:ascii="Times New Roman" w:eastAsia="Times New Roman" w:hAnsi="Times New Roman" w:cs="Times New Roman"/>
                <w:szCs w:val="24"/>
              </w:rPr>
            </w:rPrChange>
          </w:rPr>
          <w:t>, access, and referral processes as important topics. Within-site themes revealed the importance of coordination, communication, and collaboration for implementing PC/MHI. The between-site theme indicated that the preexisting structure of mental healthcare influenced how PC/MHI was implemented at each site and that collaboration among both leaders and providers was critical to overcoming structural barriers.</w:t>
        </w:r>
      </w:ins>
    </w:p>
    <w:p w14:paraId="0CB58B7D" w14:textId="3DC951A3" w:rsidR="00436666" w:rsidRDefault="00436666" w:rsidP="002A57F1">
      <w:pPr>
        <w:spacing w:before="100" w:beforeAutospacing="1" w:after="100" w:afterAutospacing="1" w:line="240" w:lineRule="auto"/>
        <w:ind w:left="360"/>
        <w:outlineLvl w:val="3"/>
        <w:rPr>
          <w:ins w:id="264" w:author="Heurtin-Roberts, Suzanne (NIH/NCI) [E]" w:date="2016-01-13T15:13:00Z"/>
          <w:rFonts w:eastAsia="Times New Roman" w:cs="Arial"/>
          <w:sz w:val="22"/>
        </w:rPr>
        <w:pPrChange w:id="265" w:author="Heurtin-Roberts, Suzanne (NIH/NCI) [E]" w:date="2016-03-01T12:54: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pPr>
        </w:pPrChange>
      </w:pPr>
      <w:ins w:id="266" w:author="Heurtin-Roberts, Suzanne (NIH/NCI) [E]" w:date="2016-01-13T15:49:00Z">
        <w:r w:rsidRPr="00436666">
          <w:rPr>
            <w:rFonts w:eastAsia="Times New Roman" w:cs="Arial"/>
            <w:b/>
            <w:bCs/>
            <w:i/>
            <w:sz w:val="22"/>
            <w:rPrChange w:id="267" w:author="Heurtin-Roberts, Suzanne (NIH/NCI) [E]" w:date="2016-01-13T15:50:00Z">
              <w:rPr>
                <w:rFonts w:ascii="Times New Roman" w:eastAsia="Times New Roman" w:hAnsi="Times New Roman" w:cs="Times New Roman"/>
                <w:b/>
                <w:bCs/>
                <w:szCs w:val="24"/>
              </w:rPr>
            </w:rPrChange>
          </w:rPr>
          <w:t xml:space="preserve">CONCLUSIONS: </w:t>
        </w:r>
        <w:r w:rsidRPr="00436666">
          <w:rPr>
            <w:rFonts w:eastAsia="Times New Roman" w:cs="Arial"/>
            <w:i/>
            <w:sz w:val="22"/>
            <w:rPrChange w:id="268" w:author="Heurtin-Roberts, Suzanne (NIH/NCI) [E]" w:date="2016-01-13T15:50:00Z">
              <w:rPr>
                <w:rFonts w:ascii="Times New Roman" w:eastAsia="Times New Roman" w:hAnsi="Times New Roman" w:cs="Times New Roman"/>
                <w:szCs w:val="24"/>
              </w:rPr>
            </w:rPrChange>
          </w:rPr>
          <w:t>Within- and between-site variation in perceptions among key informants within different professions revealed barriers and facilitators to the implementation not available from a single source. Examples provide insight into implementation barriers for PC/MHI. Multisite implementation studies may benefit from intentionally eliciting and analyzing variation within and between sites. Suggestions for implementation research design are presented.</w:t>
        </w:r>
      </w:ins>
    </w:p>
    <w:p w14:paraId="30B1EE18" w14:textId="77777777" w:rsidR="005463C8" w:rsidRPr="005463C8" w:rsidRDefault="005463C8" w:rsidP="005463C8">
      <w:pPr>
        <w:spacing w:after="0" w:line="240" w:lineRule="auto"/>
        <w:ind w:left="360" w:hanging="360"/>
        <w:rPr>
          <w:ins w:id="269" w:author="Heurtin-Roberts, Suzanne (NIH/NCI) [E]" w:date="2016-01-13T15:13:00Z"/>
          <w:rFonts w:cs="Arial"/>
          <w:sz w:val="22"/>
        </w:rPr>
      </w:pPr>
      <w:proofErr w:type="spellStart"/>
      <w:proofErr w:type="gramStart"/>
      <w:ins w:id="270" w:author="Heurtin-Roberts, Suzanne (NIH/NCI) [E]" w:date="2016-01-13T15:13:00Z">
        <w:r w:rsidRPr="002A57F1">
          <w:rPr>
            <w:rFonts w:cs="Arial"/>
            <w:b/>
            <w:sz w:val="22"/>
            <w:rPrChange w:id="271" w:author="Heurtin-Roberts, Suzanne (NIH/NCI) [E]" w:date="2016-03-01T12:54:00Z">
              <w:rPr>
                <w:rFonts w:cs="Arial"/>
                <w:sz w:val="22"/>
              </w:rPr>
            </w:rPrChange>
          </w:rPr>
          <w:t>Buzza</w:t>
        </w:r>
        <w:proofErr w:type="spellEnd"/>
        <w:r w:rsidRPr="002A57F1">
          <w:rPr>
            <w:rFonts w:cs="Arial"/>
            <w:b/>
            <w:sz w:val="22"/>
            <w:rPrChange w:id="272" w:author="Heurtin-Roberts, Suzanne (NIH/NCI) [E]" w:date="2016-03-01T12:54:00Z">
              <w:rPr>
                <w:rFonts w:cs="Arial"/>
                <w:sz w:val="22"/>
              </w:rPr>
            </w:rPrChange>
          </w:rPr>
          <w:t xml:space="preserve"> CD</w:t>
        </w:r>
        <w:r w:rsidRPr="005463C8">
          <w:rPr>
            <w:rFonts w:cs="Arial"/>
            <w:sz w:val="22"/>
          </w:rPr>
          <w:t xml:space="preserve">, Williams MB, Vander </w:t>
        </w:r>
        <w:proofErr w:type="spellStart"/>
        <w:r w:rsidRPr="005463C8">
          <w:rPr>
            <w:rFonts w:cs="Arial"/>
            <w:sz w:val="22"/>
          </w:rPr>
          <w:t>Weg</w:t>
        </w:r>
        <w:proofErr w:type="spellEnd"/>
        <w:r w:rsidRPr="005463C8">
          <w:rPr>
            <w:rFonts w:cs="Arial"/>
            <w:sz w:val="22"/>
          </w:rPr>
          <w:t xml:space="preserve"> MW, Christensen AJ, </w:t>
        </w:r>
        <w:proofErr w:type="spellStart"/>
        <w:r w:rsidRPr="005463C8">
          <w:rPr>
            <w:rFonts w:cs="Arial"/>
            <w:sz w:val="22"/>
          </w:rPr>
          <w:t>Kaboli</w:t>
        </w:r>
        <w:proofErr w:type="spellEnd"/>
        <w:r w:rsidRPr="005463C8">
          <w:rPr>
            <w:rFonts w:cs="Arial"/>
            <w:sz w:val="22"/>
          </w:rPr>
          <w:t xml:space="preserve"> PJ, </w:t>
        </w:r>
        <w:r w:rsidRPr="005463C8">
          <w:rPr>
            <w:rFonts w:cs="Arial"/>
            <w:b/>
            <w:bCs/>
            <w:sz w:val="22"/>
          </w:rPr>
          <w:t>Reisinger HS.</w:t>
        </w:r>
        <w:proofErr w:type="gramEnd"/>
        <w:r w:rsidRPr="005463C8">
          <w:rPr>
            <w:rFonts w:cs="Arial"/>
            <w:b/>
            <w:bCs/>
            <w:sz w:val="22"/>
          </w:rPr>
          <w:t xml:space="preserve"> </w:t>
        </w:r>
        <w:r w:rsidRPr="005463C8">
          <w:rPr>
            <w:rFonts w:cs="Arial"/>
            <w:sz w:val="22"/>
          </w:rPr>
          <w:t xml:space="preserve">Should Patients be </w:t>
        </w:r>
        <w:proofErr w:type="gramStart"/>
        <w:r w:rsidRPr="005463C8">
          <w:rPr>
            <w:rFonts w:cs="Arial"/>
            <w:sz w:val="22"/>
          </w:rPr>
          <w:t>Activated</w:t>
        </w:r>
        <w:proofErr w:type="gramEnd"/>
        <w:r w:rsidRPr="005463C8">
          <w:rPr>
            <w:rFonts w:cs="Arial"/>
            <w:sz w:val="22"/>
          </w:rPr>
          <w:t xml:space="preserve"> to Request Evidence-Based Medicine? </w:t>
        </w:r>
        <w:proofErr w:type="gramStart"/>
        <w:r w:rsidRPr="005463C8">
          <w:rPr>
            <w:rFonts w:cs="Arial"/>
            <w:sz w:val="22"/>
          </w:rPr>
          <w:t>A Qualitative Study of the Providers’ Reponses to the VA Project to Implement Diuretics (VAPID).</w:t>
        </w:r>
        <w:proofErr w:type="gramEnd"/>
        <w:r w:rsidRPr="005463C8">
          <w:rPr>
            <w:rFonts w:cs="Arial"/>
            <w:sz w:val="22"/>
          </w:rPr>
          <w:t xml:space="preserve"> Implement Sci. 2010</w:t>
        </w:r>
        <w:proofErr w:type="gramStart"/>
        <w:r w:rsidRPr="005463C8">
          <w:rPr>
            <w:rFonts w:cs="Arial"/>
            <w:sz w:val="22"/>
          </w:rPr>
          <w:t>;5:24</w:t>
        </w:r>
        <w:proofErr w:type="gramEnd"/>
        <w:r w:rsidRPr="005463C8">
          <w:rPr>
            <w:rFonts w:cs="Arial"/>
            <w:sz w:val="22"/>
          </w:rPr>
          <w:t>. (</w:t>
        </w:r>
        <w:proofErr w:type="spellStart"/>
        <w:proofErr w:type="gramStart"/>
        <w:r w:rsidRPr="005463C8">
          <w:rPr>
            <w:rFonts w:cs="Arial"/>
            <w:color w:val="000000"/>
            <w:sz w:val="22"/>
            <w:shd w:val="clear" w:color="auto" w:fill="FFFFFF"/>
          </w:rPr>
          <w:t>doi</w:t>
        </w:r>
        <w:proofErr w:type="spellEnd"/>
        <w:proofErr w:type="gramEnd"/>
        <w:r w:rsidRPr="005463C8">
          <w:rPr>
            <w:rFonts w:cs="Arial"/>
            <w:color w:val="000000"/>
            <w:sz w:val="22"/>
            <w:shd w:val="clear" w:color="auto" w:fill="FFFFFF"/>
          </w:rPr>
          <w:t>: 10.1186/1748-5908-5-24)</w:t>
        </w:r>
      </w:ins>
    </w:p>
    <w:p w14:paraId="55FB9C8F" w14:textId="3507E7E2" w:rsidR="005463C8" w:rsidDel="005463C8" w:rsidRDefault="005463C8" w:rsidP="0071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del w:id="273" w:author="Heurtin-Roberts, Suzanne (NIH/NCI) [E]" w:date="2016-01-13T15:14:00Z"/>
          <w:rFonts w:eastAsia="Times New Roman" w:cs="Arial"/>
          <w:sz w:val="22"/>
        </w:rPr>
      </w:pPr>
    </w:p>
    <w:p w14:paraId="78856692" w14:textId="77777777" w:rsidR="00E37DC7" w:rsidRPr="002A57F1" w:rsidRDefault="00E37DC7" w:rsidP="00A92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ins w:id="274" w:author="Heurtin-Roberts, Suzanne (NIH/NCI) [E]" w:date="2016-01-13T15:09:00Z"/>
          <w:rFonts w:eastAsia="Times New Roman" w:cs="Arial"/>
          <w:b/>
          <w:sz w:val="22"/>
          <w:rPrChange w:id="275" w:author="Heurtin-Roberts, Suzanne (NIH/NCI) [E]" w:date="2016-03-01T12:54:00Z">
            <w:rPr>
              <w:ins w:id="276" w:author="Heurtin-Roberts, Suzanne (NIH/NCI) [E]" w:date="2016-01-13T15:09:00Z"/>
              <w:rFonts w:eastAsia="Times New Roman" w:cs="Arial"/>
              <w:sz w:val="22"/>
            </w:rPr>
          </w:rPrChange>
        </w:rPr>
      </w:pPr>
    </w:p>
    <w:p w14:paraId="05FD746B" w14:textId="7454F8C9" w:rsidR="00A928F0" w:rsidRPr="00A928F0" w:rsidRDefault="00A928F0" w:rsidP="00A92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sz w:val="22"/>
        </w:rPr>
      </w:pPr>
      <w:r w:rsidRPr="002A57F1">
        <w:rPr>
          <w:rFonts w:eastAsia="Times New Roman" w:cs="Arial"/>
          <w:b/>
          <w:sz w:val="22"/>
          <w:rPrChange w:id="277" w:author="Heurtin-Roberts, Suzanne (NIH/NCI) [E]" w:date="2016-03-01T12:54:00Z">
            <w:rPr>
              <w:rFonts w:eastAsia="Times New Roman" w:cs="Arial"/>
              <w:sz w:val="22"/>
            </w:rPr>
          </w:rPrChange>
        </w:rPr>
        <w:t>Curran GM</w:t>
      </w:r>
      <w:r w:rsidRPr="00A928F0">
        <w:rPr>
          <w:rFonts w:eastAsia="Times New Roman" w:cs="Arial"/>
          <w:sz w:val="22"/>
        </w:rPr>
        <w:t>, Sullivan</w:t>
      </w:r>
      <w:r>
        <w:rPr>
          <w:rFonts w:eastAsia="Times New Roman" w:cs="Arial"/>
          <w:sz w:val="22"/>
        </w:rPr>
        <w:t xml:space="preserve"> G.</w:t>
      </w:r>
      <w:r w:rsidRPr="00A928F0">
        <w:rPr>
          <w:rFonts w:eastAsia="Times New Roman" w:cs="Arial"/>
          <w:sz w:val="22"/>
        </w:rPr>
        <w:t xml:space="preserve"> Mende P</w:t>
      </w:r>
      <w:r>
        <w:rPr>
          <w:rFonts w:eastAsia="Times New Roman" w:cs="Arial"/>
          <w:sz w:val="22"/>
        </w:rPr>
        <w:t>.</w:t>
      </w:r>
      <w:r w:rsidRPr="00A928F0">
        <w:rPr>
          <w:rFonts w:eastAsia="Times New Roman" w:cs="Arial"/>
          <w:sz w:val="22"/>
        </w:rPr>
        <w:t xml:space="preserve"> </w:t>
      </w:r>
      <w:proofErr w:type="spellStart"/>
      <w:r w:rsidRPr="00A928F0">
        <w:rPr>
          <w:rFonts w:eastAsia="Times New Roman" w:cs="Arial"/>
          <w:sz w:val="22"/>
        </w:rPr>
        <w:t>Craske</w:t>
      </w:r>
      <w:proofErr w:type="spellEnd"/>
      <w:r>
        <w:rPr>
          <w:rFonts w:eastAsia="Times New Roman" w:cs="Arial"/>
          <w:sz w:val="22"/>
        </w:rPr>
        <w:t xml:space="preserve"> MG</w:t>
      </w:r>
      <w:r w:rsidRPr="00A928F0">
        <w:rPr>
          <w:rFonts w:eastAsia="Times New Roman" w:cs="Arial"/>
          <w:sz w:val="22"/>
        </w:rPr>
        <w:t xml:space="preserve">, </w:t>
      </w:r>
      <w:proofErr w:type="spellStart"/>
      <w:r w:rsidRPr="00A928F0">
        <w:rPr>
          <w:rFonts w:eastAsia="Times New Roman" w:cs="Arial"/>
          <w:sz w:val="22"/>
        </w:rPr>
        <w:t>Sherbourne</w:t>
      </w:r>
      <w:proofErr w:type="spellEnd"/>
      <w:r>
        <w:rPr>
          <w:rFonts w:eastAsia="Times New Roman" w:cs="Arial"/>
          <w:sz w:val="22"/>
        </w:rPr>
        <w:t xml:space="preserve"> CD</w:t>
      </w:r>
      <w:r w:rsidRPr="00A928F0">
        <w:rPr>
          <w:rFonts w:eastAsia="Times New Roman" w:cs="Arial"/>
          <w:sz w:val="22"/>
        </w:rPr>
        <w:t>, Stein</w:t>
      </w:r>
      <w:r>
        <w:rPr>
          <w:rFonts w:eastAsia="Times New Roman" w:cs="Arial"/>
          <w:sz w:val="22"/>
        </w:rPr>
        <w:t xml:space="preserve"> MB,</w:t>
      </w:r>
    </w:p>
    <w:p w14:paraId="47FA7540" w14:textId="582FB82B" w:rsidR="00C34C25" w:rsidRPr="00C34C25" w:rsidRDefault="00A928F0" w:rsidP="00C34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sz w:val="22"/>
        </w:rPr>
      </w:pPr>
      <w:r w:rsidRPr="00A928F0">
        <w:rPr>
          <w:rFonts w:eastAsia="Times New Roman" w:cs="Arial"/>
          <w:sz w:val="22"/>
        </w:rPr>
        <w:t>McDaniel</w:t>
      </w:r>
      <w:r>
        <w:rPr>
          <w:rFonts w:eastAsia="Times New Roman" w:cs="Arial"/>
          <w:sz w:val="22"/>
        </w:rPr>
        <w:t xml:space="preserve"> A</w:t>
      </w:r>
      <w:r w:rsidRPr="00A928F0">
        <w:rPr>
          <w:rFonts w:eastAsia="Times New Roman" w:cs="Arial"/>
          <w:sz w:val="22"/>
        </w:rPr>
        <w:t xml:space="preserve"> and Roy-Byrne</w:t>
      </w:r>
      <w:r w:rsidR="00C34C25">
        <w:rPr>
          <w:rFonts w:eastAsia="Times New Roman" w:cs="Arial"/>
          <w:sz w:val="22"/>
        </w:rPr>
        <w:t xml:space="preserve"> P.</w:t>
      </w:r>
      <w:r w:rsidR="00C34C25" w:rsidRPr="00C34C25">
        <w:rPr>
          <w:rFonts w:ascii="AdvOT46dcae81" w:hAnsi="AdvOT46dcae81" w:cs="AdvOT46dcae81"/>
          <w:sz w:val="48"/>
          <w:szCs w:val="48"/>
        </w:rPr>
        <w:t xml:space="preserve"> </w:t>
      </w:r>
      <w:r w:rsidR="00C34C25" w:rsidRPr="00C34C25">
        <w:rPr>
          <w:rFonts w:eastAsia="Times New Roman" w:cs="Arial"/>
          <w:sz w:val="22"/>
        </w:rPr>
        <w:t>Implementation of the CALM intervention for</w:t>
      </w:r>
    </w:p>
    <w:p w14:paraId="66CCDEF8" w14:textId="4AD290A5" w:rsidR="00A928F0" w:rsidRDefault="00C34C25" w:rsidP="00C34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ins w:id="278" w:author="Heurtin-Roberts, Suzanne (NIH/NCI) [E]" w:date="2016-01-13T15:08:00Z"/>
          <w:rFonts w:eastAsia="Times New Roman" w:cs="Arial"/>
          <w:sz w:val="22"/>
        </w:rPr>
      </w:pPr>
      <w:r>
        <w:rPr>
          <w:rFonts w:eastAsia="Times New Roman" w:cs="Arial"/>
          <w:sz w:val="22"/>
        </w:rPr>
        <w:tab/>
      </w:r>
      <w:proofErr w:type="gramStart"/>
      <w:r w:rsidRPr="00C34C25">
        <w:rPr>
          <w:rFonts w:eastAsia="Times New Roman" w:cs="Arial"/>
          <w:sz w:val="22"/>
        </w:rPr>
        <w:t>anxiety</w:t>
      </w:r>
      <w:proofErr w:type="gramEnd"/>
      <w:r w:rsidRPr="00C34C25">
        <w:rPr>
          <w:rFonts w:eastAsia="Times New Roman" w:cs="Arial"/>
          <w:sz w:val="22"/>
        </w:rPr>
        <w:t xml:space="preserve"> disorders: a qualitative study</w:t>
      </w:r>
      <w:r>
        <w:rPr>
          <w:rFonts w:eastAsia="Times New Roman" w:cs="Arial"/>
          <w:sz w:val="22"/>
        </w:rPr>
        <w:t xml:space="preserve"> Implementation Science 2012 March 7:14</w:t>
      </w:r>
    </w:p>
    <w:p w14:paraId="0781206C" w14:textId="77777777" w:rsidR="00E37DC7" w:rsidRPr="002A57F1" w:rsidRDefault="00E37DC7" w:rsidP="00C34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b/>
          <w:sz w:val="22"/>
          <w:rPrChange w:id="279" w:author="Heurtin-Roberts, Suzanne (NIH/NCI) [E]" w:date="2016-03-01T12:54:00Z">
            <w:rPr>
              <w:rFonts w:eastAsia="Times New Roman" w:cs="Arial"/>
              <w:sz w:val="22"/>
            </w:rPr>
          </w:rPrChange>
        </w:rPr>
      </w:pPr>
    </w:p>
    <w:p w14:paraId="1A9118A8" w14:textId="32C5BC12" w:rsidR="00712242" w:rsidRDefault="00712242" w:rsidP="0071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ins w:id="280" w:author="Heurtin-Roberts, Suzanne (NIH/NCI) [E]" w:date="2016-01-13T15:25:00Z"/>
          <w:rFonts w:eastAsia="Times New Roman" w:cs="Arial"/>
          <w:sz w:val="22"/>
        </w:rPr>
      </w:pPr>
      <w:r w:rsidRPr="002A57F1">
        <w:rPr>
          <w:rFonts w:eastAsia="Times New Roman" w:cs="Arial"/>
          <w:b/>
          <w:sz w:val="22"/>
          <w:rPrChange w:id="281" w:author="Heurtin-Roberts, Suzanne (NIH/NCI) [E]" w:date="2016-03-01T12:54:00Z">
            <w:rPr>
              <w:rFonts w:eastAsia="Times New Roman" w:cs="Arial"/>
              <w:sz w:val="22"/>
            </w:rPr>
          </w:rPrChange>
        </w:rPr>
        <w:t>Dixon-Woods M,</w:t>
      </w:r>
      <w:r w:rsidRPr="00712242">
        <w:rPr>
          <w:rFonts w:eastAsia="Times New Roman" w:cs="Arial"/>
          <w:sz w:val="22"/>
        </w:rPr>
        <w:t xml:space="preserve"> Agarwal S, Jones D, Young B, Sutton A. </w:t>
      </w:r>
      <w:proofErr w:type="spellStart"/>
      <w:r w:rsidRPr="00712242">
        <w:rPr>
          <w:rFonts w:eastAsia="Times New Roman" w:cs="Arial"/>
          <w:sz w:val="22"/>
        </w:rPr>
        <w:t>Synthesising</w:t>
      </w:r>
      <w:proofErr w:type="spellEnd"/>
      <w:r w:rsidRPr="00712242">
        <w:rPr>
          <w:rFonts w:eastAsia="Times New Roman" w:cs="Arial"/>
          <w:sz w:val="22"/>
        </w:rPr>
        <w:t xml:space="preserve"> qualitative and quantitative evidence: a review of possible methods J. J Health </w:t>
      </w:r>
      <w:proofErr w:type="spellStart"/>
      <w:r w:rsidRPr="00712242">
        <w:rPr>
          <w:rFonts w:eastAsia="Times New Roman" w:cs="Arial"/>
          <w:sz w:val="22"/>
        </w:rPr>
        <w:t>Serv</w:t>
      </w:r>
      <w:proofErr w:type="spellEnd"/>
      <w:r w:rsidRPr="00712242">
        <w:rPr>
          <w:rFonts w:eastAsia="Times New Roman" w:cs="Arial"/>
          <w:sz w:val="22"/>
        </w:rPr>
        <w:t xml:space="preserve"> Res Policy. 2005</w:t>
      </w:r>
      <w:r>
        <w:rPr>
          <w:rFonts w:eastAsia="Times New Roman" w:cs="Arial"/>
          <w:sz w:val="22"/>
        </w:rPr>
        <w:t xml:space="preserve"> Jan; 10(1):45</w:t>
      </w:r>
      <w:r w:rsidRPr="00712242">
        <w:rPr>
          <w:rFonts w:eastAsia="Times New Roman" w:cs="Arial"/>
          <w:sz w:val="22"/>
        </w:rPr>
        <w:t>-53</w:t>
      </w:r>
    </w:p>
    <w:p w14:paraId="6D2326FB" w14:textId="5BB104DF" w:rsidR="00344040" w:rsidRPr="00D420E5" w:rsidDel="006A0402" w:rsidRDefault="00344040" w:rsidP="00344040">
      <w:pPr>
        <w:pStyle w:val="HTMLPreformatted"/>
        <w:ind w:left="360" w:hanging="360"/>
        <w:rPr>
          <w:del w:id="282" w:author="Heurtin-Roberts, Suzanne (NIH/NCI) [E]" w:date="2016-01-13T15:40:00Z"/>
          <w:moveTo w:id="283" w:author="Heurtin-Roberts, Suzanne (NIH/NCI) [E]" w:date="2016-01-13T15:28:00Z"/>
          <w:rFonts w:ascii="Arial" w:hAnsi="Arial" w:cs="Arial"/>
          <w:sz w:val="22"/>
          <w:szCs w:val="22"/>
        </w:rPr>
      </w:pPr>
      <w:moveToRangeStart w:id="284" w:author="Heurtin-Roberts, Suzanne (NIH/NCI) [E]" w:date="2016-01-13T15:28:00Z" w:name="move440462240"/>
      <w:moveTo w:id="285" w:author="Heurtin-Roberts, Suzanne (NIH/NCI) [E]" w:date="2016-01-13T15:28:00Z">
        <w:del w:id="286" w:author="Heurtin-Roberts, Suzanne (NIH/NCI) [E]" w:date="2016-01-13T15:40:00Z">
          <w:r w:rsidRPr="00D420E5" w:rsidDel="006A0402">
            <w:rPr>
              <w:rFonts w:ascii="Arial" w:hAnsi="Arial" w:cs="Arial"/>
              <w:b/>
              <w:sz w:val="22"/>
              <w:szCs w:val="22"/>
            </w:rPr>
            <w:delText>Hamilton AB</w:delText>
          </w:r>
          <w:r w:rsidRPr="00D420E5" w:rsidDel="006A0402">
            <w:rPr>
              <w:rFonts w:ascii="Arial" w:hAnsi="Arial" w:cs="Arial"/>
              <w:sz w:val="22"/>
              <w:szCs w:val="22"/>
            </w:rPr>
            <w:delText>, Cohen AN, Glover DL, Whelan F, Chemerinski E, McNagny KP, Mullins D, Reist C, Schubert M, Young AS. Implementation of evidence-based employment services in specialty mental health. Health Serv Res. 2013 Dec;48(6 Pt 2):2224-44.</w:delText>
          </w:r>
          <w:r w:rsidRPr="00D420E5" w:rsidDel="006A0402">
            <w:rPr>
              <w:rFonts w:ascii="Arial" w:hAnsi="Arial" w:cs="Arial"/>
              <w:b/>
              <w:sz w:val="22"/>
              <w:szCs w:val="22"/>
            </w:rPr>
            <w:delText xml:space="preserve"> </w:delText>
          </w:r>
        </w:del>
      </w:moveTo>
    </w:p>
    <w:moveToRangeEnd w:id="284"/>
    <w:p w14:paraId="3CB47872" w14:textId="77777777" w:rsidR="00E37DC7" w:rsidRDefault="00E37DC7" w:rsidP="0071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ins w:id="287" w:author="Heurtin-Roberts, Suzanne (NIH/NCI) [E]" w:date="2016-01-13T15:11:00Z"/>
          <w:rFonts w:eastAsia="Times New Roman" w:cs="Arial"/>
          <w:sz w:val="22"/>
        </w:rPr>
      </w:pPr>
    </w:p>
    <w:p w14:paraId="51146451" w14:textId="77777777" w:rsidR="00E37DC7" w:rsidRDefault="00E37DC7" w:rsidP="00E37DC7">
      <w:pPr>
        <w:pStyle w:val="HTMLPreformatted"/>
        <w:ind w:left="360" w:hanging="360"/>
        <w:rPr>
          <w:ins w:id="288" w:author="Heurtin-Roberts, Suzanne (NIH/NCI) [E]" w:date="2016-01-13T16:06:00Z"/>
          <w:rFonts w:ascii="Arial" w:hAnsi="Arial" w:cs="Arial"/>
          <w:sz w:val="22"/>
          <w:szCs w:val="22"/>
        </w:rPr>
      </w:pPr>
      <w:moveToRangeStart w:id="289" w:author="Heurtin-Roberts, Suzanne (NIH/NCI) [E]" w:date="2016-01-13T15:11:00Z" w:name="move440461226"/>
      <w:moveTo w:id="290" w:author="Heurtin-Roberts, Suzanne (NIH/NCI) [E]" w:date="2016-01-13T15:11:00Z">
        <w:r w:rsidRPr="002A57F1">
          <w:rPr>
            <w:rFonts w:ascii="Arial" w:hAnsi="Arial" w:cs="Arial"/>
            <w:b/>
            <w:sz w:val="22"/>
            <w:szCs w:val="22"/>
            <w:rPrChange w:id="291" w:author="Heurtin-Roberts, Suzanne (NIH/NCI) [E]" w:date="2016-03-01T12:54:00Z">
              <w:rPr>
                <w:rFonts w:ascii="Arial" w:hAnsi="Arial" w:cs="Arial"/>
                <w:sz w:val="22"/>
                <w:szCs w:val="22"/>
              </w:rPr>
            </w:rPrChange>
          </w:rPr>
          <w:t>Gill R,</w:t>
        </w:r>
        <w:r w:rsidRPr="0067510A">
          <w:rPr>
            <w:rFonts w:ascii="Arial" w:hAnsi="Arial" w:cs="Arial"/>
            <w:sz w:val="22"/>
            <w:szCs w:val="22"/>
          </w:rPr>
          <w:t xml:space="preserve"> Barbour J, Dean</w:t>
        </w:r>
        <w:r w:rsidRPr="00D420E5">
          <w:rPr>
            <w:rFonts w:ascii="Arial" w:hAnsi="Arial" w:cs="Arial"/>
            <w:sz w:val="22"/>
            <w:szCs w:val="22"/>
          </w:rPr>
          <w:t xml:space="preserve"> M. Shadowing in/as work: ten recommendations for shadowing fieldwork practice. </w:t>
        </w:r>
        <w:proofErr w:type="gramStart"/>
        <w:r w:rsidRPr="00D420E5">
          <w:rPr>
            <w:rFonts w:ascii="Arial" w:hAnsi="Arial" w:cs="Arial"/>
            <w:sz w:val="22"/>
            <w:szCs w:val="22"/>
          </w:rPr>
          <w:t>Qualitative Research in Organizations and Management.</w:t>
        </w:r>
        <w:proofErr w:type="gramEnd"/>
        <w:r w:rsidRPr="00D420E5">
          <w:rPr>
            <w:rFonts w:ascii="Arial" w:hAnsi="Arial" w:cs="Arial"/>
            <w:sz w:val="22"/>
            <w:szCs w:val="22"/>
          </w:rPr>
          <w:t xml:space="preserve"> 2014</w:t>
        </w:r>
        <w:proofErr w:type="gramStart"/>
        <w:r w:rsidRPr="00D420E5">
          <w:rPr>
            <w:rFonts w:ascii="Arial" w:hAnsi="Arial" w:cs="Arial"/>
            <w:sz w:val="22"/>
            <w:szCs w:val="22"/>
          </w:rPr>
          <w:t>..</w:t>
        </w:r>
        <w:proofErr w:type="gramEnd"/>
        <w:r w:rsidRPr="00D420E5">
          <w:rPr>
            <w:rFonts w:ascii="Arial" w:hAnsi="Arial" w:cs="Arial"/>
            <w:sz w:val="22"/>
            <w:szCs w:val="22"/>
          </w:rPr>
          <w:t xml:space="preserve"> 9(1):69-99.</w:t>
        </w:r>
      </w:moveTo>
    </w:p>
    <w:p w14:paraId="15168A7F" w14:textId="77777777" w:rsidR="00D654D4" w:rsidRPr="002A57F1" w:rsidRDefault="00D654D4" w:rsidP="00E37DC7">
      <w:pPr>
        <w:pStyle w:val="HTMLPreformatted"/>
        <w:ind w:left="360" w:hanging="360"/>
        <w:rPr>
          <w:ins w:id="292" w:author="Heurtin-Roberts, Suzanne (NIH/NCI) [E]" w:date="2016-01-13T16:06:00Z"/>
          <w:rFonts w:ascii="Arial" w:hAnsi="Arial" w:cs="Arial"/>
          <w:b/>
          <w:sz w:val="22"/>
          <w:szCs w:val="22"/>
          <w:rPrChange w:id="293" w:author="Heurtin-Roberts, Suzanne (NIH/NCI) [E]" w:date="2016-03-01T12:54:00Z">
            <w:rPr>
              <w:ins w:id="294" w:author="Heurtin-Roberts, Suzanne (NIH/NCI) [E]" w:date="2016-01-13T16:06:00Z"/>
              <w:rFonts w:ascii="Arial" w:hAnsi="Arial" w:cs="Arial"/>
              <w:sz w:val="22"/>
              <w:szCs w:val="22"/>
            </w:rPr>
          </w:rPrChange>
        </w:rPr>
      </w:pPr>
    </w:p>
    <w:p w14:paraId="2AC81FE5" w14:textId="77777777" w:rsidR="00D654D4" w:rsidRDefault="00D654D4" w:rsidP="00D654D4">
      <w:pPr>
        <w:pStyle w:val="HTMLPreformatted"/>
        <w:ind w:left="360" w:hanging="360"/>
        <w:rPr>
          <w:ins w:id="295" w:author="Heurtin-Roberts, Suzanne (NIH/NCI) [E]" w:date="2016-03-01T12:37:00Z"/>
          <w:rFonts w:ascii="Arial" w:hAnsi="Arial" w:cs="Arial"/>
          <w:sz w:val="22"/>
        </w:rPr>
      </w:pPr>
      <w:ins w:id="296" w:author="Heurtin-Roberts, Suzanne (NIH/NCI) [E]" w:date="2016-01-13T16:06:00Z">
        <w:r w:rsidRPr="002A57F1">
          <w:rPr>
            <w:rFonts w:ascii="Arial" w:hAnsi="Arial" w:cs="Arial"/>
            <w:b/>
            <w:sz w:val="22"/>
            <w:rPrChange w:id="297" w:author="Heurtin-Roberts, Suzanne (NIH/NCI) [E]" w:date="2016-03-01T12:54:00Z">
              <w:rPr>
                <w:rFonts w:cs="Arial"/>
                <w:sz w:val="22"/>
              </w:rPr>
            </w:rPrChange>
          </w:rPr>
          <w:t>Green, C.,</w:t>
        </w:r>
        <w:r w:rsidRPr="00D654D4">
          <w:rPr>
            <w:rFonts w:ascii="Arial" w:hAnsi="Arial" w:cs="Arial"/>
            <w:sz w:val="22"/>
            <w:rPrChange w:id="298" w:author="Heurtin-Roberts, Suzanne (NIH/NCI) [E]" w:date="2016-01-13T16:06:00Z">
              <w:rPr>
                <w:rFonts w:cs="Arial"/>
                <w:sz w:val="22"/>
              </w:rPr>
            </w:rPrChange>
          </w:rPr>
          <w:t xml:space="preserve"> et al. (2014). "Approaches to Mixed Methods Dissemination and Implementation Research: Methods, Strengths, Caveats, and Opportunities." </w:t>
        </w:r>
        <w:r w:rsidRPr="00D654D4">
          <w:rPr>
            <w:rFonts w:ascii="Arial" w:hAnsi="Arial" w:cs="Arial"/>
            <w:sz w:val="22"/>
            <w:u w:val="single"/>
            <w:rPrChange w:id="299" w:author="Heurtin-Roberts, Suzanne (NIH/NCI) [E]" w:date="2016-01-13T16:06:00Z">
              <w:rPr>
                <w:rFonts w:cs="Arial"/>
                <w:sz w:val="22"/>
                <w:u w:val="single"/>
              </w:rPr>
            </w:rPrChange>
          </w:rPr>
          <w:t>Administration and Policy in Mental Health and Mental Health Services Research</w:t>
        </w:r>
        <w:r w:rsidRPr="00D654D4">
          <w:rPr>
            <w:rFonts w:ascii="Arial" w:hAnsi="Arial" w:cs="Arial"/>
            <w:sz w:val="22"/>
            <w:rPrChange w:id="300" w:author="Heurtin-Roberts, Suzanne (NIH/NCI) [E]" w:date="2016-01-13T16:06:00Z">
              <w:rPr>
                <w:rFonts w:cs="Arial"/>
                <w:sz w:val="22"/>
              </w:rPr>
            </w:rPrChange>
          </w:rPr>
          <w:t>: 1-16.</w:t>
        </w:r>
      </w:ins>
    </w:p>
    <w:p w14:paraId="7403CD08" w14:textId="77777777" w:rsidR="00B06698" w:rsidRDefault="00B06698" w:rsidP="00D654D4">
      <w:pPr>
        <w:pStyle w:val="HTMLPreformatted"/>
        <w:ind w:left="360" w:hanging="360"/>
        <w:rPr>
          <w:ins w:id="301" w:author="Heurtin-Roberts, Suzanne (NIH/NCI) [E]" w:date="2016-03-01T12:37:00Z"/>
          <w:rFonts w:ascii="Arial" w:hAnsi="Arial" w:cs="Arial"/>
          <w:sz w:val="22"/>
        </w:rPr>
      </w:pPr>
    </w:p>
    <w:p w14:paraId="5ED67152" w14:textId="77777777" w:rsidR="00B06698" w:rsidRPr="00A928F0" w:rsidRDefault="00B06698" w:rsidP="00B0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ins w:id="302" w:author="Heurtin-Roberts, Suzanne (NIH/NCI) [E]" w:date="2016-03-01T12:37:00Z"/>
          <w:rFonts w:eastAsia="Times New Roman" w:cs="Arial"/>
          <w:sz w:val="22"/>
        </w:rPr>
      </w:pPr>
      <w:ins w:id="303" w:author="Heurtin-Roberts, Suzanne (NIH/NCI) [E]" w:date="2016-03-01T12:37:00Z">
        <w:r w:rsidRPr="002A57F1">
          <w:rPr>
            <w:rFonts w:eastAsia="Times New Roman" w:cs="Arial"/>
            <w:b/>
            <w:sz w:val="22"/>
            <w:rPrChange w:id="304" w:author="Heurtin-Roberts, Suzanne (NIH/NCI) [E]" w:date="2016-03-01T12:54:00Z">
              <w:rPr>
                <w:rFonts w:eastAsia="Times New Roman" w:cs="Arial"/>
                <w:sz w:val="22"/>
              </w:rPr>
            </w:rPrChange>
          </w:rPr>
          <w:t>Green CA,</w:t>
        </w:r>
        <w:r w:rsidRPr="00D420E5">
          <w:rPr>
            <w:rFonts w:eastAsia="Times New Roman" w:cs="Arial"/>
            <w:sz w:val="22"/>
          </w:rPr>
          <w:t xml:space="preserve"> </w:t>
        </w:r>
        <w:proofErr w:type="spellStart"/>
        <w:r w:rsidRPr="00D420E5">
          <w:rPr>
            <w:rFonts w:eastAsia="Times New Roman" w:cs="Arial"/>
            <w:sz w:val="22"/>
          </w:rPr>
          <w:t>Duan</w:t>
        </w:r>
        <w:proofErr w:type="spellEnd"/>
        <w:r w:rsidRPr="00D420E5">
          <w:rPr>
            <w:rFonts w:eastAsia="Times New Roman" w:cs="Arial"/>
            <w:sz w:val="22"/>
          </w:rPr>
          <w:t xml:space="preserve"> N, Gibbons RD, </w:t>
        </w:r>
        <w:proofErr w:type="spellStart"/>
        <w:r w:rsidRPr="00D420E5">
          <w:rPr>
            <w:rFonts w:eastAsia="Times New Roman" w:cs="Arial"/>
            <w:sz w:val="22"/>
          </w:rPr>
          <w:t>Hoagwood</w:t>
        </w:r>
        <w:proofErr w:type="spellEnd"/>
        <w:r w:rsidRPr="00D420E5">
          <w:rPr>
            <w:rFonts w:eastAsia="Times New Roman" w:cs="Arial"/>
            <w:sz w:val="22"/>
          </w:rPr>
          <w:t xml:space="preserve"> KE, Pal</w:t>
        </w:r>
        <w:r>
          <w:rPr>
            <w:rFonts w:eastAsia="Times New Roman" w:cs="Arial"/>
            <w:sz w:val="22"/>
          </w:rPr>
          <w:t xml:space="preserve">inkas LA, Wisdom JP. Approaches </w:t>
        </w:r>
        <w:r w:rsidRPr="00D420E5">
          <w:rPr>
            <w:rFonts w:eastAsia="Times New Roman" w:cs="Arial"/>
            <w:sz w:val="22"/>
          </w:rPr>
          <w:t>to Mixed Methods Dissemination and Implementation Research: Methods, Strengths,</w:t>
        </w:r>
        <w:r>
          <w:rPr>
            <w:rFonts w:eastAsia="Times New Roman" w:cs="Arial"/>
            <w:sz w:val="22"/>
          </w:rPr>
          <w:t xml:space="preserve"> </w:t>
        </w:r>
        <w:r w:rsidRPr="00D420E5">
          <w:rPr>
            <w:rFonts w:eastAsia="Times New Roman" w:cs="Arial"/>
            <w:sz w:val="22"/>
          </w:rPr>
          <w:t xml:space="preserve">Caveats, and Opportunities. </w:t>
        </w:r>
        <w:proofErr w:type="spellStart"/>
        <w:proofErr w:type="gramStart"/>
        <w:r w:rsidRPr="00D420E5">
          <w:rPr>
            <w:rFonts w:eastAsia="Times New Roman" w:cs="Arial"/>
            <w:sz w:val="22"/>
          </w:rPr>
          <w:t>Adm</w:t>
        </w:r>
        <w:proofErr w:type="spellEnd"/>
        <w:r w:rsidRPr="00D420E5">
          <w:rPr>
            <w:rFonts w:eastAsia="Times New Roman" w:cs="Arial"/>
            <w:sz w:val="22"/>
          </w:rPr>
          <w:t xml:space="preserve"> Policy </w:t>
        </w:r>
        <w:proofErr w:type="spellStart"/>
        <w:r w:rsidRPr="00D420E5">
          <w:rPr>
            <w:rFonts w:eastAsia="Times New Roman" w:cs="Arial"/>
            <w:sz w:val="22"/>
          </w:rPr>
          <w:t>Ment</w:t>
        </w:r>
        <w:proofErr w:type="spellEnd"/>
        <w:r w:rsidRPr="00D420E5">
          <w:rPr>
            <w:rFonts w:eastAsia="Times New Roman" w:cs="Arial"/>
            <w:sz w:val="22"/>
          </w:rPr>
          <w:t xml:space="preserve"> Health.</w:t>
        </w:r>
        <w:proofErr w:type="gramEnd"/>
        <w:r w:rsidRPr="00D420E5">
          <w:rPr>
            <w:rFonts w:eastAsia="Times New Roman" w:cs="Arial"/>
            <w:sz w:val="22"/>
          </w:rPr>
          <w:t xml:space="preserve"> </w:t>
        </w:r>
        <w:proofErr w:type="gramStart"/>
        <w:r w:rsidRPr="00D420E5">
          <w:rPr>
            <w:rFonts w:eastAsia="Times New Roman" w:cs="Arial"/>
            <w:sz w:val="22"/>
          </w:rPr>
          <w:t>2014 Apr 11.</w:t>
        </w:r>
        <w:proofErr w:type="gramEnd"/>
        <w:r w:rsidRPr="00D420E5">
          <w:rPr>
            <w:rFonts w:eastAsia="Times New Roman" w:cs="Arial"/>
            <w:sz w:val="22"/>
          </w:rPr>
          <w:t xml:space="preserve"> [</w:t>
        </w:r>
        <w:proofErr w:type="spellStart"/>
        <w:r w:rsidRPr="00D420E5">
          <w:rPr>
            <w:rFonts w:eastAsia="Times New Roman" w:cs="Arial"/>
            <w:sz w:val="22"/>
          </w:rPr>
          <w:t>Epub</w:t>
        </w:r>
        <w:proofErr w:type="spellEnd"/>
        <w:r w:rsidRPr="00D420E5">
          <w:rPr>
            <w:rFonts w:eastAsia="Times New Roman" w:cs="Arial"/>
            <w:sz w:val="22"/>
          </w:rPr>
          <w:t xml:space="preserve"> ahead of</w:t>
        </w:r>
        <w:r>
          <w:rPr>
            <w:rFonts w:eastAsia="Times New Roman" w:cs="Arial"/>
            <w:sz w:val="22"/>
          </w:rPr>
          <w:t xml:space="preserve"> </w:t>
        </w:r>
        <w:r w:rsidRPr="00D420E5">
          <w:rPr>
            <w:rFonts w:eastAsia="Times New Roman" w:cs="Arial"/>
            <w:sz w:val="22"/>
          </w:rPr>
          <w:t xml:space="preserve">print] </w:t>
        </w:r>
        <w:r w:rsidRPr="00A928F0">
          <w:rPr>
            <w:rFonts w:eastAsia="Times New Roman" w:cs="Arial"/>
            <w:sz w:val="22"/>
          </w:rPr>
          <w:t xml:space="preserve">Palinkas </w:t>
        </w:r>
        <w:r>
          <w:rPr>
            <w:rFonts w:eastAsia="Times New Roman" w:cs="Arial"/>
            <w:sz w:val="22"/>
          </w:rPr>
          <w:t>LA.</w:t>
        </w:r>
        <w:r w:rsidRPr="00A928F0">
          <w:rPr>
            <w:rFonts w:eastAsia="Times New Roman" w:cs="Arial"/>
            <w:sz w:val="22"/>
          </w:rPr>
          <w:t xml:space="preserve"> Qualitative and Mixed Methods in Mental Health Services and Implementation</w:t>
        </w:r>
      </w:ins>
    </w:p>
    <w:p w14:paraId="63C6387E" w14:textId="77777777" w:rsidR="00B06698" w:rsidRDefault="00B06698" w:rsidP="00B0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ins w:id="305" w:author="Heurtin-Roberts, Suzanne (NIH/NCI) [E]" w:date="2016-03-01T12:37:00Z"/>
          <w:rFonts w:eastAsia="Times New Roman" w:cs="Arial"/>
          <w:sz w:val="22"/>
        </w:rPr>
      </w:pPr>
      <w:ins w:id="306" w:author="Heurtin-Roberts, Suzanne (NIH/NCI) [E]" w:date="2016-03-01T12:37:00Z">
        <w:r>
          <w:rPr>
            <w:rFonts w:eastAsia="Times New Roman" w:cs="Arial"/>
            <w:sz w:val="22"/>
          </w:rPr>
          <w:tab/>
        </w:r>
        <w:r w:rsidRPr="00A928F0">
          <w:rPr>
            <w:rFonts w:eastAsia="Times New Roman" w:cs="Arial"/>
            <w:sz w:val="22"/>
          </w:rPr>
          <w:t>Research, J</w:t>
        </w:r>
        <w:r>
          <w:rPr>
            <w:rFonts w:eastAsia="Times New Roman" w:cs="Arial"/>
            <w:sz w:val="22"/>
          </w:rPr>
          <w:t xml:space="preserve"> </w:t>
        </w:r>
        <w:r w:rsidRPr="00A928F0">
          <w:rPr>
            <w:rFonts w:eastAsia="Times New Roman" w:cs="Arial"/>
            <w:sz w:val="22"/>
          </w:rPr>
          <w:t xml:space="preserve">of </w:t>
        </w:r>
        <w:proofErr w:type="spellStart"/>
        <w:r w:rsidRPr="00A928F0">
          <w:rPr>
            <w:rFonts w:eastAsia="Times New Roman" w:cs="Arial"/>
            <w:sz w:val="22"/>
          </w:rPr>
          <w:t>Clin</w:t>
        </w:r>
        <w:proofErr w:type="spellEnd"/>
        <w:r>
          <w:rPr>
            <w:rFonts w:eastAsia="Times New Roman" w:cs="Arial"/>
            <w:sz w:val="22"/>
          </w:rPr>
          <w:t xml:space="preserve"> Child &amp; Adolescent Psych. 2014 </w:t>
        </w:r>
        <w:r w:rsidRPr="00A928F0">
          <w:rPr>
            <w:rFonts w:eastAsia="Times New Roman" w:cs="Arial"/>
            <w:sz w:val="22"/>
          </w:rPr>
          <w:t>43</w:t>
        </w:r>
        <w:r>
          <w:rPr>
            <w:rFonts w:eastAsia="Times New Roman" w:cs="Arial"/>
            <w:sz w:val="22"/>
          </w:rPr>
          <w:t>(</w:t>
        </w:r>
        <w:r w:rsidRPr="00A928F0">
          <w:rPr>
            <w:rFonts w:eastAsia="Times New Roman" w:cs="Arial"/>
            <w:sz w:val="22"/>
          </w:rPr>
          <w:t>6</w:t>
        </w:r>
        <w:r>
          <w:rPr>
            <w:rFonts w:eastAsia="Times New Roman" w:cs="Arial"/>
            <w:sz w:val="22"/>
          </w:rPr>
          <w:t>):</w:t>
        </w:r>
        <w:r w:rsidRPr="00A928F0">
          <w:rPr>
            <w:rFonts w:eastAsia="Times New Roman" w:cs="Arial"/>
            <w:sz w:val="22"/>
          </w:rPr>
          <w:t xml:space="preserve"> 851-861</w:t>
        </w:r>
      </w:ins>
    </w:p>
    <w:p w14:paraId="50DD8F7C" w14:textId="77777777" w:rsidR="00B06698" w:rsidRPr="00D654D4" w:rsidRDefault="00B06698" w:rsidP="00D654D4">
      <w:pPr>
        <w:pStyle w:val="HTMLPreformatted"/>
        <w:ind w:left="360" w:hanging="360"/>
        <w:rPr>
          <w:ins w:id="307" w:author="Heurtin-Roberts, Suzanne (NIH/NCI) [E]" w:date="2016-01-13T16:06:00Z"/>
          <w:rFonts w:cs="Arial"/>
          <w:sz w:val="22"/>
        </w:rPr>
      </w:pPr>
    </w:p>
    <w:p w14:paraId="26E90E3F" w14:textId="77777777" w:rsidR="006A0402" w:rsidRPr="00D420E5" w:rsidRDefault="006A0402" w:rsidP="006A0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8" w:author="Heurtin-Roberts, Suzanne (NIH/NCI) [E]" w:date="2016-01-13T15:40:00Z"/>
          <w:rFonts w:eastAsia="Times New Roman" w:cs="Arial"/>
          <w:sz w:val="22"/>
        </w:rPr>
      </w:pPr>
      <w:proofErr w:type="gramStart"/>
      <w:ins w:id="309" w:author="Heurtin-Roberts, Suzanne (NIH/NCI) [E]" w:date="2016-01-13T15:40:00Z">
        <w:r w:rsidRPr="002A57F1">
          <w:rPr>
            <w:rFonts w:eastAsia="Times New Roman" w:cs="Arial"/>
            <w:b/>
            <w:sz w:val="22"/>
            <w:rPrChange w:id="310" w:author="Heurtin-Roberts, Suzanne (NIH/NCI) [E]" w:date="2016-03-01T12:55:00Z">
              <w:rPr>
                <w:rFonts w:eastAsia="Times New Roman" w:cs="Arial"/>
                <w:sz w:val="22"/>
              </w:rPr>
            </w:rPrChange>
          </w:rPr>
          <w:t xml:space="preserve">Hamilton AB, </w:t>
        </w:r>
        <w:proofErr w:type="spellStart"/>
        <w:r w:rsidRPr="00D420E5">
          <w:rPr>
            <w:rFonts w:eastAsia="Times New Roman" w:cs="Arial"/>
            <w:sz w:val="22"/>
          </w:rPr>
          <w:t>Chinman</w:t>
        </w:r>
        <w:proofErr w:type="spellEnd"/>
        <w:r w:rsidRPr="00D420E5">
          <w:rPr>
            <w:rFonts w:eastAsia="Times New Roman" w:cs="Arial"/>
            <w:sz w:val="22"/>
          </w:rPr>
          <w:t xml:space="preserve"> M, Cohen AN, </w:t>
        </w:r>
        <w:proofErr w:type="spellStart"/>
        <w:r w:rsidRPr="00D420E5">
          <w:rPr>
            <w:rFonts w:eastAsia="Times New Roman" w:cs="Arial"/>
            <w:sz w:val="22"/>
          </w:rPr>
          <w:t>Oberman</w:t>
        </w:r>
        <w:proofErr w:type="spellEnd"/>
        <w:r w:rsidRPr="00D420E5">
          <w:rPr>
            <w:rFonts w:eastAsia="Times New Roman" w:cs="Arial"/>
            <w:sz w:val="22"/>
          </w:rPr>
          <w:t xml:space="preserve"> RS, Young AS.</w:t>
        </w:r>
        <w:proofErr w:type="gramEnd"/>
        <w:r w:rsidRPr="00D420E5">
          <w:rPr>
            <w:rFonts w:eastAsia="Times New Roman" w:cs="Arial"/>
            <w:sz w:val="22"/>
          </w:rPr>
          <w:t xml:space="preserve"> Implementation of</w:t>
        </w:r>
      </w:ins>
    </w:p>
    <w:p w14:paraId="55D46033" w14:textId="77777777" w:rsidR="006A0402" w:rsidRDefault="006A0402" w:rsidP="006A0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ins w:id="311" w:author="Heurtin-Roberts, Suzanne (NIH/NCI) [E]" w:date="2016-01-13T15:40:00Z"/>
          <w:rFonts w:eastAsia="Times New Roman" w:cs="Arial"/>
          <w:sz w:val="22"/>
        </w:rPr>
      </w:pPr>
      <w:proofErr w:type="gramStart"/>
      <w:ins w:id="312" w:author="Heurtin-Roberts, Suzanne (NIH/NCI) [E]" w:date="2016-01-13T15:40:00Z">
        <w:r w:rsidRPr="00D420E5">
          <w:rPr>
            <w:rFonts w:eastAsia="Times New Roman" w:cs="Arial"/>
            <w:sz w:val="22"/>
          </w:rPr>
          <w:t>consumer</w:t>
        </w:r>
        <w:proofErr w:type="gramEnd"/>
        <w:r w:rsidRPr="00D420E5">
          <w:rPr>
            <w:rFonts w:eastAsia="Times New Roman" w:cs="Arial"/>
            <w:sz w:val="22"/>
          </w:rPr>
          <w:t xml:space="preserve"> providers into mental health intensive case management teams. J </w:t>
        </w:r>
        <w:proofErr w:type="spellStart"/>
        <w:r w:rsidRPr="00D420E5">
          <w:rPr>
            <w:rFonts w:eastAsia="Times New Roman" w:cs="Arial"/>
            <w:sz w:val="22"/>
          </w:rPr>
          <w:t>Behav</w:t>
        </w:r>
        <w:proofErr w:type="spellEnd"/>
        <w:r w:rsidRPr="00D420E5">
          <w:rPr>
            <w:rFonts w:eastAsia="Times New Roman" w:cs="Arial"/>
            <w:sz w:val="22"/>
          </w:rPr>
          <w:t xml:space="preserve"> Health </w:t>
        </w:r>
        <w:proofErr w:type="spellStart"/>
        <w:r w:rsidRPr="00D420E5">
          <w:rPr>
            <w:rFonts w:eastAsia="Times New Roman" w:cs="Arial"/>
            <w:sz w:val="22"/>
          </w:rPr>
          <w:t>Serv</w:t>
        </w:r>
        <w:proofErr w:type="spellEnd"/>
        <w:r w:rsidRPr="00D420E5">
          <w:rPr>
            <w:rFonts w:eastAsia="Times New Roman" w:cs="Arial"/>
            <w:sz w:val="22"/>
          </w:rPr>
          <w:t xml:space="preserve"> Res. 2015 Jan</w:t>
        </w:r>
        <w:proofErr w:type="gramStart"/>
        <w:r w:rsidRPr="00D420E5">
          <w:rPr>
            <w:rFonts w:eastAsia="Times New Roman" w:cs="Arial"/>
            <w:sz w:val="22"/>
          </w:rPr>
          <w:t>;42</w:t>
        </w:r>
        <w:proofErr w:type="gramEnd"/>
        <w:r w:rsidRPr="00D420E5">
          <w:rPr>
            <w:rFonts w:eastAsia="Times New Roman" w:cs="Arial"/>
            <w:sz w:val="22"/>
          </w:rPr>
          <w:t xml:space="preserve">(1):100-8. </w:t>
        </w:r>
      </w:ins>
    </w:p>
    <w:p w14:paraId="4F7B7226" w14:textId="77777777" w:rsidR="006A0402" w:rsidRPr="00D420E5" w:rsidRDefault="006A0402" w:rsidP="006A0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ins w:id="313" w:author="Heurtin-Roberts, Suzanne (NIH/NCI) [E]" w:date="2016-01-13T15:40:00Z"/>
          <w:rFonts w:eastAsia="Times New Roman" w:cs="Arial"/>
          <w:sz w:val="22"/>
        </w:rPr>
      </w:pPr>
    </w:p>
    <w:p w14:paraId="4DD6EBAD" w14:textId="77777777" w:rsidR="006A0402" w:rsidRDefault="006A0402" w:rsidP="006A0402">
      <w:pPr>
        <w:pStyle w:val="HTMLPreformatted"/>
        <w:ind w:left="360" w:hanging="360"/>
        <w:rPr>
          <w:ins w:id="314" w:author="Heurtin-Roberts, Suzanne (NIH/NCI) [E]" w:date="2016-01-13T15:40:00Z"/>
          <w:rFonts w:ascii="Arial" w:hAnsi="Arial" w:cs="Arial"/>
          <w:b/>
          <w:sz w:val="22"/>
          <w:szCs w:val="22"/>
        </w:rPr>
      </w:pPr>
      <w:ins w:id="315" w:author="Heurtin-Roberts, Suzanne (NIH/NCI) [E]" w:date="2016-01-13T15:40:00Z">
        <w:r w:rsidRPr="00D420E5">
          <w:rPr>
            <w:rFonts w:ascii="Arial" w:hAnsi="Arial" w:cs="Arial"/>
            <w:b/>
            <w:sz w:val="22"/>
            <w:szCs w:val="22"/>
          </w:rPr>
          <w:t>Hamilton AB</w:t>
        </w:r>
        <w:r w:rsidRPr="00D420E5">
          <w:rPr>
            <w:rFonts w:ascii="Arial" w:hAnsi="Arial" w:cs="Arial"/>
            <w:sz w:val="22"/>
            <w:szCs w:val="22"/>
          </w:rPr>
          <w:t xml:space="preserve">, Cohen AN, Glover DL, Whelan F, </w:t>
        </w:r>
        <w:proofErr w:type="spellStart"/>
        <w:r w:rsidRPr="00D420E5">
          <w:rPr>
            <w:rFonts w:ascii="Arial" w:hAnsi="Arial" w:cs="Arial"/>
            <w:sz w:val="22"/>
            <w:szCs w:val="22"/>
          </w:rPr>
          <w:t>Chemerinski</w:t>
        </w:r>
        <w:proofErr w:type="spellEnd"/>
        <w:r w:rsidRPr="00D420E5">
          <w:rPr>
            <w:rFonts w:ascii="Arial" w:hAnsi="Arial" w:cs="Arial"/>
            <w:sz w:val="22"/>
            <w:szCs w:val="22"/>
          </w:rPr>
          <w:t xml:space="preserve"> E, </w:t>
        </w:r>
        <w:proofErr w:type="spellStart"/>
        <w:r w:rsidRPr="00D420E5">
          <w:rPr>
            <w:rFonts w:ascii="Arial" w:hAnsi="Arial" w:cs="Arial"/>
            <w:sz w:val="22"/>
            <w:szCs w:val="22"/>
          </w:rPr>
          <w:t>McNagny</w:t>
        </w:r>
        <w:proofErr w:type="spellEnd"/>
        <w:r w:rsidRPr="00D420E5">
          <w:rPr>
            <w:rFonts w:ascii="Arial" w:hAnsi="Arial" w:cs="Arial"/>
            <w:sz w:val="22"/>
            <w:szCs w:val="22"/>
          </w:rPr>
          <w:t xml:space="preserve"> KP, Mullins D, </w:t>
        </w:r>
        <w:proofErr w:type="spellStart"/>
        <w:r w:rsidRPr="00D420E5">
          <w:rPr>
            <w:rFonts w:ascii="Arial" w:hAnsi="Arial" w:cs="Arial"/>
            <w:sz w:val="22"/>
            <w:szCs w:val="22"/>
          </w:rPr>
          <w:t>Reist</w:t>
        </w:r>
        <w:proofErr w:type="spellEnd"/>
        <w:r w:rsidRPr="00D420E5">
          <w:rPr>
            <w:rFonts w:ascii="Arial" w:hAnsi="Arial" w:cs="Arial"/>
            <w:sz w:val="22"/>
            <w:szCs w:val="22"/>
          </w:rPr>
          <w:t xml:space="preserve"> C, Schubert M, Young AS. Implementation of evidence-based employment services in specialty mental health. Health </w:t>
        </w:r>
        <w:proofErr w:type="spellStart"/>
        <w:r w:rsidRPr="00D420E5">
          <w:rPr>
            <w:rFonts w:ascii="Arial" w:hAnsi="Arial" w:cs="Arial"/>
            <w:sz w:val="22"/>
            <w:szCs w:val="22"/>
          </w:rPr>
          <w:t>Serv</w:t>
        </w:r>
        <w:proofErr w:type="spellEnd"/>
        <w:r w:rsidRPr="00D420E5">
          <w:rPr>
            <w:rFonts w:ascii="Arial" w:hAnsi="Arial" w:cs="Arial"/>
            <w:sz w:val="22"/>
            <w:szCs w:val="22"/>
          </w:rPr>
          <w:t xml:space="preserve"> Res. 2013 Dec</w:t>
        </w:r>
        <w:proofErr w:type="gramStart"/>
        <w:r w:rsidRPr="00D420E5">
          <w:rPr>
            <w:rFonts w:ascii="Arial" w:hAnsi="Arial" w:cs="Arial"/>
            <w:sz w:val="22"/>
            <w:szCs w:val="22"/>
          </w:rPr>
          <w:t>;48</w:t>
        </w:r>
        <w:proofErr w:type="gramEnd"/>
        <w:r w:rsidRPr="00D420E5">
          <w:rPr>
            <w:rFonts w:ascii="Arial" w:hAnsi="Arial" w:cs="Arial"/>
            <w:sz w:val="22"/>
            <w:szCs w:val="22"/>
          </w:rPr>
          <w:t>(6 Pt 2):2224-44.</w:t>
        </w:r>
        <w:r w:rsidRPr="00D420E5">
          <w:rPr>
            <w:rFonts w:ascii="Arial" w:hAnsi="Arial" w:cs="Arial"/>
            <w:b/>
            <w:sz w:val="22"/>
            <w:szCs w:val="22"/>
          </w:rPr>
          <w:t xml:space="preserve"> </w:t>
        </w:r>
      </w:ins>
    </w:p>
    <w:p w14:paraId="491C3DD0" w14:textId="77777777" w:rsidR="006A0402" w:rsidRDefault="006A0402" w:rsidP="006A0402">
      <w:pPr>
        <w:pStyle w:val="HTMLPreformatted"/>
        <w:ind w:left="360" w:hanging="360"/>
        <w:rPr>
          <w:ins w:id="316" w:author="Heurtin-Roberts, Suzanne (NIH/NCI) [E]" w:date="2016-01-13T15:40:00Z"/>
          <w:rFonts w:ascii="Arial" w:hAnsi="Arial" w:cs="Arial"/>
          <w:sz w:val="22"/>
          <w:szCs w:val="22"/>
        </w:rPr>
      </w:pPr>
    </w:p>
    <w:p w14:paraId="5B7C38F7" w14:textId="77777777" w:rsidR="006A0402" w:rsidRPr="00D420E5" w:rsidRDefault="006A0402" w:rsidP="006A0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ins w:id="317" w:author="Heurtin-Roberts, Suzanne (NIH/NCI) [E]" w:date="2016-01-13T15:40:00Z"/>
          <w:rFonts w:eastAsia="Times New Roman" w:cs="Arial"/>
          <w:sz w:val="22"/>
        </w:rPr>
      </w:pPr>
      <w:proofErr w:type="gramStart"/>
      <w:ins w:id="318" w:author="Heurtin-Roberts, Suzanne (NIH/NCI) [E]" w:date="2016-01-13T15:40:00Z">
        <w:r w:rsidRPr="00D420E5">
          <w:rPr>
            <w:rFonts w:eastAsia="Times New Roman" w:cs="Arial"/>
            <w:b/>
            <w:sz w:val="22"/>
          </w:rPr>
          <w:t>Hamilton AB</w:t>
        </w:r>
        <w:r w:rsidRPr="00D420E5">
          <w:rPr>
            <w:rFonts w:eastAsia="Times New Roman" w:cs="Arial"/>
            <w:sz w:val="22"/>
          </w:rPr>
          <w:t xml:space="preserve">, </w:t>
        </w:r>
        <w:proofErr w:type="spellStart"/>
        <w:r w:rsidRPr="00D420E5">
          <w:rPr>
            <w:rFonts w:eastAsia="Times New Roman" w:cs="Arial"/>
            <w:sz w:val="22"/>
          </w:rPr>
          <w:t>Mittman</w:t>
        </w:r>
        <w:proofErr w:type="spellEnd"/>
        <w:r w:rsidRPr="00D420E5">
          <w:rPr>
            <w:rFonts w:eastAsia="Times New Roman" w:cs="Arial"/>
            <w:sz w:val="22"/>
          </w:rPr>
          <w:t xml:space="preserve"> BS, Williams JK, Liu HH, Eccles AM, Hutchinson CS, Wyatt GE.</w:t>
        </w:r>
        <w:proofErr w:type="gramEnd"/>
        <w:r w:rsidRPr="00D420E5">
          <w:rPr>
            <w:rFonts w:eastAsia="Times New Roman" w:cs="Arial"/>
            <w:sz w:val="22"/>
          </w:rPr>
          <w:t xml:space="preserve"> Community-based implementation and effectiveness in a randomized trial of a risk reduction intervention for HIV-</w:t>
        </w:r>
        <w:proofErr w:type="spellStart"/>
        <w:r w:rsidRPr="00D420E5">
          <w:rPr>
            <w:rFonts w:eastAsia="Times New Roman" w:cs="Arial"/>
            <w:sz w:val="22"/>
          </w:rPr>
          <w:t>serodiscordant</w:t>
        </w:r>
        <w:proofErr w:type="spellEnd"/>
        <w:r w:rsidRPr="00D420E5">
          <w:rPr>
            <w:rFonts w:eastAsia="Times New Roman" w:cs="Arial"/>
            <w:sz w:val="22"/>
          </w:rPr>
          <w:t xml:space="preserve"> couples: study protocol. Implement Sci. 2014 Jun 20</w:t>
        </w:r>
        <w:proofErr w:type="gramStart"/>
        <w:r w:rsidRPr="00D420E5">
          <w:rPr>
            <w:rFonts w:eastAsia="Times New Roman" w:cs="Arial"/>
            <w:sz w:val="22"/>
          </w:rPr>
          <w:t>;9:79</w:t>
        </w:r>
        <w:proofErr w:type="gramEnd"/>
        <w:r w:rsidRPr="00D420E5">
          <w:rPr>
            <w:rFonts w:eastAsia="Times New Roman" w:cs="Arial"/>
            <w:sz w:val="22"/>
          </w:rPr>
          <w:t xml:space="preserve">. </w:t>
        </w:r>
      </w:ins>
    </w:p>
    <w:p w14:paraId="37385954" w14:textId="77777777" w:rsidR="006A0402" w:rsidRPr="002A57F1" w:rsidRDefault="006A0402" w:rsidP="006A0402">
      <w:pPr>
        <w:spacing w:before="100" w:beforeAutospacing="1" w:after="100" w:afterAutospacing="1" w:line="240" w:lineRule="auto"/>
        <w:ind w:left="360"/>
        <w:outlineLvl w:val="3"/>
        <w:rPr>
          <w:ins w:id="319" w:author="Heurtin-Roberts, Suzanne (NIH/NCI) [E]" w:date="2016-01-13T15:40:00Z"/>
          <w:rFonts w:eastAsia="Times New Roman" w:cs="Arial"/>
          <w:bCs/>
          <w:sz w:val="22"/>
          <w:u w:val="single"/>
          <w:rPrChange w:id="320" w:author="Heurtin-Roberts, Suzanne (NIH/NCI) [E]" w:date="2016-03-01T12:56:00Z">
            <w:rPr>
              <w:ins w:id="321" w:author="Heurtin-Roberts, Suzanne (NIH/NCI) [E]" w:date="2016-01-13T15:40:00Z"/>
              <w:rFonts w:eastAsia="Times New Roman" w:cs="Arial"/>
              <w:b/>
              <w:bCs/>
              <w:i/>
              <w:sz w:val="22"/>
            </w:rPr>
          </w:rPrChange>
        </w:rPr>
      </w:pPr>
      <w:ins w:id="322" w:author="Heurtin-Roberts, Suzanne (NIH/NCI) [E]" w:date="2016-01-13T15:40:00Z">
        <w:r w:rsidRPr="002A57F1">
          <w:rPr>
            <w:rFonts w:eastAsia="Times New Roman" w:cs="Arial"/>
            <w:bCs/>
            <w:sz w:val="22"/>
            <w:u w:val="single"/>
            <w:rPrChange w:id="323" w:author="Heurtin-Roberts, Suzanne (NIH/NCI) [E]" w:date="2016-03-01T12:56:00Z">
              <w:rPr>
                <w:rFonts w:eastAsia="Times New Roman" w:cs="Arial"/>
                <w:b/>
                <w:bCs/>
                <w:i/>
                <w:sz w:val="22"/>
              </w:rPr>
            </w:rPrChange>
          </w:rPr>
          <w:t xml:space="preserve">BACKGROUND: </w:t>
        </w:r>
      </w:ins>
    </w:p>
    <w:p w14:paraId="07C7C835" w14:textId="77777777" w:rsidR="006A0402" w:rsidRPr="00A53338" w:rsidRDefault="006A0402" w:rsidP="006A0402">
      <w:pPr>
        <w:spacing w:before="100" w:beforeAutospacing="1" w:after="100" w:afterAutospacing="1" w:line="240" w:lineRule="auto"/>
        <w:ind w:left="360"/>
        <w:rPr>
          <w:ins w:id="324" w:author="Heurtin-Roberts, Suzanne (NIH/NCI) [E]" w:date="2016-01-13T15:40:00Z"/>
          <w:rFonts w:eastAsia="Times New Roman" w:cs="Arial"/>
          <w:i/>
          <w:sz w:val="22"/>
        </w:rPr>
      </w:pPr>
      <w:ins w:id="325" w:author="Heurtin-Roberts, Suzanne (NIH/NCI) [E]" w:date="2016-01-13T15:40:00Z">
        <w:r w:rsidRPr="00A53338">
          <w:rPr>
            <w:rFonts w:eastAsia="Times New Roman" w:cs="Arial"/>
            <w:i/>
            <w:sz w:val="22"/>
          </w:rPr>
          <w:t>The HIV/AIDS epidemic continues to disproportionately affect African American communities in the US, particularly those located in urban areas. Despite the fact that HIV is often transmitted from one sexual partner to another, most HIV prevention interventions have focused only on individuals, rather than couples. This five-year study investigates community-based implementation, effectiveness, and sustainability of '</w:t>
        </w:r>
        <w:proofErr w:type="spellStart"/>
        <w:r w:rsidRPr="00A53338">
          <w:rPr>
            <w:rFonts w:eastAsia="Times New Roman" w:cs="Arial"/>
            <w:i/>
            <w:sz w:val="22"/>
          </w:rPr>
          <w:t>Eban</w:t>
        </w:r>
        <w:proofErr w:type="spellEnd"/>
        <w:r w:rsidRPr="00A53338">
          <w:rPr>
            <w:rFonts w:eastAsia="Times New Roman" w:cs="Arial"/>
            <w:i/>
            <w:sz w:val="22"/>
          </w:rPr>
          <w:t xml:space="preserve"> II,' an evidence-based risk reduction intervention for African-American heterosexual, </w:t>
        </w:r>
        <w:proofErr w:type="spellStart"/>
        <w:r w:rsidRPr="00A53338">
          <w:rPr>
            <w:rFonts w:eastAsia="Times New Roman" w:cs="Arial"/>
            <w:i/>
            <w:sz w:val="22"/>
          </w:rPr>
          <w:t>serodiscordant</w:t>
        </w:r>
        <w:proofErr w:type="spellEnd"/>
        <w:r w:rsidRPr="00A53338">
          <w:rPr>
            <w:rFonts w:eastAsia="Times New Roman" w:cs="Arial"/>
            <w:i/>
            <w:sz w:val="22"/>
          </w:rPr>
          <w:t xml:space="preserve"> couples.</w:t>
        </w:r>
      </w:ins>
    </w:p>
    <w:p w14:paraId="165840D2" w14:textId="77777777" w:rsidR="006A0402" w:rsidRPr="002A57F1" w:rsidRDefault="006A0402" w:rsidP="006A0402">
      <w:pPr>
        <w:spacing w:before="100" w:beforeAutospacing="1" w:after="100" w:afterAutospacing="1" w:line="240" w:lineRule="auto"/>
        <w:ind w:left="360"/>
        <w:outlineLvl w:val="3"/>
        <w:rPr>
          <w:ins w:id="326" w:author="Heurtin-Roberts, Suzanne (NIH/NCI) [E]" w:date="2016-01-13T15:40:00Z"/>
          <w:rFonts w:eastAsia="Times New Roman" w:cs="Arial"/>
          <w:bCs/>
          <w:sz w:val="22"/>
          <w:u w:val="single"/>
          <w:rPrChange w:id="327" w:author="Heurtin-Roberts, Suzanne (NIH/NCI) [E]" w:date="2016-03-01T12:56:00Z">
            <w:rPr>
              <w:ins w:id="328" w:author="Heurtin-Roberts, Suzanne (NIH/NCI) [E]" w:date="2016-01-13T15:40:00Z"/>
              <w:rFonts w:eastAsia="Times New Roman" w:cs="Arial"/>
              <w:b/>
              <w:bCs/>
              <w:i/>
              <w:sz w:val="22"/>
            </w:rPr>
          </w:rPrChange>
        </w:rPr>
      </w:pPr>
      <w:ins w:id="329" w:author="Heurtin-Roberts, Suzanne (NIH/NCI) [E]" w:date="2016-01-13T15:40:00Z">
        <w:r w:rsidRPr="002A57F1">
          <w:rPr>
            <w:rFonts w:eastAsia="Times New Roman" w:cs="Arial"/>
            <w:bCs/>
            <w:sz w:val="22"/>
            <w:u w:val="single"/>
            <w:rPrChange w:id="330" w:author="Heurtin-Roberts, Suzanne (NIH/NCI) [E]" w:date="2016-03-01T12:56:00Z">
              <w:rPr>
                <w:rFonts w:eastAsia="Times New Roman" w:cs="Arial"/>
                <w:b/>
                <w:bCs/>
                <w:i/>
                <w:sz w:val="22"/>
              </w:rPr>
            </w:rPrChange>
          </w:rPr>
          <w:t xml:space="preserve">METHODS/DESIGN: </w:t>
        </w:r>
      </w:ins>
    </w:p>
    <w:p w14:paraId="52BB682B" w14:textId="77777777" w:rsidR="006A0402" w:rsidRPr="00A53338" w:rsidRDefault="006A0402" w:rsidP="006A0402">
      <w:pPr>
        <w:spacing w:before="100" w:beforeAutospacing="1" w:after="100" w:afterAutospacing="1" w:line="240" w:lineRule="auto"/>
        <w:ind w:left="360"/>
        <w:rPr>
          <w:ins w:id="331" w:author="Heurtin-Roberts, Suzanne (NIH/NCI) [E]" w:date="2016-01-13T15:40:00Z"/>
          <w:rFonts w:eastAsia="Times New Roman" w:cs="Arial"/>
          <w:i/>
          <w:sz w:val="22"/>
        </w:rPr>
      </w:pPr>
      <w:ins w:id="332" w:author="Heurtin-Roberts, Suzanne (NIH/NCI) [E]" w:date="2016-01-13T15:40:00Z">
        <w:r w:rsidRPr="00A53338">
          <w:rPr>
            <w:rFonts w:eastAsia="Times New Roman" w:cs="Arial"/>
            <w:i/>
            <w:sz w:val="22"/>
          </w:rPr>
          <w:t xml:space="preserve">This hybrid implementation/effectiveness implementation study is guided by organizational change theory as conceptualized in the Texas Christian University Program Change Model (PCM), a model of phased organizational change from exposure to adoption, implementation, and sustainability. The primary implementation aims are to assist 10 </w:t>
        </w:r>
        <w:r w:rsidRPr="00A53338">
          <w:rPr>
            <w:rFonts w:eastAsia="Times New Roman" w:cs="Arial"/>
            <w:i/>
            <w:sz w:val="22"/>
          </w:rPr>
          <w:lastRenderedPageBreak/>
          <w:t xml:space="preserve">community-based organizations (CBOs) to implement and sustain </w:t>
        </w:r>
        <w:proofErr w:type="spellStart"/>
        <w:r w:rsidRPr="00A53338">
          <w:rPr>
            <w:rFonts w:eastAsia="Times New Roman" w:cs="Arial"/>
            <w:i/>
            <w:sz w:val="22"/>
          </w:rPr>
          <w:t>Eban</w:t>
        </w:r>
        <w:proofErr w:type="spellEnd"/>
        <w:r w:rsidRPr="00A53338">
          <w:rPr>
            <w:rFonts w:eastAsia="Times New Roman" w:cs="Arial"/>
            <w:i/>
            <w:sz w:val="22"/>
          </w:rPr>
          <w:t xml:space="preserve"> II; specifically, to partner with CBOs to expose providers to the intervention; facilitate its adoption, implementation and sustainment; and to evaluate processes and determinants of implementation, effectiveness, fidelity, and sustainment. The primary effectiveness aim is to evaluate the effect of </w:t>
        </w:r>
        <w:proofErr w:type="spellStart"/>
        <w:r w:rsidRPr="00A53338">
          <w:rPr>
            <w:rFonts w:eastAsia="Times New Roman" w:cs="Arial"/>
            <w:i/>
            <w:sz w:val="22"/>
          </w:rPr>
          <w:t>Eban</w:t>
        </w:r>
        <w:proofErr w:type="spellEnd"/>
        <w:r w:rsidRPr="00A53338">
          <w:rPr>
            <w:rFonts w:eastAsia="Times New Roman" w:cs="Arial"/>
            <w:i/>
            <w:sz w:val="22"/>
          </w:rPr>
          <w:t xml:space="preserve"> II on participant (n = 200 couples) outcomes, specifically incidents of protected sex and proportion of condom use. We will also determine the cost-effectiveness of implementation, as measured by implementation costs and potential cost savings. A mixed methods evaluation will examine implementation at the agency level; staff members from the CBOs will complete baseline measures of organizational context and climate, while key stakeholders will be interviewed periodically throughout implementation. Effectiveness of </w:t>
        </w:r>
        <w:proofErr w:type="spellStart"/>
        <w:r w:rsidRPr="00A53338">
          <w:rPr>
            <w:rFonts w:eastAsia="Times New Roman" w:cs="Arial"/>
            <w:i/>
            <w:sz w:val="22"/>
          </w:rPr>
          <w:t>Eban</w:t>
        </w:r>
        <w:proofErr w:type="spellEnd"/>
        <w:r w:rsidRPr="00A53338">
          <w:rPr>
            <w:rFonts w:eastAsia="Times New Roman" w:cs="Arial"/>
            <w:i/>
            <w:sz w:val="22"/>
          </w:rPr>
          <w:t xml:space="preserve"> II will be assessed using a randomized delayed enrollment (waitlist) control design to evaluate the impact of treatment on outcomes at posttest and three-month follow-up. Multi-level hierarchical modeling with a multi-level nested structure will be used to evaluate the effects of agency- and couples-level characteristics on couples-level outcomes (e.g., condom use).</w:t>
        </w:r>
      </w:ins>
    </w:p>
    <w:p w14:paraId="7A981614" w14:textId="77777777" w:rsidR="006A0402" w:rsidRPr="002A57F1" w:rsidRDefault="006A0402" w:rsidP="006A0402">
      <w:pPr>
        <w:spacing w:before="100" w:beforeAutospacing="1" w:after="100" w:afterAutospacing="1" w:line="240" w:lineRule="auto"/>
        <w:ind w:left="360"/>
        <w:outlineLvl w:val="3"/>
        <w:rPr>
          <w:ins w:id="333" w:author="Heurtin-Roberts, Suzanne (NIH/NCI) [E]" w:date="2016-01-13T15:40:00Z"/>
          <w:rFonts w:eastAsia="Times New Roman" w:cs="Arial"/>
          <w:bCs/>
          <w:sz w:val="22"/>
          <w:u w:val="single"/>
          <w:rPrChange w:id="334" w:author="Heurtin-Roberts, Suzanne (NIH/NCI) [E]" w:date="2016-03-01T12:56:00Z">
            <w:rPr>
              <w:ins w:id="335" w:author="Heurtin-Roberts, Suzanne (NIH/NCI) [E]" w:date="2016-01-13T15:40:00Z"/>
              <w:rFonts w:eastAsia="Times New Roman" w:cs="Arial"/>
              <w:b/>
              <w:bCs/>
              <w:i/>
              <w:sz w:val="22"/>
            </w:rPr>
          </w:rPrChange>
        </w:rPr>
      </w:pPr>
      <w:ins w:id="336" w:author="Heurtin-Roberts, Suzanne (NIH/NCI) [E]" w:date="2016-01-13T15:40:00Z">
        <w:r w:rsidRPr="002A57F1">
          <w:rPr>
            <w:rFonts w:eastAsia="Times New Roman" w:cs="Arial"/>
            <w:bCs/>
            <w:sz w:val="22"/>
            <w:u w:val="single"/>
            <w:rPrChange w:id="337" w:author="Heurtin-Roberts, Suzanne (NIH/NCI) [E]" w:date="2016-03-01T12:56:00Z">
              <w:rPr>
                <w:rFonts w:eastAsia="Times New Roman" w:cs="Arial"/>
                <w:b/>
                <w:bCs/>
                <w:i/>
                <w:sz w:val="22"/>
              </w:rPr>
            </w:rPrChange>
          </w:rPr>
          <w:t xml:space="preserve">DISCUSSION: </w:t>
        </w:r>
      </w:ins>
    </w:p>
    <w:p w14:paraId="37940303" w14:textId="77777777" w:rsidR="006A0402" w:rsidRPr="00A53338" w:rsidRDefault="006A0402" w:rsidP="006A0402">
      <w:pPr>
        <w:spacing w:before="100" w:beforeAutospacing="1" w:after="100" w:afterAutospacing="1" w:line="240" w:lineRule="auto"/>
        <w:ind w:left="360"/>
        <w:rPr>
          <w:ins w:id="338" w:author="Heurtin-Roberts, Suzanne (NIH/NCI) [E]" w:date="2016-01-13T15:40:00Z"/>
          <w:rFonts w:eastAsia="Times New Roman" w:cs="Arial"/>
          <w:i/>
          <w:sz w:val="22"/>
        </w:rPr>
      </w:pPr>
      <w:ins w:id="339" w:author="Heurtin-Roberts, Suzanne (NIH/NCI) [E]" w:date="2016-01-13T15:40:00Z">
        <w:r w:rsidRPr="00A53338">
          <w:rPr>
            <w:rFonts w:eastAsia="Times New Roman" w:cs="Arial"/>
            <w:i/>
            <w:sz w:val="22"/>
          </w:rPr>
          <w:t xml:space="preserve">This study will produce important information regarding the value of the </w:t>
        </w:r>
        <w:proofErr w:type="spellStart"/>
        <w:r w:rsidRPr="00A53338">
          <w:rPr>
            <w:rFonts w:eastAsia="Times New Roman" w:cs="Arial"/>
            <w:i/>
            <w:sz w:val="22"/>
          </w:rPr>
          <w:t>Eban</w:t>
        </w:r>
        <w:proofErr w:type="spellEnd"/>
        <w:r w:rsidRPr="00A53338">
          <w:rPr>
            <w:rFonts w:eastAsia="Times New Roman" w:cs="Arial"/>
            <w:i/>
            <w:sz w:val="22"/>
          </w:rPr>
          <w:t xml:space="preserve"> II program and a theory-guided implementation process and tools designed for use in implementing </w:t>
        </w:r>
        <w:proofErr w:type="spellStart"/>
        <w:r w:rsidRPr="00A53338">
          <w:rPr>
            <w:rFonts w:eastAsia="Times New Roman" w:cs="Arial"/>
            <w:i/>
            <w:sz w:val="22"/>
          </w:rPr>
          <w:t>Eban</w:t>
        </w:r>
        <w:proofErr w:type="spellEnd"/>
        <w:r w:rsidRPr="00A53338">
          <w:rPr>
            <w:rFonts w:eastAsia="Times New Roman" w:cs="Arial"/>
            <w:i/>
            <w:sz w:val="22"/>
          </w:rPr>
          <w:t xml:space="preserve"> II and other evidence-based programs in demographically diverse, resource-constrained treatment settings.</w:t>
        </w:r>
      </w:ins>
    </w:p>
    <w:p w14:paraId="44446CC5" w14:textId="77777777" w:rsidR="006A0402" w:rsidRPr="00D420E5" w:rsidRDefault="006A0402" w:rsidP="006A0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ins w:id="340" w:author="Heurtin-Roberts, Suzanne (NIH/NCI) [E]" w:date="2016-01-13T15:40:00Z"/>
          <w:rFonts w:eastAsia="Times New Roman" w:cs="Arial"/>
          <w:sz w:val="22"/>
        </w:rPr>
      </w:pPr>
      <w:ins w:id="341" w:author="Heurtin-Roberts, Suzanne (NIH/NCI) [E]" w:date="2016-01-13T15:40:00Z">
        <w:r w:rsidRPr="00D420E5">
          <w:rPr>
            <w:rFonts w:eastAsia="Times New Roman" w:cs="Arial"/>
            <w:b/>
            <w:sz w:val="22"/>
          </w:rPr>
          <w:t>Hamilton AB</w:t>
        </w:r>
        <w:r w:rsidRPr="00D420E5">
          <w:rPr>
            <w:rFonts w:eastAsia="Times New Roman" w:cs="Arial"/>
            <w:sz w:val="22"/>
          </w:rPr>
          <w:t xml:space="preserve">, </w:t>
        </w:r>
        <w:proofErr w:type="spellStart"/>
        <w:r w:rsidRPr="00D420E5">
          <w:rPr>
            <w:rFonts w:eastAsia="Times New Roman" w:cs="Arial"/>
            <w:sz w:val="22"/>
          </w:rPr>
          <w:t>Oishi</w:t>
        </w:r>
        <w:proofErr w:type="spellEnd"/>
        <w:r w:rsidRPr="00D420E5">
          <w:rPr>
            <w:rFonts w:eastAsia="Times New Roman" w:cs="Arial"/>
            <w:sz w:val="22"/>
          </w:rPr>
          <w:t xml:space="preserve"> S, Yano EM, </w:t>
        </w:r>
        <w:proofErr w:type="spellStart"/>
        <w:r w:rsidRPr="00D420E5">
          <w:rPr>
            <w:rFonts w:eastAsia="Times New Roman" w:cs="Arial"/>
            <w:sz w:val="22"/>
          </w:rPr>
          <w:t>Gammage</w:t>
        </w:r>
        <w:proofErr w:type="spellEnd"/>
        <w:r w:rsidRPr="00D420E5">
          <w:rPr>
            <w:rFonts w:eastAsia="Times New Roman" w:cs="Arial"/>
            <w:sz w:val="22"/>
          </w:rPr>
          <w:t xml:space="preserve"> CE, Marshall NJ, </w:t>
        </w:r>
        <w:proofErr w:type="spellStart"/>
        <w:r w:rsidRPr="00D420E5">
          <w:rPr>
            <w:rFonts w:eastAsia="Times New Roman" w:cs="Arial"/>
            <w:sz w:val="22"/>
          </w:rPr>
          <w:t>Scheuner</w:t>
        </w:r>
        <w:proofErr w:type="spellEnd"/>
        <w:r w:rsidRPr="00D420E5">
          <w:rPr>
            <w:rFonts w:eastAsia="Times New Roman" w:cs="Arial"/>
            <w:sz w:val="22"/>
          </w:rPr>
          <w:t xml:space="preserve"> MT. Factors</w:t>
        </w:r>
        <w:r>
          <w:rPr>
            <w:rFonts w:eastAsia="Times New Roman" w:cs="Arial"/>
            <w:sz w:val="22"/>
          </w:rPr>
          <w:t xml:space="preserve"> </w:t>
        </w:r>
        <w:r w:rsidRPr="00D420E5">
          <w:rPr>
            <w:rFonts w:eastAsia="Times New Roman" w:cs="Arial"/>
            <w:sz w:val="22"/>
          </w:rPr>
          <w:t>influencing organizational adoption and implementation of clinical genetic</w:t>
        </w:r>
        <w:r>
          <w:rPr>
            <w:rFonts w:eastAsia="Times New Roman" w:cs="Arial"/>
            <w:sz w:val="22"/>
          </w:rPr>
          <w:t xml:space="preserve"> </w:t>
        </w:r>
        <w:r w:rsidRPr="00D420E5">
          <w:rPr>
            <w:rFonts w:eastAsia="Times New Roman" w:cs="Arial"/>
            <w:sz w:val="22"/>
          </w:rPr>
          <w:t>services. Genet Med. 2014 Mar</w:t>
        </w:r>
        <w:proofErr w:type="gramStart"/>
        <w:r w:rsidRPr="00D420E5">
          <w:rPr>
            <w:rFonts w:eastAsia="Times New Roman" w:cs="Arial"/>
            <w:sz w:val="22"/>
          </w:rPr>
          <w:t>;16</w:t>
        </w:r>
        <w:proofErr w:type="gramEnd"/>
        <w:r w:rsidRPr="00D420E5">
          <w:rPr>
            <w:rFonts w:eastAsia="Times New Roman" w:cs="Arial"/>
            <w:sz w:val="22"/>
          </w:rPr>
          <w:t>(3):238-45.</w:t>
        </w:r>
      </w:ins>
    </w:p>
    <w:p w14:paraId="23EC172D" w14:textId="77777777" w:rsidR="006A0402" w:rsidRPr="002A57F1" w:rsidRDefault="006A0402" w:rsidP="006A0402">
      <w:pPr>
        <w:spacing w:before="100" w:beforeAutospacing="1" w:after="100" w:afterAutospacing="1" w:line="240" w:lineRule="auto"/>
        <w:ind w:left="720"/>
        <w:outlineLvl w:val="3"/>
        <w:rPr>
          <w:ins w:id="342" w:author="Heurtin-Roberts, Suzanne (NIH/NCI) [E]" w:date="2016-01-13T15:40:00Z"/>
          <w:rFonts w:eastAsia="Times New Roman" w:cs="Arial"/>
          <w:bCs/>
          <w:sz w:val="22"/>
          <w:u w:val="single"/>
          <w:rPrChange w:id="343" w:author="Heurtin-Roberts, Suzanne (NIH/NCI) [E]" w:date="2016-03-01T12:56:00Z">
            <w:rPr>
              <w:ins w:id="344" w:author="Heurtin-Roberts, Suzanne (NIH/NCI) [E]" w:date="2016-01-13T15:40:00Z"/>
              <w:rFonts w:eastAsia="Times New Roman" w:cs="Arial"/>
              <w:b/>
              <w:bCs/>
              <w:i/>
              <w:sz w:val="22"/>
            </w:rPr>
          </w:rPrChange>
        </w:rPr>
      </w:pPr>
      <w:ins w:id="345" w:author="Heurtin-Roberts, Suzanne (NIH/NCI) [E]" w:date="2016-01-13T15:40:00Z">
        <w:r w:rsidRPr="002A57F1">
          <w:rPr>
            <w:rFonts w:eastAsia="Times New Roman" w:cs="Arial"/>
            <w:bCs/>
            <w:sz w:val="22"/>
            <w:u w:val="single"/>
            <w:rPrChange w:id="346" w:author="Heurtin-Roberts, Suzanne (NIH/NCI) [E]" w:date="2016-03-01T12:56:00Z">
              <w:rPr>
                <w:rFonts w:eastAsia="Times New Roman" w:cs="Arial"/>
                <w:b/>
                <w:bCs/>
                <w:i/>
                <w:sz w:val="22"/>
              </w:rPr>
            </w:rPrChange>
          </w:rPr>
          <w:t xml:space="preserve">PURPOSE: </w:t>
        </w:r>
      </w:ins>
    </w:p>
    <w:p w14:paraId="3341EB8C" w14:textId="77777777" w:rsidR="006A0402" w:rsidRPr="00A53338" w:rsidRDefault="006A0402" w:rsidP="006A0402">
      <w:pPr>
        <w:spacing w:before="100" w:beforeAutospacing="1" w:after="100" w:afterAutospacing="1" w:line="240" w:lineRule="auto"/>
        <w:ind w:left="720"/>
        <w:rPr>
          <w:ins w:id="347" w:author="Heurtin-Roberts, Suzanne (NIH/NCI) [E]" w:date="2016-01-13T15:40:00Z"/>
          <w:rFonts w:eastAsia="Times New Roman" w:cs="Arial"/>
          <w:i/>
          <w:sz w:val="22"/>
        </w:rPr>
      </w:pPr>
      <w:ins w:id="348" w:author="Heurtin-Roberts, Suzanne (NIH/NCI) [E]" w:date="2016-01-13T15:40:00Z">
        <w:r w:rsidRPr="00A53338">
          <w:rPr>
            <w:rFonts w:eastAsia="Times New Roman" w:cs="Arial"/>
            <w:i/>
            <w:sz w:val="22"/>
          </w:rPr>
          <w:t>We sought to identify characteristics of genetic services that facilitate or hinder adoption.</w:t>
        </w:r>
      </w:ins>
    </w:p>
    <w:p w14:paraId="02F6174E" w14:textId="77777777" w:rsidR="006A0402" w:rsidRPr="002A57F1" w:rsidRDefault="006A0402" w:rsidP="006A0402">
      <w:pPr>
        <w:spacing w:before="100" w:beforeAutospacing="1" w:after="100" w:afterAutospacing="1" w:line="240" w:lineRule="auto"/>
        <w:ind w:left="720"/>
        <w:outlineLvl w:val="3"/>
        <w:rPr>
          <w:ins w:id="349" w:author="Heurtin-Roberts, Suzanne (NIH/NCI) [E]" w:date="2016-01-13T15:40:00Z"/>
          <w:rFonts w:eastAsia="Times New Roman" w:cs="Arial"/>
          <w:bCs/>
          <w:sz w:val="22"/>
          <w:u w:val="single"/>
          <w:rPrChange w:id="350" w:author="Heurtin-Roberts, Suzanne (NIH/NCI) [E]" w:date="2016-03-01T12:57:00Z">
            <w:rPr>
              <w:ins w:id="351" w:author="Heurtin-Roberts, Suzanne (NIH/NCI) [E]" w:date="2016-01-13T15:40:00Z"/>
              <w:rFonts w:eastAsia="Times New Roman" w:cs="Arial"/>
              <w:b/>
              <w:bCs/>
              <w:i/>
              <w:sz w:val="22"/>
            </w:rPr>
          </w:rPrChange>
        </w:rPr>
      </w:pPr>
      <w:ins w:id="352" w:author="Heurtin-Roberts, Suzanne (NIH/NCI) [E]" w:date="2016-01-13T15:40:00Z">
        <w:r w:rsidRPr="002A57F1">
          <w:rPr>
            <w:rFonts w:eastAsia="Times New Roman" w:cs="Arial"/>
            <w:bCs/>
            <w:sz w:val="22"/>
            <w:u w:val="single"/>
            <w:rPrChange w:id="353" w:author="Heurtin-Roberts, Suzanne (NIH/NCI) [E]" w:date="2016-03-01T12:57:00Z">
              <w:rPr>
                <w:rFonts w:eastAsia="Times New Roman" w:cs="Arial"/>
                <w:b/>
                <w:bCs/>
                <w:i/>
                <w:sz w:val="22"/>
              </w:rPr>
            </w:rPrChange>
          </w:rPr>
          <w:t xml:space="preserve">METHODS: </w:t>
        </w:r>
      </w:ins>
    </w:p>
    <w:p w14:paraId="35E8BCB7" w14:textId="77777777" w:rsidR="006A0402" w:rsidRPr="00A53338" w:rsidRDefault="006A0402" w:rsidP="006A0402">
      <w:pPr>
        <w:spacing w:before="100" w:beforeAutospacing="1" w:after="100" w:afterAutospacing="1" w:line="240" w:lineRule="auto"/>
        <w:ind w:left="720"/>
        <w:rPr>
          <w:ins w:id="354" w:author="Heurtin-Roberts, Suzanne (NIH/NCI) [E]" w:date="2016-01-13T15:40:00Z"/>
          <w:rFonts w:eastAsia="Times New Roman" w:cs="Arial"/>
          <w:i/>
          <w:sz w:val="22"/>
        </w:rPr>
      </w:pPr>
      <w:ins w:id="355" w:author="Heurtin-Roberts, Suzanne (NIH/NCI) [E]" w:date="2016-01-13T15:40:00Z">
        <w:r w:rsidRPr="00A53338">
          <w:rPr>
            <w:rFonts w:eastAsia="Times New Roman" w:cs="Arial"/>
            <w:i/>
            <w:sz w:val="22"/>
          </w:rPr>
          <w:t>We conducted semi-structured key informant interviews in five clinical specialties (primary care, medical oncology, neurology, cardiology, pathology/laboratory medicine) within 13 Veterans Administration facilities.</w:t>
        </w:r>
      </w:ins>
    </w:p>
    <w:p w14:paraId="3C9C86DC" w14:textId="77777777" w:rsidR="006A0402" w:rsidRPr="002A57F1" w:rsidRDefault="006A0402" w:rsidP="006A0402">
      <w:pPr>
        <w:spacing w:before="100" w:beforeAutospacing="1" w:after="100" w:afterAutospacing="1" w:line="240" w:lineRule="auto"/>
        <w:ind w:left="720"/>
        <w:outlineLvl w:val="3"/>
        <w:rPr>
          <w:ins w:id="356" w:author="Heurtin-Roberts, Suzanne (NIH/NCI) [E]" w:date="2016-01-13T15:40:00Z"/>
          <w:rFonts w:eastAsia="Times New Roman" w:cs="Arial"/>
          <w:bCs/>
          <w:sz w:val="22"/>
          <w:u w:val="single"/>
          <w:rPrChange w:id="357" w:author="Heurtin-Roberts, Suzanne (NIH/NCI) [E]" w:date="2016-03-01T12:57:00Z">
            <w:rPr>
              <w:ins w:id="358" w:author="Heurtin-Roberts, Suzanne (NIH/NCI) [E]" w:date="2016-01-13T15:40:00Z"/>
              <w:rFonts w:eastAsia="Times New Roman" w:cs="Arial"/>
              <w:b/>
              <w:bCs/>
              <w:i/>
              <w:sz w:val="22"/>
            </w:rPr>
          </w:rPrChange>
        </w:rPr>
      </w:pPr>
      <w:ins w:id="359" w:author="Heurtin-Roberts, Suzanne (NIH/NCI) [E]" w:date="2016-01-13T15:40:00Z">
        <w:r w:rsidRPr="002A57F1">
          <w:rPr>
            <w:rFonts w:eastAsia="Times New Roman" w:cs="Arial"/>
            <w:bCs/>
            <w:sz w:val="22"/>
            <w:u w:val="single"/>
            <w:rPrChange w:id="360" w:author="Heurtin-Roberts, Suzanne (NIH/NCI) [E]" w:date="2016-03-01T12:57:00Z">
              <w:rPr>
                <w:rFonts w:eastAsia="Times New Roman" w:cs="Arial"/>
                <w:b/>
                <w:bCs/>
                <w:i/>
                <w:sz w:val="22"/>
              </w:rPr>
            </w:rPrChange>
          </w:rPr>
          <w:t xml:space="preserve">RESULTS: </w:t>
        </w:r>
      </w:ins>
    </w:p>
    <w:p w14:paraId="5BEE7040" w14:textId="77777777" w:rsidR="006A0402" w:rsidRPr="00A53338" w:rsidRDefault="006A0402" w:rsidP="006A0402">
      <w:pPr>
        <w:spacing w:before="100" w:beforeAutospacing="1" w:after="100" w:afterAutospacing="1" w:line="240" w:lineRule="auto"/>
        <w:ind w:left="720"/>
        <w:rPr>
          <w:ins w:id="361" w:author="Heurtin-Roberts, Suzanne (NIH/NCI) [E]" w:date="2016-01-13T15:40:00Z"/>
          <w:rFonts w:eastAsia="Times New Roman" w:cs="Arial"/>
          <w:i/>
          <w:sz w:val="22"/>
        </w:rPr>
      </w:pPr>
      <w:ins w:id="362" w:author="Heurtin-Roberts, Suzanne (NIH/NCI) [E]" w:date="2016-01-13T15:40:00Z">
        <w:r w:rsidRPr="00A53338">
          <w:rPr>
            <w:rFonts w:eastAsia="Times New Roman" w:cs="Arial"/>
            <w:i/>
            <w:sz w:val="22"/>
          </w:rPr>
          <w:t xml:space="preserve">Genetic services (defined as genetic testing and consultation) were not typically characterized by informants (n = 64) as advantageous for their facilities or their patients; compatible with organizational norms of low cost and high clinical impact; or applicable to patient populations or norms of clinical care. Furthermore, genetic services had not been systematically adopted in most facilities because of their complexity: knowledge of and expertise on genetic testing was limited, and organizational barriers to utilization of genetic services were formidable. The few facilities that had some success with </w:t>
        </w:r>
        <w:r w:rsidRPr="00A53338">
          <w:rPr>
            <w:rFonts w:eastAsia="Times New Roman" w:cs="Arial"/>
            <w:i/>
            <w:sz w:val="22"/>
          </w:rPr>
          <w:lastRenderedPageBreak/>
          <w:t>implementation of genetic services had knowledgeable clinicians interested in developing services and organizational-level facilitators such as accessible genetic test-ordering processes.</w:t>
        </w:r>
      </w:ins>
    </w:p>
    <w:p w14:paraId="65552848" w14:textId="77777777" w:rsidR="006A0402" w:rsidRPr="002A57F1" w:rsidRDefault="006A0402" w:rsidP="006A0402">
      <w:pPr>
        <w:spacing w:before="100" w:beforeAutospacing="1" w:after="100" w:afterAutospacing="1" w:line="240" w:lineRule="auto"/>
        <w:ind w:left="720"/>
        <w:outlineLvl w:val="3"/>
        <w:rPr>
          <w:ins w:id="363" w:author="Heurtin-Roberts, Suzanne (NIH/NCI) [E]" w:date="2016-01-13T15:40:00Z"/>
          <w:rFonts w:eastAsia="Times New Roman" w:cs="Arial"/>
          <w:bCs/>
          <w:sz w:val="22"/>
          <w:u w:val="single"/>
          <w:rPrChange w:id="364" w:author="Heurtin-Roberts, Suzanne (NIH/NCI) [E]" w:date="2016-03-01T12:57:00Z">
            <w:rPr>
              <w:ins w:id="365" w:author="Heurtin-Roberts, Suzanne (NIH/NCI) [E]" w:date="2016-01-13T15:40:00Z"/>
              <w:rFonts w:eastAsia="Times New Roman" w:cs="Arial"/>
              <w:b/>
              <w:bCs/>
              <w:i/>
              <w:sz w:val="22"/>
            </w:rPr>
          </w:rPrChange>
        </w:rPr>
      </w:pPr>
      <w:ins w:id="366" w:author="Heurtin-Roberts, Suzanne (NIH/NCI) [E]" w:date="2016-01-13T15:40:00Z">
        <w:r w:rsidRPr="002A57F1">
          <w:rPr>
            <w:rFonts w:eastAsia="Times New Roman" w:cs="Arial"/>
            <w:bCs/>
            <w:sz w:val="22"/>
            <w:u w:val="single"/>
            <w:rPrChange w:id="367" w:author="Heurtin-Roberts, Suzanne (NIH/NCI) [E]" w:date="2016-03-01T12:57:00Z">
              <w:rPr>
                <w:rFonts w:eastAsia="Times New Roman" w:cs="Arial"/>
                <w:b/>
                <w:bCs/>
                <w:i/>
                <w:sz w:val="22"/>
              </w:rPr>
            </w:rPrChange>
          </w:rPr>
          <w:t xml:space="preserve">CONCLUSION: </w:t>
        </w:r>
      </w:ins>
    </w:p>
    <w:p w14:paraId="0EF7349E" w14:textId="77777777" w:rsidR="006A0402" w:rsidRPr="00A53338" w:rsidRDefault="006A0402" w:rsidP="006A0402">
      <w:pPr>
        <w:spacing w:before="100" w:beforeAutospacing="1" w:after="100" w:afterAutospacing="1" w:line="240" w:lineRule="auto"/>
        <w:ind w:left="720"/>
        <w:rPr>
          <w:ins w:id="368" w:author="Heurtin-Roberts, Suzanne (NIH/NCI) [E]" w:date="2016-01-13T15:40:00Z"/>
          <w:rFonts w:eastAsia="Times New Roman" w:cs="Arial"/>
          <w:i/>
          <w:sz w:val="22"/>
        </w:rPr>
      </w:pPr>
      <w:ins w:id="369" w:author="Heurtin-Roberts, Suzanne (NIH/NCI) [E]" w:date="2016-01-13T15:40:00Z">
        <w:r w:rsidRPr="00A53338">
          <w:rPr>
            <w:rFonts w:eastAsia="Times New Roman" w:cs="Arial"/>
            <w:i/>
            <w:sz w:val="22"/>
          </w:rPr>
          <w:t>Adoption and implementation of genetic services will require a multilevel effort that includes education of providers and administrators, opportunities for observing the benefits of genetic medicine, strategies for reducing the complexity of genomic medicine, expanded strategies for accessing genetics expertise and streamlining utilization, and resources dedicated to assessing the value of genetic information for the outcomes that matter to health-care organizations.</w:t>
        </w:r>
      </w:ins>
    </w:p>
    <w:p w14:paraId="44F04233" w14:textId="35140A3C" w:rsidR="006A0402" w:rsidRDefault="00D654D4" w:rsidP="00E37DC7">
      <w:pPr>
        <w:pStyle w:val="HTMLPreformatted"/>
        <w:ind w:left="360" w:hanging="360"/>
        <w:rPr>
          <w:ins w:id="370" w:author="Heurtin-Roberts, Suzanne (NIH/NCI) [E]" w:date="2016-01-13T15:39:00Z"/>
          <w:rFonts w:ascii="Arial" w:hAnsi="Arial" w:cs="Arial"/>
          <w:sz w:val="22"/>
          <w:szCs w:val="22"/>
        </w:rPr>
      </w:pPr>
      <w:ins w:id="371" w:author="Heurtin-Roberts, Suzanne (NIH/NCI) [E]" w:date="2016-01-13T16:07:00Z">
        <w:r w:rsidRPr="002A57F1">
          <w:rPr>
            <w:rFonts w:ascii="Arial" w:hAnsi="Arial" w:cs="Arial"/>
            <w:b/>
            <w:sz w:val="22"/>
            <w:szCs w:val="22"/>
            <w:rPrChange w:id="372" w:author="Heurtin-Roberts, Suzanne (NIH/NCI) [E]" w:date="2016-03-01T12:57:00Z">
              <w:rPr>
                <w:rFonts w:ascii="Arial" w:hAnsi="Arial" w:cs="Arial"/>
                <w:sz w:val="22"/>
                <w:szCs w:val="22"/>
              </w:rPr>
            </w:rPrChange>
          </w:rPr>
          <w:t>Johnson, M.,</w:t>
        </w:r>
        <w:r w:rsidRPr="00D654D4">
          <w:rPr>
            <w:rFonts w:ascii="Arial" w:hAnsi="Arial" w:cs="Arial"/>
            <w:sz w:val="22"/>
            <w:szCs w:val="22"/>
          </w:rPr>
          <w:t xml:space="preserve"> et al. "Barriers and facilitators to implementing screening and brief intervention for alcohol misuse: a systematic review of qualitative evidence." </w:t>
        </w:r>
        <w:r w:rsidRPr="00D654D4">
          <w:rPr>
            <w:rFonts w:ascii="Arial" w:hAnsi="Arial" w:cs="Arial"/>
            <w:sz w:val="22"/>
            <w:szCs w:val="22"/>
            <w:u w:val="single"/>
          </w:rPr>
          <w:t>Journal of Public Health</w:t>
        </w:r>
        <w:r w:rsidRPr="00D654D4">
          <w:rPr>
            <w:rFonts w:ascii="Arial" w:hAnsi="Arial" w:cs="Arial"/>
            <w:sz w:val="22"/>
            <w:szCs w:val="22"/>
          </w:rPr>
          <w:t xml:space="preserve"> </w:t>
        </w:r>
        <w:r w:rsidRPr="00D654D4">
          <w:rPr>
            <w:rFonts w:ascii="Arial" w:hAnsi="Arial" w:cs="Arial"/>
            <w:b/>
            <w:bCs/>
            <w:sz w:val="22"/>
            <w:szCs w:val="22"/>
          </w:rPr>
          <w:t>33</w:t>
        </w:r>
        <w:r w:rsidRPr="00D654D4">
          <w:rPr>
            <w:rFonts w:ascii="Arial" w:hAnsi="Arial" w:cs="Arial"/>
            <w:sz w:val="22"/>
            <w:szCs w:val="22"/>
          </w:rPr>
          <w:t>(3): 412-421.</w:t>
        </w:r>
      </w:ins>
    </w:p>
    <w:p w14:paraId="068531A7" w14:textId="77777777" w:rsidR="006A0402" w:rsidRPr="00D420E5" w:rsidRDefault="006A0402" w:rsidP="00E37DC7">
      <w:pPr>
        <w:pStyle w:val="HTMLPreformatted"/>
        <w:ind w:left="360" w:hanging="360"/>
        <w:rPr>
          <w:moveTo w:id="373" w:author="Heurtin-Roberts, Suzanne (NIH/NCI) [E]" w:date="2016-01-13T15:11:00Z"/>
          <w:rFonts w:ascii="Arial" w:hAnsi="Arial" w:cs="Arial"/>
          <w:sz w:val="22"/>
          <w:szCs w:val="22"/>
        </w:rPr>
      </w:pPr>
    </w:p>
    <w:moveToRangeEnd w:id="289"/>
    <w:p w14:paraId="0A76AA0D" w14:textId="77777777" w:rsidR="006A0402" w:rsidRPr="00D420E5" w:rsidRDefault="006A0402" w:rsidP="006A0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74" w:author="Heurtin-Roberts, Suzanne (NIH/NCI) [E]" w:date="2016-01-13T15:39:00Z"/>
          <w:rFonts w:eastAsia="Times New Roman" w:cs="Arial"/>
          <w:sz w:val="22"/>
        </w:rPr>
      </w:pPr>
      <w:ins w:id="375" w:author="Heurtin-Roberts, Suzanne (NIH/NCI) [E]" w:date="2016-01-13T15:39:00Z">
        <w:r w:rsidRPr="002A57F1">
          <w:rPr>
            <w:rFonts w:eastAsia="Times New Roman" w:cs="Arial"/>
            <w:b/>
            <w:sz w:val="22"/>
            <w:rPrChange w:id="376" w:author="Heurtin-Roberts, Suzanne (NIH/NCI) [E]" w:date="2016-03-01T12:57:00Z">
              <w:rPr>
                <w:rFonts w:eastAsia="Times New Roman" w:cs="Arial"/>
                <w:sz w:val="22"/>
              </w:rPr>
            </w:rPrChange>
          </w:rPr>
          <w:t>Katz DA,</w:t>
        </w:r>
        <w:r w:rsidRPr="00D420E5">
          <w:rPr>
            <w:rFonts w:eastAsia="Times New Roman" w:cs="Arial"/>
            <w:sz w:val="22"/>
          </w:rPr>
          <w:t xml:space="preserve"> </w:t>
        </w:r>
        <w:proofErr w:type="spellStart"/>
        <w:r w:rsidRPr="00D420E5">
          <w:rPr>
            <w:rFonts w:eastAsia="Times New Roman" w:cs="Arial"/>
            <w:sz w:val="22"/>
          </w:rPr>
          <w:t>Paez</w:t>
        </w:r>
        <w:proofErr w:type="spellEnd"/>
        <w:r w:rsidRPr="00D420E5">
          <w:rPr>
            <w:rFonts w:eastAsia="Times New Roman" w:cs="Arial"/>
            <w:sz w:val="22"/>
          </w:rPr>
          <w:t xml:space="preserve"> MW, </w:t>
        </w:r>
        <w:r w:rsidRPr="00D420E5">
          <w:rPr>
            <w:rFonts w:eastAsia="Times New Roman" w:cs="Arial"/>
            <w:b/>
            <w:sz w:val="22"/>
          </w:rPr>
          <w:t>Reisinger HS</w:t>
        </w:r>
        <w:r w:rsidRPr="00D420E5">
          <w:rPr>
            <w:rFonts w:eastAsia="Times New Roman" w:cs="Arial"/>
            <w:sz w:val="22"/>
          </w:rPr>
          <w:t xml:space="preserve">, Gillette MT, </w:t>
        </w:r>
        <w:proofErr w:type="spellStart"/>
        <w:r w:rsidRPr="00D420E5">
          <w:rPr>
            <w:rFonts w:eastAsia="Times New Roman" w:cs="Arial"/>
            <w:sz w:val="22"/>
          </w:rPr>
          <w:t>Weg</w:t>
        </w:r>
        <w:proofErr w:type="spellEnd"/>
        <w:r w:rsidRPr="00D420E5">
          <w:rPr>
            <w:rFonts w:eastAsia="Times New Roman" w:cs="Arial"/>
            <w:sz w:val="22"/>
          </w:rPr>
          <w:t xml:space="preserve"> MW, </w:t>
        </w:r>
        <w:proofErr w:type="spellStart"/>
        <w:r w:rsidRPr="00D420E5">
          <w:rPr>
            <w:rFonts w:eastAsia="Times New Roman" w:cs="Arial"/>
            <w:sz w:val="22"/>
          </w:rPr>
          <w:t>Titler</w:t>
        </w:r>
        <w:proofErr w:type="spellEnd"/>
        <w:r w:rsidRPr="00D420E5">
          <w:rPr>
            <w:rFonts w:eastAsia="Times New Roman" w:cs="Arial"/>
            <w:sz w:val="22"/>
          </w:rPr>
          <w:t xml:space="preserve"> MG, Nugent AS,</w:t>
        </w:r>
      </w:ins>
    </w:p>
    <w:p w14:paraId="05666428" w14:textId="77777777" w:rsidR="006A0402" w:rsidRPr="00D420E5" w:rsidRDefault="006A0402" w:rsidP="006A0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ins w:id="377" w:author="Heurtin-Roberts, Suzanne (NIH/NCI) [E]" w:date="2016-01-13T15:39:00Z"/>
          <w:rFonts w:eastAsia="Times New Roman" w:cs="Arial"/>
          <w:sz w:val="22"/>
        </w:rPr>
      </w:pPr>
      <w:ins w:id="378" w:author="Heurtin-Roberts, Suzanne (NIH/NCI) [E]" w:date="2016-01-13T15:39:00Z">
        <w:r w:rsidRPr="00D420E5">
          <w:rPr>
            <w:rFonts w:eastAsia="Times New Roman" w:cs="Arial"/>
            <w:sz w:val="22"/>
          </w:rPr>
          <w:t>Baker LJ, Holman JE, Ono SS. Implementation of smoking cessation guidelines in</w:t>
        </w:r>
      </w:ins>
    </w:p>
    <w:p w14:paraId="441D052F" w14:textId="77777777" w:rsidR="006A0402" w:rsidRPr="00D420E5" w:rsidRDefault="006A0402" w:rsidP="006A0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ins w:id="379" w:author="Heurtin-Roberts, Suzanne (NIH/NCI) [E]" w:date="2016-01-13T15:39:00Z"/>
          <w:rFonts w:eastAsia="Times New Roman" w:cs="Arial"/>
          <w:sz w:val="22"/>
        </w:rPr>
      </w:pPr>
      <w:proofErr w:type="gramStart"/>
      <w:ins w:id="380" w:author="Heurtin-Roberts, Suzanne (NIH/NCI) [E]" w:date="2016-01-13T15:39:00Z">
        <w:r w:rsidRPr="00D420E5">
          <w:rPr>
            <w:rFonts w:eastAsia="Times New Roman" w:cs="Arial"/>
            <w:sz w:val="22"/>
          </w:rPr>
          <w:t>the</w:t>
        </w:r>
        <w:proofErr w:type="gramEnd"/>
        <w:r w:rsidRPr="00D420E5">
          <w:rPr>
            <w:rFonts w:eastAsia="Times New Roman" w:cs="Arial"/>
            <w:sz w:val="22"/>
          </w:rPr>
          <w:t xml:space="preserve"> emergency department: a qualitative study of staff perceptions. Addict Sci</w:t>
        </w:r>
      </w:ins>
    </w:p>
    <w:p w14:paraId="285CADD3" w14:textId="77777777" w:rsidR="006A0402" w:rsidRPr="00D420E5" w:rsidRDefault="006A0402" w:rsidP="006A0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ins w:id="381" w:author="Heurtin-Roberts, Suzanne (NIH/NCI) [E]" w:date="2016-01-13T15:39:00Z"/>
          <w:rFonts w:eastAsia="Times New Roman" w:cs="Arial"/>
          <w:sz w:val="22"/>
        </w:rPr>
      </w:pPr>
      <w:proofErr w:type="spellStart"/>
      <w:ins w:id="382" w:author="Heurtin-Roberts, Suzanne (NIH/NCI) [E]" w:date="2016-01-13T15:39:00Z">
        <w:r w:rsidRPr="00D420E5">
          <w:rPr>
            <w:rFonts w:eastAsia="Times New Roman" w:cs="Arial"/>
            <w:sz w:val="22"/>
          </w:rPr>
          <w:t>Clin</w:t>
        </w:r>
        <w:proofErr w:type="spellEnd"/>
        <w:r w:rsidRPr="00D420E5">
          <w:rPr>
            <w:rFonts w:eastAsia="Times New Roman" w:cs="Arial"/>
            <w:sz w:val="22"/>
          </w:rPr>
          <w:t xml:space="preserve"> </w:t>
        </w:r>
        <w:proofErr w:type="spellStart"/>
        <w:r w:rsidRPr="00D420E5">
          <w:rPr>
            <w:rFonts w:eastAsia="Times New Roman" w:cs="Arial"/>
            <w:sz w:val="22"/>
          </w:rPr>
          <w:t>Pract</w:t>
        </w:r>
        <w:proofErr w:type="spellEnd"/>
        <w:r w:rsidRPr="00D420E5">
          <w:rPr>
            <w:rFonts w:eastAsia="Times New Roman" w:cs="Arial"/>
            <w:sz w:val="22"/>
          </w:rPr>
          <w:t>. 2014 Jan 24</w:t>
        </w:r>
        <w:proofErr w:type="gramStart"/>
        <w:r w:rsidRPr="00D420E5">
          <w:rPr>
            <w:rFonts w:eastAsia="Times New Roman" w:cs="Arial"/>
            <w:sz w:val="22"/>
          </w:rPr>
          <w:t>;9:1</w:t>
        </w:r>
        <w:proofErr w:type="gramEnd"/>
        <w:r w:rsidRPr="00D420E5">
          <w:rPr>
            <w:rFonts w:eastAsia="Times New Roman" w:cs="Arial"/>
            <w:sz w:val="22"/>
          </w:rPr>
          <w:t xml:space="preserve">. </w:t>
        </w:r>
      </w:ins>
    </w:p>
    <w:p w14:paraId="66E2025A" w14:textId="77777777" w:rsidR="00E37DC7" w:rsidRPr="00712242" w:rsidRDefault="00E37DC7" w:rsidP="0071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sz w:val="22"/>
        </w:rPr>
      </w:pPr>
    </w:p>
    <w:p w14:paraId="627A0922" w14:textId="5A12EAA5" w:rsidR="00712242" w:rsidRDefault="00712242" w:rsidP="0071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ins w:id="383" w:author="Heurtin-Roberts, Suzanne (NIH/NCI) [E]" w:date="2016-01-13T15:08:00Z"/>
          <w:rFonts w:eastAsia="Times New Roman" w:cs="Arial"/>
          <w:bCs/>
          <w:sz w:val="22"/>
        </w:rPr>
      </w:pPr>
      <w:proofErr w:type="gramStart"/>
      <w:r w:rsidRPr="002A57F1">
        <w:rPr>
          <w:rFonts w:eastAsia="Times New Roman" w:cs="Arial"/>
          <w:b/>
          <w:sz w:val="22"/>
          <w:rPrChange w:id="384" w:author="Heurtin-Roberts, Suzanne (NIH/NCI) [E]" w:date="2016-03-01T12:57:00Z">
            <w:rPr>
              <w:rFonts w:eastAsia="Times New Roman" w:cs="Arial"/>
              <w:sz w:val="22"/>
            </w:rPr>
          </w:rPrChange>
        </w:rPr>
        <w:t>Morse JM</w:t>
      </w:r>
      <w:r w:rsidRPr="00E37DC7">
        <w:rPr>
          <w:rFonts w:ascii="GillSansStd-Bold" w:hAnsi="GillSansStd-Bold" w:cs="GillSansStd-Bold"/>
          <w:bCs/>
          <w:sz w:val="36"/>
          <w:szCs w:val="36"/>
        </w:rPr>
        <w:t xml:space="preserve"> </w:t>
      </w:r>
      <w:r w:rsidRPr="00E37DC7">
        <w:rPr>
          <w:rFonts w:eastAsia="Times New Roman" w:cs="Arial"/>
          <w:bCs/>
          <w:sz w:val="22"/>
        </w:rPr>
        <w:t>Critical Analysis of Strategies for Determining Rigor in Qualitative Inquiry</w:t>
      </w:r>
      <w:r w:rsidR="005311A4">
        <w:rPr>
          <w:rFonts w:eastAsia="Times New Roman" w:cs="Arial"/>
          <w:bCs/>
          <w:sz w:val="22"/>
        </w:rPr>
        <w:t>.</w:t>
      </w:r>
      <w:proofErr w:type="gramEnd"/>
      <w:r w:rsidRPr="00E37DC7">
        <w:rPr>
          <w:rFonts w:eastAsia="Times New Roman" w:cs="Arial"/>
          <w:bCs/>
          <w:sz w:val="22"/>
        </w:rPr>
        <w:t xml:space="preserve"> Qual Health Res</w:t>
      </w:r>
      <w:r w:rsidR="005311A4">
        <w:rPr>
          <w:rFonts w:eastAsia="Times New Roman" w:cs="Arial"/>
          <w:bCs/>
          <w:sz w:val="22"/>
        </w:rPr>
        <w:t>.</w:t>
      </w:r>
      <w:r>
        <w:rPr>
          <w:rFonts w:eastAsia="Times New Roman" w:cs="Arial"/>
          <w:bCs/>
          <w:sz w:val="22"/>
        </w:rPr>
        <w:t xml:space="preserve"> 2015</w:t>
      </w:r>
      <w:r w:rsidR="005311A4" w:rsidRPr="005311A4">
        <w:t xml:space="preserve"> </w:t>
      </w:r>
      <w:hyperlink r:id="rId7" w:tooltip="Qualitative health research." w:history="1">
        <w:r w:rsidR="005311A4" w:rsidRPr="005311A4">
          <w:rPr>
            <w:rStyle w:val="Hyperlink"/>
            <w:rFonts w:eastAsia="Times New Roman" w:cs="Arial"/>
            <w:bCs/>
            <w:sz w:val="22"/>
          </w:rPr>
          <w:t>Qual Health Res.</w:t>
        </w:r>
      </w:hyperlink>
      <w:r w:rsidR="005311A4" w:rsidRPr="005311A4">
        <w:rPr>
          <w:rFonts w:eastAsia="Times New Roman" w:cs="Arial"/>
          <w:bCs/>
          <w:sz w:val="22"/>
        </w:rPr>
        <w:t xml:space="preserve"> Sep</w:t>
      </w:r>
      <w:proofErr w:type="gramStart"/>
      <w:r w:rsidR="005311A4" w:rsidRPr="005311A4">
        <w:rPr>
          <w:rFonts w:eastAsia="Times New Roman" w:cs="Arial"/>
          <w:bCs/>
          <w:sz w:val="22"/>
        </w:rPr>
        <w:t>;25</w:t>
      </w:r>
      <w:proofErr w:type="gramEnd"/>
      <w:r w:rsidR="005311A4" w:rsidRPr="005311A4">
        <w:rPr>
          <w:rFonts w:eastAsia="Times New Roman" w:cs="Arial"/>
          <w:bCs/>
          <w:sz w:val="22"/>
        </w:rPr>
        <w:t>(9):1212-22</w:t>
      </w:r>
    </w:p>
    <w:p w14:paraId="372687D2" w14:textId="3CF2FF23" w:rsidR="00E37DC7" w:rsidDel="005463C8" w:rsidRDefault="00E37DC7" w:rsidP="0071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del w:id="385" w:author="Heurtin-Roberts, Suzanne (NIH/NCI) [E]" w:date="2016-01-13T15:14:00Z"/>
          <w:rFonts w:eastAsia="Times New Roman" w:cs="Arial"/>
          <w:bCs/>
          <w:sz w:val="22"/>
        </w:rPr>
      </w:pPr>
    </w:p>
    <w:p w14:paraId="56C20AFD" w14:textId="4D96931A" w:rsidR="005311A4" w:rsidRPr="005311A4" w:rsidDel="005463C8" w:rsidRDefault="005311A4" w:rsidP="00531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moveFrom w:id="386" w:author="Heurtin-Roberts, Suzanne (NIH/NCI) [E]" w:date="2016-01-13T15:12:00Z"/>
          <w:rFonts w:eastAsia="Times New Roman" w:cs="Arial"/>
          <w:sz w:val="22"/>
        </w:rPr>
      </w:pPr>
      <w:moveFromRangeStart w:id="387" w:author="Heurtin-Roberts, Suzanne (NIH/NCI) [E]" w:date="2016-01-13T15:12:00Z" w:name="move440461295"/>
      <w:moveFrom w:id="388" w:author="Heurtin-Roberts, Suzanne (NIH/NCI) [E]" w:date="2016-01-13T15:12:00Z">
        <w:r w:rsidRPr="005311A4" w:rsidDel="005463C8">
          <w:rPr>
            <w:rFonts w:eastAsia="Times New Roman" w:cs="Arial"/>
            <w:sz w:val="22"/>
          </w:rPr>
          <w:t xml:space="preserve">Southam-Gerow </w:t>
        </w:r>
        <w:r w:rsidDel="005463C8">
          <w:rPr>
            <w:rFonts w:eastAsia="Times New Roman" w:cs="Arial"/>
            <w:sz w:val="22"/>
          </w:rPr>
          <w:t xml:space="preserve">MA </w:t>
        </w:r>
        <w:r w:rsidRPr="005311A4" w:rsidDel="005463C8">
          <w:rPr>
            <w:rFonts w:eastAsia="Times New Roman" w:cs="Arial"/>
            <w:sz w:val="22"/>
          </w:rPr>
          <w:t xml:space="preserve">&amp; Dorsey </w:t>
        </w:r>
        <w:r w:rsidDel="005463C8">
          <w:rPr>
            <w:rFonts w:eastAsia="Times New Roman" w:cs="Arial"/>
            <w:sz w:val="22"/>
          </w:rPr>
          <w:t xml:space="preserve">S. </w:t>
        </w:r>
        <w:r w:rsidRPr="005311A4" w:rsidDel="005463C8">
          <w:rPr>
            <w:rFonts w:eastAsia="Times New Roman" w:cs="Arial"/>
            <w:sz w:val="22"/>
          </w:rPr>
          <w:t>Qualitative and Mixed Methods Research in</w:t>
        </w:r>
      </w:moveFrom>
    </w:p>
    <w:p w14:paraId="22C09735" w14:textId="440BFD9C" w:rsidR="005311A4" w:rsidRPr="00712242" w:rsidDel="005463C8" w:rsidRDefault="00A928F0" w:rsidP="00531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moveFrom w:id="389" w:author="Heurtin-Roberts, Suzanne (NIH/NCI) [E]" w:date="2016-01-13T15:12:00Z"/>
          <w:rFonts w:eastAsia="Times New Roman" w:cs="Arial"/>
          <w:sz w:val="22"/>
        </w:rPr>
      </w:pPr>
      <w:moveFrom w:id="390" w:author="Heurtin-Roberts, Suzanne (NIH/NCI) [E]" w:date="2016-01-13T15:12:00Z">
        <w:r w:rsidDel="005463C8">
          <w:rPr>
            <w:rFonts w:eastAsia="Times New Roman" w:cs="Arial"/>
            <w:sz w:val="22"/>
          </w:rPr>
          <w:tab/>
        </w:r>
        <w:r w:rsidR="005311A4" w:rsidRPr="005311A4" w:rsidDel="005463C8">
          <w:rPr>
            <w:rFonts w:eastAsia="Times New Roman" w:cs="Arial"/>
            <w:sz w:val="22"/>
          </w:rPr>
          <w:t>Dissemination and Implementation Science: Introduction to the Special Issue, J of Clin Child &amp; Adolescent</w:t>
        </w:r>
        <w:r w:rsidDel="005463C8">
          <w:rPr>
            <w:rFonts w:eastAsia="Times New Roman" w:cs="Arial"/>
            <w:sz w:val="22"/>
          </w:rPr>
          <w:t xml:space="preserve"> </w:t>
        </w:r>
        <w:r w:rsidR="005311A4" w:rsidRPr="005311A4" w:rsidDel="005463C8">
          <w:rPr>
            <w:rFonts w:eastAsia="Times New Roman" w:cs="Arial"/>
            <w:sz w:val="22"/>
          </w:rPr>
          <w:t>Psych,</w:t>
        </w:r>
        <w:r w:rsidR="00C34C25" w:rsidDel="005463C8">
          <w:rPr>
            <w:rFonts w:eastAsia="Times New Roman" w:cs="Arial"/>
            <w:sz w:val="22"/>
          </w:rPr>
          <w:t xml:space="preserve"> </w:t>
        </w:r>
        <w:r w:rsidDel="005463C8">
          <w:rPr>
            <w:rFonts w:eastAsia="Times New Roman" w:cs="Arial"/>
            <w:sz w:val="22"/>
          </w:rPr>
          <w:t>2014  43(</w:t>
        </w:r>
        <w:r w:rsidR="005311A4" w:rsidRPr="005311A4" w:rsidDel="005463C8">
          <w:rPr>
            <w:rFonts w:eastAsia="Times New Roman" w:cs="Arial"/>
            <w:sz w:val="22"/>
          </w:rPr>
          <w:t>6</w:t>
        </w:r>
        <w:r w:rsidDel="005463C8">
          <w:rPr>
            <w:rFonts w:eastAsia="Times New Roman" w:cs="Arial"/>
            <w:sz w:val="22"/>
          </w:rPr>
          <w:t>):</w:t>
        </w:r>
        <w:r w:rsidR="005311A4" w:rsidRPr="005311A4" w:rsidDel="005463C8">
          <w:rPr>
            <w:rFonts w:eastAsia="Times New Roman" w:cs="Arial"/>
            <w:sz w:val="22"/>
          </w:rPr>
          <w:t xml:space="preserve"> 845-850</w:t>
        </w:r>
      </w:moveFrom>
    </w:p>
    <w:moveFromRangeEnd w:id="387"/>
    <w:p w14:paraId="71BA7E6D" w14:textId="265806CE" w:rsidR="00712242" w:rsidDel="00B06698" w:rsidRDefault="00712242" w:rsidP="00281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del w:id="391" w:author="Heurtin-Roberts, Suzanne (NIH/NCI) [E]" w:date="2016-03-01T12:37:00Z"/>
          <w:rFonts w:eastAsia="Times New Roman" w:cs="Arial"/>
          <w:sz w:val="22"/>
        </w:rPr>
      </w:pPr>
    </w:p>
    <w:p w14:paraId="1B2F21A4" w14:textId="666FB342" w:rsidR="00A928F0" w:rsidRPr="00A928F0" w:rsidDel="00B06698" w:rsidRDefault="00281518" w:rsidP="00A92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del w:id="392" w:author="Heurtin-Roberts, Suzanne (NIH/NCI) [E]" w:date="2016-03-01T12:36:00Z"/>
          <w:rFonts w:eastAsia="Times New Roman" w:cs="Arial"/>
          <w:sz w:val="22"/>
        </w:rPr>
      </w:pPr>
      <w:del w:id="393" w:author="Heurtin-Roberts, Suzanne (NIH/NCI) [E]" w:date="2016-03-01T12:36:00Z">
        <w:r w:rsidRPr="00D420E5" w:rsidDel="00B06698">
          <w:rPr>
            <w:rFonts w:eastAsia="Times New Roman" w:cs="Arial"/>
            <w:sz w:val="22"/>
          </w:rPr>
          <w:delText>Green CA, Duan N, Gibbons RD, Hoagwood KE, Pal</w:delText>
        </w:r>
        <w:r w:rsidDel="00B06698">
          <w:rPr>
            <w:rFonts w:eastAsia="Times New Roman" w:cs="Arial"/>
            <w:sz w:val="22"/>
          </w:rPr>
          <w:delText xml:space="preserve">inkas LA, Wisdom JP. Approaches </w:delText>
        </w:r>
        <w:r w:rsidRPr="00D420E5" w:rsidDel="00B06698">
          <w:rPr>
            <w:rFonts w:eastAsia="Times New Roman" w:cs="Arial"/>
            <w:sz w:val="22"/>
          </w:rPr>
          <w:delText>to Mixed Methods Dissemination and Implementation Research: Methods, Strengths,</w:delText>
        </w:r>
        <w:r w:rsidDel="00B06698">
          <w:rPr>
            <w:rFonts w:eastAsia="Times New Roman" w:cs="Arial"/>
            <w:sz w:val="22"/>
          </w:rPr>
          <w:delText xml:space="preserve"> </w:delText>
        </w:r>
        <w:r w:rsidRPr="00D420E5" w:rsidDel="00B06698">
          <w:rPr>
            <w:rFonts w:eastAsia="Times New Roman" w:cs="Arial"/>
            <w:sz w:val="22"/>
          </w:rPr>
          <w:delText>Caveats, and Opportunities. Adm Policy Ment Health. 2014 Apr 11. [Epub ahead of</w:delText>
        </w:r>
        <w:r w:rsidDel="00B06698">
          <w:rPr>
            <w:rFonts w:eastAsia="Times New Roman" w:cs="Arial"/>
            <w:sz w:val="22"/>
          </w:rPr>
          <w:delText xml:space="preserve"> </w:delText>
        </w:r>
        <w:r w:rsidRPr="00D420E5" w:rsidDel="00B06698">
          <w:rPr>
            <w:rFonts w:eastAsia="Times New Roman" w:cs="Arial"/>
            <w:sz w:val="22"/>
          </w:rPr>
          <w:delText xml:space="preserve">print] </w:delText>
        </w:r>
        <w:r w:rsidR="00A928F0" w:rsidRPr="00A928F0" w:rsidDel="00B06698">
          <w:rPr>
            <w:rFonts w:eastAsia="Times New Roman" w:cs="Arial"/>
            <w:sz w:val="22"/>
          </w:rPr>
          <w:delText xml:space="preserve">Palinkas </w:delText>
        </w:r>
        <w:r w:rsidR="00A928F0" w:rsidDel="00B06698">
          <w:rPr>
            <w:rFonts w:eastAsia="Times New Roman" w:cs="Arial"/>
            <w:sz w:val="22"/>
          </w:rPr>
          <w:delText>LA.</w:delText>
        </w:r>
        <w:r w:rsidR="00A928F0" w:rsidRPr="00A928F0" w:rsidDel="00B06698">
          <w:rPr>
            <w:rFonts w:eastAsia="Times New Roman" w:cs="Arial"/>
            <w:sz w:val="22"/>
          </w:rPr>
          <w:delText xml:space="preserve"> Qualitative and Mixed Methods in Mental Health Services and Implementation</w:delText>
        </w:r>
      </w:del>
    </w:p>
    <w:p w14:paraId="382AF984" w14:textId="4980FA01" w:rsidR="00A928F0" w:rsidDel="00B06698" w:rsidRDefault="00A928F0" w:rsidP="00A92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del w:id="394" w:author="Heurtin-Roberts, Suzanne (NIH/NCI) [E]" w:date="2016-03-01T12:36:00Z"/>
          <w:rFonts w:eastAsia="Times New Roman" w:cs="Arial"/>
          <w:sz w:val="22"/>
        </w:rPr>
      </w:pPr>
      <w:del w:id="395" w:author="Heurtin-Roberts, Suzanne (NIH/NCI) [E]" w:date="2016-03-01T12:36:00Z">
        <w:r w:rsidDel="00B06698">
          <w:rPr>
            <w:rFonts w:eastAsia="Times New Roman" w:cs="Arial"/>
            <w:sz w:val="22"/>
          </w:rPr>
          <w:tab/>
        </w:r>
        <w:r w:rsidRPr="00A928F0" w:rsidDel="00B06698">
          <w:rPr>
            <w:rFonts w:eastAsia="Times New Roman" w:cs="Arial"/>
            <w:sz w:val="22"/>
          </w:rPr>
          <w:delText>Research, J</w:delText>
        </w:r>
        <w:r w:rsidDel="00B06698">
          <w:rPr>
            <w:rFonts w:eastAsia="Times New Roman" w:cs="Arial"/>
            <w:sz w:val="22"/>
          </w:rPr>
          <w:delText xml:space="preserve"> </w:delText>
        </w:r>
        <w:r w:rsidRPr="00A928F0" w:rsidDel="00B06698">
          <w:rPr>
            <w:rFonts w:eastAsia="Times New Roman" w:cs="Arial"/>
            <w:sz w:val="22"/>
          </w:rPr>
          <w:delText>of Clin</w:delText>
        </w:r>
        <w:r w:rsidDel="00B06698">
          <w:rPr>
            <w:rFonts w:eastAsia="Times New Roman" w:cs="Arial"/>
            <w:sz w:val="22"/>
          </w:rPr>
          <w:delText xml:space="preserve"> Child &amp; Adolescent Psych. 2014 </w:delText>
        </w:r>
        <w:r w:rsidRPr="00A928F0" w:rsidDel="00B06698">
          <w:rPr>
            <w:rFonts w:eastAsia="Times New Roman" w:cs="Arial"/>
            <w:sz w:val="22"/>
          </w:rPr>
          <w:delText>43</w:delText>
        </w:r>
        <w:r w:rsidDel="00B06698">
          <w:rPr>
            <w:rFonts w:eastAsia="Times New Roman" w:cs="Arial"/>
            <w:sz w:val="22"/>
          </w:rPr>
          <w:delText>(</w:delText>
        </w:r>
        <w:r w:rsidRPr="00A928F0" w:rsidDel="00B06698">
          <w:rPr>
            <w:rFonts w:eastAsia="Times New Roman" w:cs="Arial"/>
            <w:sz w:val="22"/>
          </w:rPr>
          <w:delText>6</w:delText>
        </w:r>
        <w:r w:rsidDel="00B06698">
          <w:rPr>
            <w:rFonts w:eastAsia="Times New Roman" w:cs="Arial"/>
            <w:sz w:val="22"/>
          </w:rPr>
          <w:delText>):</w:delText>
        </w:r>
        <w:r w:rsidRPr="00A928F0" w:rsidDel="00B06698">
          <w:rPr>
            <w:rFonts w:eastAsia="Times New Roman" w:cs="Arial"/>
            <w:sz w:val="22"/>
          </w:rPr>
          <w:delText xml:space="preserve"> 851-861</w:delText>
        </w:r>
      </w:del>
    </w:p>
    <w:p w14:paraId="4669A0BA" w14:textId="77777777" w:rsidR="00E37DC7" w:rsidRDefault="00E37DC7" w:rsidP="00281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ins w:id="396" w:author="Heurtin-Roberts, Suzanne (NIH/NCI) [E]" w:date="2016-01-13T15:09:00Z"/>
          <w:rFonts w:eastAsia="Times New Roman" w:cs="Arial"/>
          <w:sz w:val="22"/>
        </w:rPr>
      </w:pPr>
    </w:p>
    <w:p w14:paraId="4AF23540" w14:textId="77777777" w:rsidR="00281518" w:rsidRDefault="00281518" w:rsidP="00281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sz w:val="22"/>
        </w:rPr>
      </w:pPr>
      <w:r w:rsidRPr="002A57F1">
        <w:rPr>
          <w:rFonts w:eastAsia="Times New Roman" w:cs="Arial"/>
          <w:b/>
          <w:sz w:val="22"/>
          <w:rPrChange w:id="397" w:author="Heurtin-Roberts, Suzanne (NIH/NCI) [E]" w:date="2016-03-01T12:57:00Z">
            <w:rPr>
              <w:rFonts w:eastAsia="Times New Roman" w:cs="Arial"/>
              <w:sz w:val="22"/>
            </w:rPr>
          </w:rPrChange>
        </w:rPr>
        <w:t>Palinkas LA,</w:t>
      </w:r>
      <w:r w:rsidRPr="00D420E5">
        <w:rPr>
          <w:rFonts w:eastAsia="Times New Roman" w:cs="Arial"/>
          <w:sz w:val="22"/>
        </w:rPr>
        <w:t xml:space="preserve"> Aarons GA, Horwitz S, Chamberlain P, </w:t>
      </w:r>
      <w:proofErr w:type="spellStart"/>
      <w:r w:rsidRPr="00D420E5">
        <w:rPr>
          <w:rFonts w:eastAsia="Times New Roman" w:cs="Arial"/>
          <w:sz w:val="22"/>
        </w:rPr>
        <w:t>Hurlburt</w:t>
      </w:r>
      <w:proofErr w:type="spellEnd"/>
      <w:r w:rsidRPr="00D420E5">
        <w:rPr>
          <w:rFonts w:eastAsia="Times New Roman" w:cs="Arial"/>
          <w:sz w:val="22"/>
        </w:rPr>
        <w:t xml:space="preserve"> M, </w:t>
      </w:r>
      <w:proofErr w:type="spellStart"/>
      <w:r w:rsidRPr="00D420E5">
        <w:rPr>
          <w:rFonts w:eastAsia="Times New Roman" w:cs="Arial"/>
          <w:sz w:val="22"/>
        </w:rPr>
        <w:t>Landsverk</w:t>
      </w:r>
      <w:proofErr w:type="spellEnd"/>
      <w:r w:rsidRPr="00D420E5">
        <w:rPr>
          <w:rFonts w:eastAsia="Times New Roman" w:cs="Arial"/>
          <w:sz w:val="22"/>
        </w:rPr>
        <w:t xml:space="preserve"> J.</w:t>
      </w:r>
      <w:r>
        <w:rPr>
          <w:rFonts w:eastAsia="Times New Roman" w:cs="Arial"/>
          <w:sz w:val="22"/>
        </w:rPr>
        <w:t xml:space="preserve"> </w:t>
      </w:r>
      <w:r w:rsidRPr="00D420E5">
        <w:rPr>
          <w:rFonts w:eastAsia="Times New Roman" w:cs="Arial"/>
          <w:sz w:val="22"/>
        </w:rPr>
        <w:t xml:space="preserve">Mixed method designs in implementation research. </w:t>
      </w:r>
      <w:proofErr w:type="spellStart"/>
      <w:proofErr w:type="gramStart"/>
      <w:r w:rsidRPr="00D420E5">
        <w:rPr>
          <w:rFonts w:eastAsia="Times New Roman" w:cs="Arial"/>
          <w:sz w:val="22"/>
        </w:rPr>
        <w:t>Adm</w:t>
      </w:r>
      <w:proofErr w:type="spellEnd"/>
      <w:r w:rsidRPr="00D420E5">
        <w:rPr>
          <w:rFonts w:eastAsia="Times New Roman" w:cs="Arial"/>
          <w:sz w:val="22"/>
        </w:rPr>
        <w:t xml:space="preserve"> Policy </w:t>
      </w:r>
      <w:proofErr w:type="spellStart"/>
      <w:r w:rsidRPr="00D420E5">
        <w:rPr>
          <w:rFonts w:eastAsia="Times New Roman" w:cs="Arial"/>
          <w:sz w:val="22"/>
        </w:rPr>
        <w:t>Ment</w:t>
      </w:r>
      <w:proofErr w:type="spellEnd"/>
      <w:r w:rsidRPr="00D420E5">
        <w:rPr>
          <w:rFonts w:eastAsia="Times New Roman" w:cs="Arial"/>
          <w:sz w:val="22"/>
        </w:rPr>
        <w:t xml:space="preserve"> Health.</w:t>
      </w:r>
      <w:proofErr w:type="gramEnd"/>
      <w:r w:rsidRPr="00D420E5">
        <w:rPr>
          <w:rFonts w:eastAsia="Times New Roman" w:cs="Arial"/>
          <w:sz w:val="22"/>
        </w:rPr>
        <w:t xml:space="preserve"> 2011</w:t>
      </w:r>
      <w:r>
        <w:rPr>
          <w:rFonts w:eastAsia="Times New Roman" w:cs="Arial"/>
          <w:sz w:val="22"/>
        </w:rPr>
        <w:t xml:space="preserve"> </w:t>
      </w:r>
      <w:r w:rsidRPr="00D420E5">
        <w:rPr>
          <w:rFonts w:eastAsia="Times New Roman" w:cs="Arial"/>
          <w:sz w:val="22"/>
        </w:rPr>
        <w:t>Jan</w:t>
      </w:r>
      <w:proofErr w:type="gramStart"/>
      <w:r w:rsidRPr="00D420E5">
        <w:rPr>
          <w:rFonts w:eastAsia="Times New Roman" w:cs="Arial"/>
          <w:sz w:val="22"/>
        </w:rPr>
        <w:t>;38</w:t>
      </w:r>
      <w:proofErr w:type="gramEnd"/>
      <w:r w:rsidRPr="00D420E5">
        <w:rPr>
          <w:rFonts w:eastAsia="Times New Roman" w:cs="Arial"/>
          <w:sz w:val="22"/>
        </w:rPr>
        <w:t xml:space="preserve">(1):44-53. </w:t>
      </w:r>
    </w:p>
    <w:p w14:paraId="7637EF0B" w14:textId="77777777" w:rsidR="00E37DC7" w:rsidRDefault="00E37DC7" w:rsidP="00281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ins w:id="398" w:author="Heurtin-Roberts, Suzanne (NIH/NCI) [E]" w:date="2016-01-13T15:09:00Z"/>
          <w:rFonts w:eastAsia="Times New Roman" w:cs="Arial"/>
          <w:sz w:val="22"/>
        </w:rPr>
      </w:pPr>
    </w:p>
    <w:p w14:paraId="2088C447" w14:textId="13CD3A07" w:rsidR="00D420E5" w:rsidRDefault="00D420E5" w:rsidP="00281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ins w:id="399" w:author="Heurtin-Roberts, Suzanne (NIH/NCI) [E]" w:date="2016-01-13T16:10:00Z"/>
          <w:rFonts w:eastAsia="Times New Roman" w:cs="Arial"/>
          <w:sz w:val="22"/>
        </w:rPr>
      </w:pPr>
      <w:r w:rsidRPr="002A57F1">
        <w:rPr>
          <w:rFonts w:eastAsia="Times New Roman" w:cs="Arial"/>
          <w:b/>
          <w:sz w:val="22"/>
          <w:rPrChange w:id="400" w:author="Heurtin-Roberts, Suzanne (NIH/NCI) [E]" w:date="2016-03-01T12:57:00Z">
            <w:rPr>
              <w:rFonts w:eastAsia="Times New Roman" w:cs="Arial"/>
              <w:sz w:val="22"/>
            </w:rPr>
          </w:rPrChange>
        </w:rPr>
        <w:t>Palinkas LA,</w:t>
      </w:r>
      <w:r w:rsidRPr="00D420E5">
        <w:rPr>
          <w:rFonts w:eastAsia="Times New Roman" w:cs="Arial"/>
          <w:sz w:val="22"/>
        </w:rPr>
        <w:t xml:space="preserve"> Horwitz SM, Green CA, Wisdom JP, </w:t>
      </w:r>
      <w:proofErr w:type="spellStart"/>
      <w:r w:rsidRPr="00D420E5">
        <w:rPr>
          <w:rFonts w:eastAsia="Times New Roman" w:cs="Arial"/>
          <w:sz w:val="22"/>
        </w:rPr>
        <w:t>Duan</w:t>
      </w:r>
      <w:proofErr w:type="spellEnd"/>
      <w:r w:rsidRPr="00D420E5">
        <w:rPr>
          <w:rFonts w:eastAsia="Times New Roman" w:cs="Arial"/>
          <w:sz w:val="22"/>
        </w:rPr>
        <w:t xml:space="preserve"> N, </w:t>
      </w:r>
      <w:proofErr w:type="spellStart"/>
      <w:r w:rsidRPr="00D420E5">
        <w:rPr>
          <w:rFonts w:eastAsia="Times New Roman" w:cs="Arial"/>
          <w:sz w:val="22"/>
        </w:rPr>
        <w:t>Hoagwood</w:t>
      </w:r>
      <w:proofErr w:type="spellEnd"/>
      <w:r w:rsidRPr="00D420E5">
        <w:rPr>
          <w:rFonts w:eastAsia="Times New Roman" w:cs="Arial"/>
          <w:sz w:val="22"/>
        </w:rPr>
        <w:t xml:space="preserve"> K. Purposeful</w:t>
      </w:r>
      <w:r w:rsidR="00281518">
        <w:rPr>
          <w:rFonts w:eastAsia="Times New Roman" w:cs="Arial"/>
          <w:sz w:val="22"/>
        </w:rPr>
        <w:t xml:space="preserve"> </w:t>
      </w:r>
      <w:r w:rsidRPr="00D420E5">
        <w:rPr>
          <w:rFonts w:eastAsia="Times New Roman" w:cs="Arial"/>
          <w:sz w:val="22"/>
        </w:rPr>
        <w:t>Sampling for Qualitative Data Collection and Analysis in Mixed Method</w:t>
      </w:r>
      <w:r w:rsidR="00281518">
        <w:rPr>
          <w:rFonts w:eastAsia="Times New Roman" w:cs="Arial"/>
          <w:sz w:val="22"/>
        </w:rPr>
        <w:t xml:space="preserve"> </w:t>
      </w:r>
      <w:r w:rsidRPr="00D420E5">
        <w:rPr>
          <w:rFonts w:eastAsia="Times New Roman" w:cs="Arial"/>
          <w:sz w:val="22"/>
        </w:rPr>
        <w:t xml:space="preserve">Implementation Research. </w:t>
      </w:r>
      <w:proofErr w:type="spellStart"/>
      <w:proofErr w:type="gramStart"/>
      <w:r w:rsidRPr="00D420E5">
        <w:rPr>
          <w:rFonts w:eastAsia="Times New Roman" w:cs="Arial"/>
          <w:sz w:val="22"/>
        </w:rPr>
        <w:t>Adm</w:t>
      </w:r>
      <w:proofErr w:type="spellEnd"/>
      <w:r w:rsidRPr="00D420E5">
        <w:rPr>
          <w:rFonts w:eastAsia="Times New Roman" w:cs="Arial"/>
          <w:sz w:val="22"/>
        </w:rPr>
        <w:t xml:space="preserve"> Policy </w:t>
      </w:r>
      <w:proofErr w:type="spellStart"/>
      <w:r w:rsidRPr="00D420E5">
        <w:rPr>
          <w:rFonts w:eastAsia="Times New Roman" w:cs="Arial"/>
          <w:sz w:val="22"/>
        </w:rPr>
        <w:t>Ment</w:t>
      </w:r>
      <w:proofErr w:type="spellEnd"/>
      <w:r w:rsidRPr="00D420E5">
        <w:rPr>
          <w:rFonts w:eastAsia="Times New Roman" w:cs="Arial"/>
          <w:sz w:val="22"/>
        </w:rPr>
        <w:t xml:space="preserve"> Health.</w:t>
      </w:r>
      <w:proofErr w:type="gramEnd"/>
      <w:r w:rsidRPr="00D420E5">
        <w:rPr>
          <w:rFonts w:eastAsia="Times New Roman" w:cs="Arial"/>
          <w:sz w:val="22"/>
        </w:rPr>
        <w:t xml:space="preserve"> </w:t>
      </w:r>
      <w:proofErr w:type="gramStart"/>
      <w:r w:rsidRPr="00D420E5">
        <w:rPr>
          <w:rFonts w:eastAsia="Times New Roman" w:cs="Arial"/>
          <w:sz w:val="22"/>
        </w:rPr>
        <w:t>2013 Nov 6.</w:t>
      </w:r>
      <w:proofErr w:type="gramEnd"/>
      <w:r w:rsidRPr="00D420E5">
        <w:rPr>
          <w:rFonts w:eastAsia="Times New Roman" w:cs="Arial"/>
          <w:sz w:val="22"/>
        </w:rPr>
        <w:t xml:space="preserve"> [</w:t>
      </w:r>
      <w:proofErr w:type="spellStart"/>
      <w:r w:rsidRPr="00D420E5">
        <w:rPr>
          <w:rFonts w:eastAsia="Times New Roman" w:cs="Arial"/>
          <w:sz w:val="22"/>
        </w:rPr>
        <w:t>Epub</w:t>
      </w:r>
      <w:proofErr w:type="spellEnd"/>
      <w:r w:rsidRPr="00D420E5">
        <w:rPr>
          <w:rFonts w:eastAsia="Times New Roman" w:cs="Arial"/>
          <w:sz w:val="22"/>
        </w:rPr>
        <w:t xml:space="preserve"> ahead of</w:t>
      </w:r>
      <w:r w:rsidR="00281518">
        <w:rPr>
          <w:rFonts w:eastAsia="Times New Roman" w:cs="Arial"/>
          <w:sz w:val="22"/>
        </w:rPr>
        <w:t xml:space="preserve"> </w:t>
      </w:r>
      <w:r w:rsidRPr="00D420E5">
        <w:rPr>
          <w:rFonts w:eastAsia="Times New Roman" w:cs="Arial"/>
          <w:sz w:val="22"/>
        </w:rPr>
        <w:t xml:space="preserve">print] </w:t>
      </w:r>
    </w:p>
    <w:p w14:paraId="2BA2E94A" w14:textId="77777777" w:rsidR="00D654D4" w:rsidRDefault="00D654D4" w:rsidP="00281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ins w:id="401" w:author="Heurtin-Roberts, Suzanne (NIH/NCI) [E]" w:date="2016-01-13T16:09:00Z"/>
          <w:rFonts w:eastAsia="Times New Roman" w:cs="Arial"/>
          <w:sz w:val="22"/>
        </w:rPr>
      </w:pPr>
    </w:p>
    <w:p w14:paraId="7A1B8613" w14:textId="0CF388FB" w:rsidR="00125A29" w:rsidRDefault="00D654D4" w:rsidP="00D65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ins w:id="402" w:author="Heurtin-Roberts, Suzanne (NIH/NCI) [E]" w:date="2016-03-01T13:03:00Z"/>
          <w:rFonts w:eastAsia="Times New Roman" w:cs="Arial"/>
          <w:sz w:val="22"/>
        </w:rPr>
      </w:pPr>
      <w:ins w:id="403" w:author="Heurtin-Roberts, Suzanne (NIH/NCI) [E]" w:date="2016-01-13T16:10:00Z">
        <w:r w:rsidRPr="002A57F1">
          <w:rPr>
            <w:rFonts w:eastAsia="Times New Roman" w:cs="Arial"/>
            <w:b/>
            <w:sz w:val="22"/>
            <w:rPrChange w:id="404" w:author="Heurtin-Roberts, Suzanne (NIH/NCI) [E]" w:date="2016-03-01T12:58:00Z">
              <w:rPr>
                <w:rFonts w:eastAsia="Times New Roman" w:cs="Arial"/>
                <w:sz w:val="22"/>
              </w:rPr>
            </w:rPrChange>
          </w:rPr>
          <w:t>Palinkas, L. A.</w:t>
        </w:r>
        <w:r w:rsidRPr="00D654D4">
          <w:rPr>
            <w:rFonts w:eastAsia="Times New Roman" w:cs="Arial"/>
            <w:sz w:val="22"/>
          </w:rPr>
          <w:t xml:space="preserve"> (2014). "Qualitative and mixed methods in mental health services and implementation research." </w:t>
        </w:r>
        <w:r w:rsidRPr="00D654D4">
          <w:rPr>
            <w:rFonts w:eastAsia="Times New Roman" w:cs="Arial"/>
            <w:sz w:val="22"/>
            <w:u w:val="single"/>
          </w:rPr>
          <w:t xml:space="preserve">J </w:t>
        </w:r>
        <w:proofErr w:type="spellStart"/>
        <w:r w:rsidRPr="00D654D4">
          <w:rPr>
            <w:rFonts w:eastAsia="Times New Roman" w:cs="Arial"/>
            <w:sz w:val="22"/>
            <w:u w:val="single"/>
          </w:rPr>
          <w:t>Clin</w:t>
        </w:r>
        <w:proofErr w:type="spellEnd"/>
        <w:r w:rsidRPr="00D654D4">
          <w:rPr>
            <w:rFonts w:eastAsia="Times New Roman" w:cs="Arial"/>
            <w:sz w:val="22"/>
            <w:u w:val="single"/>
          </w:rPr>
          <w:t xml:space="preserve"> Child </w:t>
        </w:r>
        <w:proofErr w:type="spellStart"/>
        <w:r w:rsidRPr="00D654D4">
          <w:rPr>
            <w:rFonts w:eastAsia="Times New Roman" w:cs="Arial"/>
            <w:sz w:val="22"/>
            <w:u w:val="single"/>
          </w:rPr>
          <w:t>Adolesc</w:t>
        </w:r>
        <w:proofErr w:type="spellEnd"/>
        <w:r w:rsidRPr="00D654D4">
          <w:rPr>
            <w:rFonts w:eastAsia="Times New Roman" w:cs="Arial"/>
            <w:sz w:val="22"/>
            <w:u w:val="single"/>
          </w:rPr>
          <w:t xml:space="preserve"> </w:t>
        </w:r>
        <w:proofErr w:type="spellStart"/>
        <w:r w:rsidRPr="00D654D4">
          <w:rPr>
            <w:rFonts w:eastAsia="Times New Roman" w:cs="Arial"/>
            <w:sz w:val="22"/>
            <w:u w:val="single"/>
          </w:rPr>
          <w:t>Psychol</w:t>
        </w:r>
        <w:proofErr w:type="spellEnd"/>
        <w:r w:rsidRPr="00D654D4">
          <w:rPr>
            <w:rFonts w:eastAsia="Times New Roman" w:cs="Arial"/>
            <w:sz w:val="22"/>
          </w:rPr>
          <w:t xml:space="preserve"> </w:t>
        </w:r>
        <w:r w:rsidRPr="00D654D4">
          <w:rPr>
            <w:rFonts w:eastAsia="Times New Roman" w:cs="Arial"/>
            <w:b/>
            <w:bCs/>
            <w:sz w:val="22"/>
          </w:rPr>
          <w:t>43</w:t>
        </w:r>
        <w:r w:rsidRPr="00D654D4">
          <w:rPr>
            <w:rFonts w:eastAsia="Times New Roman" w:cs="Arial"/>
            <w:sz w:val="22"/>
          </w:rPr>
          <w:t>(6): 851-861.</w:t>
        </w:r>
      </w:ins>
    </w:p>
    <w:p w14:paraId="75DAC53F" w14:textId="77777777" w:rsidR="00125A29" w:rsidRPr="00D654D4" w:rsidRDefault="00125A29" w:rsidP="00D65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ins w:id="405" w:author="Heurtin-Roberts, Suzanne (NIH/NCI) [E]" w:date="2016-01-13T16:10:00Z"/>
          <w:rFonts w:eastAsia="Times New Roman" w:cs="Arial"/>
          <w:sz w:val="22"/>
        </w:rPr>
      </w:pPr>
    </w:p>
    <w:p w14:paraId="06C0D2A8" w14:textId="26901325" w:rsidR="00D654D4" w:rsidRDefault="00D654D4" w:rsidP="00D65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ins w:id="406" w:author="Heurtin-Roberts, Suzanne (NIH/NCI) [E]" w:date="2016-01-13T16:09:00Z"/>
          <w:rFonts w:eastAsia="Times New Roman" w:cs="Arial"/>
          <w:sz w:val="22"/>
        </w:rPr>
      </w:pPr>
      <w:ins w:id="407" w:author="Heurtin-Roberts, Suzanne (NIH/NCI) [E]" w:date="2016-01-13T16:10:00Z">
        <w:r w:rsidRPr="00D654D4">
          <w:rPr>
            <w:rFonts w:eastAsia="Times New Roman" w:cs="Arial"/>
            <w:sz w:val="22"/>
          </w:rPr>
          <w:tab/>
          <w:t xml:space="preserve">Qualitative and mixed methods play a prominent role in mental health services research. However, the standards for their use are not always evident, especially for those not trained in such methods. This article reviews the rationale and common approaches to using qualitative and mixed methods in mental health services and implementation research based on a review of the articles included in this special series along with representative </w:t>
        </w:r>
        <w:r w:rsidRPr="00D654D4">
          <w:rPr>
            <w:rFonts w:eastAsia="Times New Roman" w:cs="Arial"/>
            <w:sz w:val="22"/>
          </w:rPr>
          <w:lastRenderedPageBreak/>
          <w:t xml:space="preserve">examples from the literature. Qualitative methods are used to provide a "thick description" or depth of understanding to complement breadth of understanding afforded by quantitative methods, elicit the perspective of those being studied, explore issues that have not been well studied, develop conceptual theories or test hypotheses, or evaluate the process of a phenomenon or intervention. Qualitative methods adhere </w:t>
        </w:r>
        <w:proofErr w:type="gramStart"/>
        <w:r w:rsidRPr="00D654D4">
          <w:rPr>
            <w:rFonts w:eastAsia="Times New Roman" w:cs="Arial"/>
            <w:sz w:val="22"/>
          </w:rPr>
          <w:t>to</w:t>
        </w:r>
        <w:proofErr w:type="gramEnd"/>
        <w:r w:rsidRPr="00D654D4">
          <w:rPr>
            <w:rFonts w:eastAsia="Times New Roman" w:cs="Arial"/>
            <w:sz w:val="22"/>
          </w:rPr>
          <w:t xml:space="preserve"> many of the same principles of scientific rigor as quantitative methods but often differ with respect to study design, data collection, and data analysis strategies. For instance, participants for qualitative studies are usually sampled purposefully rather than at random and the design usually reflects an iterative process alternating between data collection and analysis. The most common techniques for data collection are individual </w:t>
        </w:r>
        <w:proofErr w:type="spellStart"/>
        <w:r w:rsidRPr="00D654D4">
          <w:rPr>
            <w:rFonts w:eastAsia="Times New Roman" w:cs="Arial"/>
            <w:sz w:val="22"/>
          </w:rPr>
          <w:t>semistructured</w:t>
        </w:r>
        <w:proofErr w:type="spellEnd"/>
        <w:r w:rsidRPr="00D654D4">
          <w:rPr>
            <w:rFonts w:eastAsia="Times New Roman" w:cs="Arial"/>
            <w:sz w:val="22"/>
          </w:rPr>
          <w:t xml:space="preserve"> interviews, focus groups, document reviews, and participant observation. Strategies for analysis are usually inductive, based on principles of grounded theory or phenomenology. Qualitative methods are also used in combination with quantitative methods in mixed-method designs for convergence, complementarity, expansion, development, and sampling. Rigorously applied qualitative methods offer great potential in contributing to the scientific foundation of mental health services research.</w:t>
        </w:r>
      </w:ins>
    </w:p>
    <w:p w14:paraId="56D2741A" w14:textId="77777777" w:rsidR="00D654D4" w:rsidRDefault="00D654D4" w:rsidP="00281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ins w:id="408" w:author="Heurtin-Roberts, Suzanne (NIH/NCI) [E]" w:date="2016-01-13T15:43:00Z"/>
          <w:rFonts w:eastAsia="Times New Roman" w:cs="Arial"/>
          <w:sz w:val="22"/>
        </w:rPr>
      </w:pPr>
    </w:p>
    <w:p w14:paraId="4C09C562" w14:textId="1222C9D6" w:rsidR="00C8673D" w:rsidRDefault="00D654D4" w:rsidP="00D654D4">
      <w:pPr>
        <w:spacing w:after="0" w:line="240" w:lineRule="auto"/>
        <w:ind w:left="360" w:hanging="360"/>
        <w:rPr>
          <w:ins w:id="409" w:author="Heurtin-Roberts, Suzanne (NIH/NCI) [E]" w:date="2016-03-01T12:47:00Z"/>
          <w:rFonts w:cs="Arial"/>
          <w:sz w:val="22"/>
        </w:rPr>
      </w:pPr>
      <w:ins w:id="410" w:author="Heurtin-Roberts, Suzanne (NIH/NCI) [E]" w:date="2016-01-13T16:09:00Z">
        <w:r w:rsidRPr="002A57F1">
          <w:rPr>
            <w:rFonts w:cs="Arial"/>
            <w:b/>
            <w:sz w:val="22"/>
            <w:rPrChange w:id="411" w:author="Heurtin-Roberts, Suzanne (NIH/NCI) [E]" w:date="2016-03-01T12:58:00Z">
              <w:rPr>
                <w:rFonts w:cs="Arial"/>
                <w:sz w:val="22"/>
              </w:rPr>
            </w:rPrChange>
          </w:rPr>
          <w:t>Pilling SA,</w:t>
        </w:r>
        <w:r w:rsidRPr="00D420E5">
          <w:rPr>
            <w:rFonts w:cs="Arial"/>
            <w:sz w:val="22"/>
          </w:rPr>
          <w:t xml:space="preserve"> Williams MB, Brackett RH, </w:t>
        </w:r>
        <w:proofErr w:type="spellStart"/>
        <w:r w:rsidRPr="00D420E5">
          <w:rPr>
            <w:rFonts w:cs="Arial"/>
            <w:sz w:val="22"/>
          </w:rPr>
          <w:t>Gourley</w:t>
        </w:r>
        <w:proofErr w:type="spellEnd"/>
        <w:r w:rsidRPr="00D420E5">
          <w:rPr>
            <w:rFonts w:cs="Arial"/>
            <w:sz w:val="22"/>
          </w:rPr>
          <w:t xml:space="preserve"> R, Vander </w:t>
        </w:r>
        <w:proofErr w:type="spellStart"/>
        <w:r w:rsidRPr="00D420E5">
          <w:rPr>
            <w:rFonts w:cs="Arial"/>
            <w:sz w:val="22"/>
          </w:rPr>
          <w:t>Weg</w:t>
        </w:r>
        <w:proofErr w:type="spellEnd"/>
        <w:r w:rsidRPr="00D420E5">
          <w:rPr>
            <w:rFonts w:cs="Arial"/>
            <w:sz w:val="22"/>
          </w:rPr>
          <w:t xml:space="preserve"> MW, Christensen AJ, </w:t>
        </w:r>
        <w:proofErr w:type="spellStart"/>
        <w:r w:rsidRPr="00D420E5">
          <w:rPr>
            <w:rFonts w:cs="Arial"/>
            <w:sz w:val="22"/>
          </w:rPr>
          <w:t>Kaboli</w:t>
        </w:r>
        <w:proofErr w:type="spellEnd"/>
        <w:r w:rsidRPr="00D420E5">
          <w:rPr>
            <w:rFonts w:cs="Arial"/>
            <w:sz w:val="22"/>
          </w:rPr>
          <w:t xml:space="preserve"> PJ, </w:t>
        </w:r>
        <w:r w:rsidRPr="00D420E5">
          <w:rPr>
            <w:rFonts w:cs="Arial"/>
            <w:b/>
            <w:bCs/>
            <w:sz w:val="22"/>
          </w:rPr>
          <w:t>Reisinger HS.</w:t>
        </w:r>
        <w:r w:rsidRPr="00D420E5">
          <w:rPr>
            <w:rFonts w:cs="Arial"/>
            <w:sz w:val="22"/>
          </w:rPr>
          <w:t xml:space="preserve"> </w:t>
        </w:r>
        <w:proofErr w:type="gramStart"/>
        <w:r w:rsidRPr="00D420E5">
          <w:rPr>
            <w:rFonts w:cs="Arial"/>
            <w:sz w:val="22"/>
          </w:rPr>
          <w:t>Activating Patients to Engage Their Providers in the Use of Evidence-Based Medicine: A Qualitative Evaluation of the Patients’ Perspective among Participants of the VA Project to Implement Diuretics (VAPID).</w:t>
        </w:r>
        <w:proofErr w:type="gramEnd"/>
        <w:r w:rsidRPr="00D420E5">
          <w:rPr>
            <w:rFonts w:cs="Arial"/>
            <w:sz w:val="22"/>
          </w:rPr>
          <w:t xml:space="preserve"> Implement Sci. 2010</w:t>
        </w:r>
        <w:proofErr w:type="gramStart"/>
        <w:r w:rsidRPr="00D420E5">
          <w:rPr>
            <w:rFonts w:cs="Arial"/>
            <w:sz w:val="22"/>
          </w:rPr>
          <w:t>;5:23</w:t>
        </w:r>
        <w:proofErr w:type="gramEnd"/>
        <w:r w:rsidRPr="00D420E5">
          <w:rPr>
            <w:rFonts w:cs="Arial"/>
            <w:sz w:val="22"/>
          </w:rPr>
          <w:t>.</w:t>
        </w:r>
      </w:ins>
    </w:p>
    <w:p w14:paraId="5BA5C502" w14:textId="77777777" w:rsidR="00B06698" w:rsidRDefault="00B06698" w:rsidP="00D654D4">
      <w:pPr>
        <w:spacing w:after="0" w:line="240" w:lineRule="auto"/>
        <w:ind w:left="360" w:hanging="360"/>
        <w:rPr>
          <w:ins w:id="412" w:author="Heurtin-Roberts, Suzanne (NIH/NCI) [E]" w:date="2016-03-01T12:47:00Z"/>
          <w:rFonts w:cs="Arial"/>
          <w:sz w:val="22"/>
        </w:rPr>
      </w:pPr>
    </w:p>
    <w:p w14:paraId="03ACD1F1" w14:textId="77777777" w:rsidR="00B06698" w:rsidRPr="00D420E5" w:rsidRDefault="00B06698" w:rsidP="00B06698">
      <w:pPr>
        <w:pStyle w:val="HTMLPreformatted"/>
        <w:ind w:left="360" w:hanging="360"/>
        <w:rPr>
          <w:ins w:id="413" w:author="Heurtin-Roberts, Suzanne (NIH/NCI) [E]" w:date="2016-03-01T12:48:00Z"/>
          <w:rFonts w:ascii="Arial" w:hAnsi="Arial" w:cs="Arial"/>
          <w:sz w:val="22"/>
          <w:szCs w:val="22"/>
        </w:rPr>
      </w:pPr>
      <w:ins w:id="414" w:author="Heurtin-Roberts, Suzanne (NIH/NCI) [E]" w:date="2016-03-01T12:48:00Z">
        <w:r w:rsidRPr="002A57F1">
          <w:rPr>
            <w:rFonts w:ascii="Arial" w:hAnsi="Arial" w:cs="Arial"/>
            <w:b/>
            <w:sz w:val="22"/>
            <w:szCs w:val="22"/>
            <w:rPrChange w:id="415" w:author="Heurtin-Roberts, Suzanne (NIH/NCI) [E]" w:date="2016-03-01T12:58:00Z">
              <w:rPr>
                <w:rFonts w:ascii="Arial" w:hAnsi="Arial" w:cs="Arial"/>
                <w:sz w:val="22"/>
                <w:szCs w:val="22"/>
              </w:rPr>
            </w:rPrChange>
          </w:rPr>
          <w:t>Proctor EK,</w:t>
        </w:r>
        <w:r w:rsidRPr="00D420E5">
          <w:rPr>
            <w:rFonts w:ascii="Arial" w:hAnsi="Arial" w:cs="Arial"/>
            <w:sz w:val="22"/>
            <w:szCs w:val="22"/>
          </w:rPr>
          <w:t xml:space="preserve"> Powell BJ, McMillen JC. Implementation strategies: recommendations for specifying and reporting. Implement Sci. 2013 Dec 1</w:t>
        </w:r>
        <w:proofErr w:type="gramStart"/>
        <w:r w:rsidRPr="00D420E5">
          <w:rPr>
            <w:rFonts w:ascii="Arial" w:hAnsi="Arial" w:cs="Arial"/>
            <w:sz w:val="22"/>
            <w:szCs w:val="22"/>
          </w:rPr>
          <w:t>;8:139</w:t>
        </w:r>
        <w:proofErr w:type="gramEnd"/>
        <w:r w:rsidRPr="00D420E5">
          <w:rPr>
            <w:rFonts w:ascii="Arial" w:hAnsi="Arial" w:cs="Arial"/>
            <w:sz w:val="22"/>
            <w:szCs w:val="22"/>
          </w:rPr>
          <w:t>.</w:t>
        </w:r>
      </w:ins>
    </w:p>
    <w:p w14:paraId="17FEAA53" w14:textId="77777777" w:rsidR="00B06698" w:rsidRDefault="00B06698" w:rsidP="00B0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16" w:author="Heurtin-Roberts, Suzanne (NIH/NCI) [E]" w:date="2016-03-01T12:48:00Z"/>
          <w:rFonts w:eastAsia="Times New Roman" w:cs="Arial"/>
          <w:b/>
          <w:sz w:val="22"/>
        </w:rPr>
      </w:pPr>
    </w:p>
    <w:p w14:paraId="38F5EB7B" w14:textId="77777777" w:rsidR="00B06698" w:rsidRDefault="00B06698" w:rsidP="00D654D4">
      <w:pPr>
        <w:spacing w:after="0" w:line="240" w:lineRule="auto"/>
        <w:ind w:left="360" w:hanging="360"/>
        <w:rPr>
          <w:ins w:id="417" w:author="Heurtin-Roberts, Suzanne (NIH/NCI) [E]" w:date="2016-01-13T16:12:00Z"/>
          <w:rFonts w:cs="Arial"/>
          <w:sz w:val="22"/>
        </w:rPr>
      </w:pPr>
    </w:p>
    <w:p w14:paraId="3DE187E4" w14:textId="77777777" w:rsidR="00125A29" w:rsidRDefault="00C8673D" w:rsidP="00C8673D">
      <w:pPr>
        <w:spacing w:line="240" w:lineRule="auto"/>
        <w:ind w:left="360" w:hanging="360"/>
        <w:rPr>
          <w:ins w:id="418" w:author="Heurtin-Roberts, Suzanne (NIH/NCI) [E]" w:date="2016-03-01T12:58:00Z"/>
          <w:rFonts w:ascii="Times New Roman" w:eastAsia="Times New Roman" w:hAnsi="Times New Roman" w:cs="Times New Roman"/>
          <w:i/>
          <w:iCs/>
          <w:szCs w:val="24"/>
        </w:rPr>
      </w:pPr>
      <w:ins w:id="419" w:author="Heurtin-Roberts, Suzanne (NIH/NCI) [E]" w:date="2016-01-13T16:12:00Z">
        <w:r w:rsidRPr="00125A29">
          <w:rPr>
            <w:rFonts w:cs="Arial"/>
            <w:b/>
            <w:sz w:val="22"/>
            <w:rPrChange w:id="420" w:author="Heurtin-Roberts, Suzanne (NIH/NCI) [E]" w:date="2016-03-01T12:58:00Z">
              <w:rPr>
                <w:rFonts w:cs="Arial"/>
                <w:sz w:val="22"/>
              </w:rPr>
            </w:rPrChange>
          </w:rPr>
          <w:t>Scott, S. D.,</w:t>
        </w:r>
        <w:r w:rsidRPr="00C8673D">
          <w:rPr>
            <w:rFonts w:cs="Arial"/>
            <w:sz w:val="22"/>
          </w:rPr>
          <w:t xml:space="preserve"> et al. "Understanding implementation processes of clinical pathways and clinical practice guidelines in pediatric contexts: a study protocol." </w:t>
        </w:r>
        <w:proofErr w:type="gramStart"/>
        <w:r w:rsidRPr="00C8673D">
          <w:rPr>
            <w:rFonts w:cs="Arial"/>
            <w:sz w:val="22"/>
            <w:u w:val="single"/>
          </w:rPr>
          <w:t>Implementation Science</w:t>
        </w:r>
        <w:r w:rsidRPr="00C8673D">
          <w:rPr>
            <w:rFonts w:cs="Arial"/>
            <w:sz w:val="22"/>
          </w:rPr>
          <w:t xml:space="preserve"> </w:t>
        </w:r>
        <w:r w:rsidRPr="00C8673D">
          <w:rPr>
            <w:rFonts w:cs="Arial"/>
            <w:b/>
            <w:bCs/>
            <w:sz w:val="22"/>
          </w:rPr>
          <w:t>6</w:t>
        </w:r>
        <w:r w:rsidRPr="00C8673D">
          <w:rPr>
            <w:rFonts w:cs="Arial"/>
            <w:sz w:val="22"/>
          </w:rPr>
          <w:t>.</w:t>
        </w:r>
      </w:ins>
      <w:proofErr w:type="gramEnd"/>
      <w:ins w:id="421" w:author="Heurtin-Roberts, Suzanne (NIH/NCI) [E]" w:date="2016-01-13T16:13:00Z">
        <w:r w:rsidRPr="00C8673D">
          <w:rPr>
            <w:rFonts w:ascii="Times New Roman" w:eastAsia="Times New Roman" w:hAnsi="Times New Roman" w:cs="Times New Roman"/>
            <w:i/>
            <w:iCs/>
            <w:szCs w:val="24"/>
          </w:rPr>
          <w:t xml:space="preserve"> </w:t>
        </w:r>
      </w:ins>
    </w:p>
    <w:p w14:paraId="39E53D33" w14:textId="10271571" w:rsidR="00C8673D" w:rsidRPr="00125A29" w:rsidRDefault="00C8673D" w:rsidP="00125A29">
      <w:pPr>
        <w:spacing w:line="240" w:lineRule="auto"/>
        <w:ind w:left="360" w:firstLine="360"/>
        <w:rPr>
          <w:ins w:id="422" w:author="Heurtin-Roberts, Suzanne (NIH/NCI) [E]" w:date="2016-01-13T16:13:00Z"/>
          <w:rFonts w:cs="Arial"/>
          <w:bCs/>
          <w:sz w:val="22"/>
          <w:u w:val="single"/>
          <w:rPrChange w:id="423" w:author="Heurtin-Roberts, Suzanne (NIH/NCI) [E]" w:date="2016-03-01T12:59:00Z">
            <w:rPr>
              <w:ins w:id="424" w:author="Heurtin-Roberts, Suzanne (NIH/NCI) [E]" w:date="2016-01-13T16:13:00Z"/>
              <w:rFonts w:cs="Arial"/>
              <w:b/>
              <w:bCs/>
              <w:sz w:val="22"/>
            </w:rPr>
          </w:rPrChange>
        </w:rPr>
        <w:pPrChange w:id="425" w:author="Heurtin-Roberts, Suzanne (NIH/NCI) [E]" w:date="2016-03-01T12:58:00Z">
          <w:pPr>
            <w:spacing w:line="240" w:lineRule="auto"/>
            <w:ind w:left="360" w:hanging="360"/>
          </w:pPr>
        </w:pPrChange>
      </w:pPr>
      <w:ins w:id="426" w:author="Heurtin-Roberts, Suzanne (NIH/NCI) [E]" w:date="2016-01-13T16:13:00Z">
        <w:r w:rsidRPr="00125A29">
          <w:rPr>
            <w:rFonts w:cs="Arial"/>
            <w:bCs/>
            <w:sz w:val="22"/>
            <w:u w:val="single"/>
            <w:rPrChange w:id="427" w:author="Heurtin-Roberts, Suzanne (NIH/NCI) [E]" w:date="2016-03-01T12:59:00Z">
              <w:rPr>
                <w:rFonts w:cs="Arial"/>
                <w:b/>
                <w:bCs/>
                <w:sz w:val="22"/>
              </w:rPr>
            </w:rPrChange>
          </w:rPr>
          <w:t xml:space="preserve">BACKGROUND: </w:t>
        </w:r>
      </w:ins>
    </w:p>
    <w:p w14:paraId="2A699C5B" w14:textId="77777777" w:rsidR="00C8673D" w:rsidRDefault="00C8673D">
      <w:pPr>
        <w:spacing w:after="0" w:line="240" w:lineRule="auto"/>
        <w:ind w:left="720"/>
        <w:rPr>
          <w:ins w:id="428" w:author="Heurtin-Roberts, Suzanne (NIH/NCI) [E]" w:date="2016-03-01T12:59:00Z"/>
          <w:rFonts w:cs="Arial"/>
          <w:i/>
          <w:sz w:val="22"/>
        </w:rPr>
        <w:pPrChange w:id="429" w:author="Heurtin-Roberts, Suzanne (NIH/NCI) [E]" w:date="2016-01-13T16:13:00Z">
          <w:pPr>
            <w:spacing w:after="0" w:line="240" w:lineRule="auto"/>
            <w:ind w:left="360" w:hanging="360"/>
          </w:pPr>
        </w:pPrChange>
      </w:pPr>
      <w:ins w:id="430" w:author="Heurtin-Roberts, Suzanne (NIH/NCI) [E]" w:date="2016-01-13T16:13:00Z">
        <w:r w:rsidRPr="00C8673D">
          <w:rPr>
            <w:rFonts w:cs="Arial"/>
            <w:i/>
            <w:sz w:val="22"/>
            <w:rPrChange w:id="431" w:author="Heurtin-Roberts, Suzanne (NIH/NCI) [E]" w:date="2016-01-13T16:13:00Z">
              <w:rPr>
                <w:rFonts w:cs="Arial"/>
                <w:sz w:val="22"/>
              </w:rPr>
            </w:rPrChange>
          </w:rPr>
          <w:t xml:space="preserve">Canada is among the most prosperous nations in the world, yet the health and wellness outcomes of Canadian children are surprisingly poor. There is some evidence to suggest that these poor health outcomes are partly due to clinical practice variation, which can stem from failure to apply the best available research evidence in clinical practice, otherwise known as knowledge translation (KT). Surprisingly, clinical practice variation, even for common acute </w:t>
        </w:r>
        <w:proofErr w:type="spellStart"/>
        <w:r w:rsidRPr="00C8673D">
          <w:rPr>
            <w:rFonts w:cs="Arial"/>
            <w:i/>
            <w:sz w:val="22"/>
            <w:rPrChange w:id="432" w:author="Heurtin-Roberts, Suzanne (NIH/NCI) [E]" w:date="2016-01-13T16:13:00Z">
              <w:rPr>
                <w:rFonts w:cs="Arial"/>
                <w:sz w:val="22"/>
              </w:rPr>
            </w:rPrChange>
          </w:rPr>
          <w:t>paediatric</w:t>
        </w:r>
        <w:proofErr w:type="spellEnd"/>
        <w:r w:rsidRPr="00C8673D">
          <w:rPr>
            <w:rFonts w:cs="Arial"/>
            <w:i/>
            <w:sz w:val="22"/>
            <w:rPrChange w:id="433" w:author="Heurtin-Roberts, Suzanne (NIH/NCI) [E]" w:date="2016-01-13T16:13:00Z">
              <w:rPr>
                <w:rFonts w:cs="Arial"/>
                <w:sz w:val="22"/>
              </w:rPr>
            </w:rPrChange>
          </w:rPr>
          <w:t xml:space="preserve"> conditions, is pervasive. Clinical practice variation results in unnecessary medical treatments, increased suffering, and increased healthcare costs. This study focuses on improving health outcomes for common </w:t>
        </w:r>
        <w:proofErr w:type="spellStart"/>
        <w:r w:rsidRPr="00C8673D">
          <w:rPr>
            <w:rFonts w:cs="Arial"/>
            <w:i/>
            <w:sz w:val="22"/>
            <w:rPrChange w:id="434" w:author="Heurtin-Roberts, Suzanne (NIH/NCI) [E]" w:date="2016-01-13T16:13:00Z">
              <w:rPr>
                <w:rFonts w:cs="Arial"/>
                <w:sz w:val="22"/>
              </w:rPr>
            </w:rPrChange>
          </w:rPr>
          <w:t>paediatric</w:t>
        </w:r>
        <w:proofErr w:type="spellEnd"/>
        <w:r w:rsidRPr="00C8673D">
          <w:rPr>
            <w:rFonts w:cs="Arial"/>
            <w:i/>
            <w:sz w:val="22"/>
            <w:rPrChange w:id="435" w:author="Heurtin-Roberts, Suzanne (NIH/NCI) [E]" w:date="2016-01-13T16:13:00Z">
              <w:rPr>
                <w:rFonts w:cs="Arial"/>
                <w:sz w:val="22"/>
              </w:rPr>
            </w:rPrChange>
          </w:rPr>
          <w:t xml:space="preserve"> acute health concerns by evaluating strategies that improve KT and reduce clinical practice variation.</w:t>
        </w:r>
      </w:ins>
    </w:p>
    <w:p w14:paraId="0DD3F2B8" w14:textId="77777777" w:rsidR="00125A29" w:rsidRPr="00125A29" w:rsidRDefault="00125A29">
      <w:pPr>
        <w:spacing w:after="0" w:line="240" w:lineRule="auto"/>
        <w:ind w:left="720"/>
        <w:rPr>
          <w:ins w:id="436" w:author="Heurtin-Roberts, Suzanne (NIH/NCI) [E]" w:date="2016-01-13T16:13:00Z"/>
          <w:rFonts w:cs="Arial"/>
          <w:sz w:val="22"/>
          <w:u w:val="single"/>
          <w:rPrChange w:id="437" w:author="Heurtin-Roberts, Suzanne (NIH/NCI) [E]" w:date="2016-03-01T12:59:00Z">
            <w:rPr>
              <w:ins w:id="438" w:author="Heurtin-Roberts, Suzanne (NIH/NCI) [E]" w:date="2016-01-13T16:13:00Z"/>
              <w:rFonts w:cs="Arial"/>
              <w:sz w:val="22"/>
            </w:rPr>
          </w:rPrChange>
        </w:rPr>
        <w:pPrChange w:id="439" w:author="Heurtin-Roberts, Suzanne (NIH/NCI) [E]" w:date="2016-01-13T16:13:00Z">
          <w:pPr>
            <w:spacing w:after="0" w:line="240" w:lineRule="auto"/>
            <w:ind w:left="360" w:hanging="360"/>
          </w:pPr>
        </w:pPrChange>
      </w:pPr>
    </w:p>
    <w:p w14:paraId="30A005D5" w14:textId="77777777" w:rsidR="00C8673D" w:rsidRPr="00125A29" w:rsidRDefault="00C8673D">
      <w:pPr>
        <w:spacing w:after="0" w:line="240" w:lineRule="auto"/>
        <w:ind w:left="720"/>
        <w:rPr>
          <w:ins w:id="440" w:author="Heurtin-Roberts, Suzanne (NIH/NCI) [E]" w:date="2016-03-01T12:59:00Z"/>
          <w:rFonts w:cs="Arial"/>
          <w:bCs/>
          <w:sz w:val="22"/>
          <w:u w:val="single"/>
          <w:rPrChange w:id="441" w:author="Heurtin-Roberts, Suzanne (NIH/NCI) [E]" w:date="2016-03-01T12:59:00Z">
            <w:rPr>
              <w:ins w:id="442" w:author="Heurtin-Roberts, Suzanne (NIH/NCI) [E]" w:date="2016-03-01T12:59:00Z"/>
              <w:rFonts w:cs="Arial"/>
              <w:b/>
              <w:bCs/>
              <w:i/>
              <w:sz w:val="22"/>
            </w:rPr>
          </w:rPrChange>
        </w:rPr>
        <w:pPrChange w:id="443" w:author="Heurtin-Roberts, Suzanne (NIH/NCI) [E]" w:date="2016-01-13T16:13:00Z">
          <w:pPr>
            <w:spacing w:after="0" w:line="240" w:lineRule="auto"/>
            <w:ind w:left="360" w:hanging="360"/>
          </w:pPr>
        </w:pPrChange>
      </w:pPr>
      <w:ins w:id="444" w:author="Heurtin-Roberts, Suzanne (NIH/NCI) [E]" w:date="2016-01-13T16:13:00Z">
        <w:r w:rsidRPr="00125A29">
          <w:rPr>
            <w:rFonts w:cs="Arial"/>
            <w:bCs/>
            <w:sz w:val="22"/>
            <w:u w:val="single"/>
            <w:rPrChange w:id="445" w:author="Heurtin-Roberts, Suzanne (NIH/NCI) [E]" w:date="2016-03-01T12:59:00Z">
              <w:rPr>
                <w:rFonts w:cs="Arial"/>
                <w:b/>
                <w:bCs/>
                <w:sz w:val="22"/>
              </w:rPr>
            </w:rPrChange>
          </w:rPr>
          <w:t xml:space="preserve">DESIGN/METHODS: </w:t>
        </w:r>
      </w:ins>
    </w:p>
    <w:p w14:paraId="466E3AD6" w14:textId="77777777" w:rsidR="00125A29" w:rsidRPr="00C8673D" w:rsidRDefault="00125A29">
      <w:pPr>
        <w:spacing w:after="0" w:line="240" w:lineRule="auto"/>
        <w:ind w:left="720"/>
        <w:rPr>
          <w:ins w:id="446" w:author="Heurtin-Roberts, Suzanne (NIH/NCI) [E]" w:date="2016-01-13T16:13:00Z"/>
          <w:rFonts w:cs="Arial"/>
          <w:b/>
          <w:bCs/>
          <w:i/>
          <w:sz w:val="22"/>
          <w:rPrChange w:id="447" w:author="Heurtin-Roberts, Suzanne (NIH/NCI) [E]" w:date="2016-01-13T16:13:00Z">
            <w:rPr>
              <w:ins w:id="448" w:author="Heurtin-Roberts, Suzanne (NIH/NCI) [E]" w:date="2016-01-13T16:13:00Z"/>
              <w:rFonts w:cs="Arial"/>
              <w:b/>
              <w:bCs/>
              <w:sz w:val="22"/>
            </w:rPr>
          </w:rPrChange>
        </w:rPr>
        <w:pPrChange w:id="449" w:author="Heurtin-Roberts, Suzanne (NIH/NCI) [E]" w:date="2016-01-13T16:13:00Z">
          <w:pPr>
            <w:spacing w:after="0" w:line="240" w:lineRule="auto"/>
            <w:ind w:left="360" w:hanging="360"/>
          </w:pPr>
        </w:pPrChange>
      </w:pPr>
    </w:p>
    <w:p w14:paraId="060C8DC1" w14:textId="77777777" w:rsidR="00C8673D" w:rsidRDefault="00C8673D">
      <w:pPr>
        <w:spacing w:after="0" w:line="240" w:lineRule="auto"/>
        <w:ind w:left="720"/>
        <w:rPr>
          <w:ins w:id="450" w:author="Heurtin-Roberts, Suzanne (NIH/NCI) [E]" w:date="2016-03-01T12:59:00Z"/>
          <w:rFonts w:cs="Arial"/>
          <w:i/>
          <w:sz w:val="22"/>
        </w:rPr>
        <w:pPrChange w:id="451" w:author="Heurtin-Roberts, Suzanne (NIH/NCI) [E]" w:date="2016-01-13T16:13:00Z">
          <w:pPr>
            <w:spacing w:after="0" w:line="240" w:lineRule="auto"/>
            <w:ind w:left="360" w:hanging="360"/>
          </w:pPr>
        </w:pPrChange>
      </w:pPr>
      <w:ins w:id="452" w:author="Heurtin-Roberts, Suzanne (NIH/NCI) [E]" w:date="2016-01-13T16:13:00Z">
        <w:r w:rsidRPr="00C8673D">
          <w:rPr>
            <w:rFonts w:cs="Arial"/>
            <w:i/>
            <w:sz w:val="22"/>
            <w:rPrChange w:id="453" w:author="Heurtin-Roberts, Suzanne (NIH/NCI) [E]" w:date="2016-01-13T16:13:00Z">
              <w:rPr>
                <w:rFonts w:cs="Arial"/>
                <w:sz w:val="22"/>
              </w:rPr>
            </w:rPrChange>
          </w:rPr>
          <w:t>Using a multiple case study design, qualitative and quantitative data will be collected from four emergency departments in western Canada. Data sources will include: pre- and post-implementation focus group data from multidisciplinary healthcare professionals; individual interviews with the local champions, KT intervention providers, and unit/site leaders/managers; Alberta Context Tool (ACT) survey data; and aggregated patient outcome data. Qualitative and quantitative data will be systematically triangulated, and matrices will be built to do cross-case comparison. Explanations will be built about the success or lack of success of the clinical practice guidelines (CPG) and clinical pathways (CPs) uptake based upon the cross-case comparisons.</w:t>
        </w:r>
      </w:ins>
    </w:p>
    <w:p w14:paraId="1713418E" w14:textId="77777777" w:rsidR="00125A29" w:rsidRPr="00C8673D" w:rsidRDefault="00125A29">
      <w:pPr>
        <w:spacing w:after="0" w:line="240" w:lineRule="auto"/>
        <w:ind w:left="720"/>
        <w:rPr>
          <w:ins w:id="454" w:author="Heurtin-Roberts, Suzanne (NIH/NCI) [E]" w:date="2016-01-13T16:13:00Z"/>
          <w:rFonts w:cs="Arial"/>
          <w:i/>
          <w:sz w:val="22"/>
          <w:rPrChange w:id="455" w:author="Heurtin-Roberts, Suzanne (NIH/NCI) [E]" w:date="2016-01-13T16:13:00Z">
            <w:rPr>
              <w:ins w:id="456" w:author="Heurtin-Roberts, Suzanne (NIH/NCI) [E]" w:date="2016-01-13T16:13:00Z"/>
              <w:rFonts w:cs="Arial"/>
              <w:sz w:val="22"/>
            </w:rPr>
          </w:rPrChange>
        </w:rPr>
        <w:pPrChange w:id="457" w:author="Heurtin-Roberts, Suzanne (NIH/NCI) [E]" w:date="2016-01-13T16:13:00Z">
          <w:pPr>
            <w:spacing w:after="0" w:line="240" w:lineRule="auto"/>
            <w:ind w:left="360" w:hanging="360"/>
          </w:pPr>
        </w:pPrChange>
      </w:pPr>
    </w:p>
    <w:p w14:paraId="2AA6E2A2" w14:textId="77777777" w:rsidR="00C8673D" w:rsidRPr="00125A29" w:rsidRDefault="00C8673D">
      <w:pPr>
        <w:spacing w:after="0" w:line="240" w:lineRule="auto"/>
        <w:ind w:left="720"/>
        <w:rPr>
          <w:ins w:id="458" w:author="Heurtin-Roberts, Suzanne (NIH/NCI) [E]" w:date="2016-03-01T12:59:00Z"/>
          <w:rFonts w:cs="Arial"/>
          <w:bCs/>
          <w:sz w:val="22"/>
          <w:u w:val="single"/>
          <w:rPrChange w:id="459" w:author="Heurtin-Roberts, Suzanne (NIH/NCI) [E]" w:date="2016-03-01T12:59:00Z">
            <w:rPr>
              <w:ins w:id="460" w:author="Heurtin-Roberts, Suzanne (NIH/NCI) [E]" w:date="2016-03-01T12:59:00Z"/>
              <w:rFonts w:cs="Arial"/>
              <w:b/>
              <w:bCs/>
              <w:i/>
              <w:sz w:val="22"/>
            </w:rPr>
          </w:rPrChange>
        </w:rPr>
        <w:pPrChange w:id="461" w:author="Heurtin-Roberts, Suzanne (NIH/NCI) [E]" w:date="2016-01-13T16:13:00Z">
          <w:pPr>
            <w:spacing w:after="0" w:line="240" w:lineRule="auto"/>
            <w:ind w:left="360" w:hanging="360"/>
          </w:pPr>
        </w:pPrChange>
      </w:pPr>
      <w:ins w:id="462" w:author="Heurtin-Roberts, Suzanne (NIH/NCI) [E]" w:date="2016-01-13T16:13:00Z">
        <w:r w:rsidRPr="00125A29">
          <w:rPr>
            <w:rFonts w:cs="Arial"/>
            <w:bCs/>
            <w:sz w:val="22"/>
            <w:u w:val="single"/>
            <w:rPrChange w:id="463" w:author="Heurtin-Roberts, Suzanne (NIH/NCI) [E]" w:date="2016-03-01T12:59:00Z">
              <w:rPr>
                <w:rFonts w:cs="Arial"/>
                <w:b/>
                <w:bCs/>
                <w:sz w:val="22"/>
              </w:rPr>
            </w:rPrChange>
          </w:rPr>
          <w:lastRenderedPageBreak/>
          <w:t xml:space="preserve">SIGNIFICANCE: </w:t>
        </w:r>
      </w:ins>
    </w:p>
    <w:p w14:paraId="58C6ADB7" w14:textId="77777777" w:rsidR="00125A29" w:rsidRPr="00C8673D" w:rsidRDefault="00125A29">
      <w:pPr>
        <w:spacing w:after="0" w:line="240" w:lineRule="auto"/>
        <w:ind w:left="720"/>
        <w:rPr>
          <w:ins w:id="464" w:author="Heurtin-Roberts, Suzanne (NIH/NCI) [E]" w:date="2016-01-13T16:13:00Z"/>
          <w:rFonts w:cs="Arial"/>
          <w:b/>
          <w:bCs/>
          <w:i/>
          <w:sz w:val="22"/>
          <w:rPrChange w:id="465" w:author="Heurtin-Roberts, Suzanne (NIH/NCI) [E]" w:date="2016-01-13T16:13:00Z">
            <w:rPr>
              <w:ins w:id="466" w:author="Heurtin-Roberts, Suzanne (NIH/NCI) [E]" w:date="2016-01-13T16:13:00Z"/>
              <w:rFonts w:cs="Arial"/>
              <w:b/>
              <w:bCs/>
              <w:sz w:val="22"/>
            </w:rPr>
          </w:rPrChange>
        </w:rPr>
        <w:pPrChange w:id="467" w:author="Heurtin-Roberts, Suzanne (NIH/NCI) [E]" w:date="2016-01-13T16:13:00Z">
          <w:pPr>
            <w:spacing w:after="0" w:line="240" w:lineRule="auto"/>
            <w:ind w:left="360" w:hanging="360"/>
          </w:pPr>
        </w:pPrChange>
      </w:pPr>
    </w:p>
    <w:p w14:paraId="5F511932" w14:textId="77777777" w:rsidR="00C8673D" w:rsidRPr="00C8673D" w:rsidRDefault="00C8673D">
      <w:pPr>
        <w:spacing w:after="0" w:line="240" w:lineRule="auto"/>
        <w:ind w:left="720"/>
        <w:rPr>
          <w:ins w:id="468" w:author="Heurtin-Roberts, Suzanne (NIH/NCI) [E]" w:date="2016-01-13T16:13:00Z"/>
          <w:rFonts w:cs="Arial"/>
          <w:i/>
          <w:sz w:val="22"/>
          <w:rPrChange w:id="469" w:author="Heurtin-Roberts, Suzanne (NIH/NCI) [E]" w:date="2016-01-13T16:13:00Z">
            <w:rPr>
              <w:ins w:id="470" w:author="Heurtin-Roberts, Suzanne (NIH/NCI) [E]" w:date="2016-01-13T16:13:00Z"/>
              <w:rFonts w:cs="Arial"/>
              <w:sz w:val="22"/>
            </w:rPr>
          </w:rPrChange>
        </w:rPr>
        <w:pPrChange w:id="471" w:author="Heurtin-Roberts, Suzanne (NIH/NCI) [E]" w:date="2016-01-13T16:13:00Z">
          <w:pPr>
            <w:spacing w:after="0" w:line="240" w:lineRule="auto"/>
            <w:ind w:left="360" w:hanging="360"/>
          </w:pPr>
        </w:pPrChange>
      </w:pPr>
      <w:ins w:id="472" w:author="Heurtin-Roberts, Suzanne (NIH/NCI) [E]" w:date="2016-01-13T16:13:00Z">
        <w:r w:rsidRPr="00C8673D">
          <w:rPr>
            <w:rFonts w:cs="Arial"/>
            <w:i/>
            <w:sz w:val="22"/>
            <w:rPrChange w:id="473" w:author="Heurtin-Roberts, Suzanne (NIH/NCI) [E]" w:date="2016-01-13T16:13:00Z">
              <w:rPr>
                <w:rFonts w:cs="Arial"/>
                <w:sz w:val="22"/>
              </w:rPr>
            </w:rPrChange>
          </w:rPr>
          <w:t>This study will generate new knowledge about the potential causal mechanisms and factors which shape implementation. Future studies will track the impact of the CPG/CPs implementation on children's health outcome, and healthcare costs</w:t>
        </w:r>
      </w:ins>
    </w:p>
    <w:p w14:paraId="2DE62382" w14:textId="124B400C" w:rsidR="00C8673D" w:rsidRPr="00C8673D" w:rsidRDefault="00C8673D">
      <w:pPr>
        <w:spacing w:after="0" w:line="240" w:lineRule="auto"/>
        <w:ind w:left="720"/>
        <w:rPr>
          <w:ins w:id="474" w:author="Heurtin-Roberts, Suzanne (NIH/NCI) [E]" w:date="2016-01-13T16:09:00Z"/>
          <w:rFonts w:cs="Arial"/>
          <w:i/>
          <w:sz w:val="22"/>
          <w:rPrChange w:id="475" w:author="Heurtin-Roberts, Suzanne (NIH/NCI) [E]" w:date="2016-01-13T16:13:00Z">
            <w:rPr>
              <w:ins w:id="476" w:author="Heurtin-Roberts, Suzanne (NIH/NCI) [E]" w:date="2016-01-13T16:09:00Z"/>
              <w:rFonts w:cs="Arial"/>
              <w:sz w:val="22"/>
            </w:rPr>
          </w:rPrChange>
        </w:rPr>
        <w:pPrChange w:id="477" w:author="Heurtin-Roberts, Suzanne (NIH/NCI) [E]" w:date="2016-01-13T16:13:00Z">
          <w:pPr>
            <w:spacing w:after="0" w:line="240" w:lineRule="auto"/>
            <w:ind w:left="360" w:hanging="360"/>
          </w:pPr>
        </w:pPrChange>
      </w:pPr>
    </w:p>
    <w:p w14:paraId="1509A8B1" w14:textId="77777777" w:rsidR="006A0402" w:rsidRDefault="006A0402" w:rsidP="00281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ins w:id="478" w:author="Heurtin-Roberts, Suzanne (NIH/NCI) [E]" w:date="2016-01-13T15:12:00Z"/>
          <w:rFonts w:eastAsia="Times New Roman" w:cs="Arial"/>
          <w:sz w:val="22"/>
        </w:rPr>
      </w:pPr>
    </w:p>
    <w:p w14:paraId="427A0198" w14:textId="77777777" w:rsidR="006A0402" w:rsidRPr="00D420E5" w:rsidRDefault="006A0402" w:rsidP="006A0402">
      <w:pPr>
        <w:tabs>
          <w:tab w:val="left" w:pos="720"/>
        </w:tabs>
        <w:spacing w:after="0" w:line="240" w:lineRule="auto"/>
        <w:ind w:left="360" w:hanging="360"/>
        <w:rPr>
          <w:moveTo w:id="479" w:author="Heurtin-Roberts, Suzanne (NIH/NCI) [E]" w:date="2016-01-13T15:42:00Z"/>
          <w:rFonts w:cs="Arial"/>
          <w:bCs/>
          <w:sz w:val="22"/>
        </w:rPr>
      </w:pPr>
      <w:moveToRangeStart w:id="480" w:author="Heurtin-Roberts, Suzanne (NIH/NCI) [E]" w:date="2016-01-13T15:42:00Z" w:name="move440463100"/>
      <w:moveTo w:id="481" w:author="Heurtin-Roberts, Suzanne (NIH/NCI) [E]" w:date="2016-01-13T15:42:00Z">
        <w:r w:rsidRPr="00D420E5">
          <w:rPr>
            <w:rFonts w:cs="Arial"/>
            <w:b/>
            <w:sz w:val="22"/>
          </w:rPr>
          <w:t>Solimeo SL</w:t>
        </w:r>
        <w:r w:rsidRPr="00D420E5">
          <w:rPr>
            <w:rFonts w:cs="Arial"/>
            <w:sz w:val="22"/>
          </w:rPr>
          <w:t xml:space="preserve">, Stewart K, Stewart GL, Rosenthal GE. 2014. </w:t>
        </w:r>
        <w:r w:rsidRPr="00D420E5">
          <w:rPr>
            <w:rFonts w:cs="Arial"/>
            <w:bCs/>
            <w:sz w:val="22"/>
          </w:rPr>
          <w:t>Implementing a Patient</w:t>
        </w:r>
      </w:moveTo>
    </w:p>
    <w:p w14:paraId="3EFAE009" w14:textId="4E94829C" w:rsidR="00436666" w:rsidRDefault="006A0402" w:rsidP="006A0402">
      <w:pPr>
        <w:tabs>
          <w:tab w:val="left" w:pos="360"/>
        </w:tabs>
        <w:spacing w:after="0" w:line="240" w:lineRule="auto"/>
        <w:ind w:left="360" w:hanging="360"/>
        <w:rPr>
          <w:ins w:id="482" w:author="Heurtin-Roberts, Suzanne (NIH/NCI) [E]" w:date="2016-01-13T15:43:00Z"/>
          <w:rFonts w:cs="Arial"/>
          <w:sz w:val="22"/>
        </w:rPr>
      </w:pPr>
      <w:moveTo w:id="483" w:author="Heurtin-Roberts, Suzanne (NIH/NCI) [E]" w:date="2016-01-13T15:42:00Z">
        <w:r w:rsidRPr="00D420E5">
          <w:rPr>
            <w:rFonts w:cs="Arial"/>
            <w:bCs/>
            <w:sz w:val="22"/>
          </w:rPr>
          <w:tab/>
        </w:r>
        <w:proofErr w:type="gramStart"/>
        <w:r w:rsidRPr="00D420E5">
          <w:rPr>
            <w:rFonts w:cs="Arial"/>
            <w:bCs/>
            <w:sz w:val="22"/>
          </w:rPr>
          <w:t>Centered Medical Home in the Veterans Health Administration: Perspectives of Primary Care Providers.</w:t>
        </w:r>
        <w:proofErr w:type="gramEnd"/>
        <w:r w:rsidRPr="00D420E5">
          <w:rPr>
            <w:rFonts w:cs="Arial"/>
            <w:bCs/>
            <w:sz w:val="22"/>
          </w:rPr>
          <w:t xml:space="preserve"> </w:t>
        </w:r>
        <w:proofErr w:type="gramStart"/>
        <w:r w:rsidRPr="00D420E5">
          <w:rPr>
            <w:rFonts w:cs="Arial"/>
            <w:bCs/>
            <w:sz w:val="22"/>
          </w:rPr>
          <w:t>Healthcare.</w:t>
        </w:r>
        <w:proofErr w:type="gramEnd"/>
        <w:r w:rsidRPr="00D420E5">
          <w:rPr>
            <w:rFonts w:cs="Arial"/>
            <w:bCs/>
            <w:sz w:val="22"/>
          </w:rPr>
          <w:t xml:space="preserve"> 2(4): 245:250. </w:t>
        </w:r>
        <w:r w:rsidRPr="00D420E5">
          <w:rPr>
            <w:rFonts w:cs="Arial"/>
            <w:sz w:val="22"/>
          </w:rPr>
          <w:t xml:space="preserve"> </w:t>
        </w:r>
      </w:moveTo>
    </w:p>
    <w:p w14:paraId="06A3A242" w14:textId="77777777" w:rsidR="00436666" w:rsidRPr="00436666" w:rsidRDefault="00436666">
      <w:pPr>
        <w:spacing w:before="100" w:beforeAutospacing="1" w:after="100" w:afterAutospacing="1" w:line="240" w:lineRule="auto"/>
        <w:ind w:left="360"/>
        <w:rPr>
          <w:ins w:id="484" w:author="Heurtin-Roberts, Suzanne (NIH/NCI) [E]" w:date="2016-01-13T15:43:00Z"/>
          <w:rFonts w:eastAsia="Times New Roman" w:cs="Arial"/>
          <w:i/>
          <w:sz w:val="22"/>
          <w:rPrChange w:id="485" w:author="Heurtin-Roberts, Suzanne (NIH/NCI) [E]" w:date="2016-01-13T15:44:00Z">
            <w:rPr>
              <w:ins w:id="486" w:author="Heurtin-Roberts, Suzanne (NIH/NCI) [E]" w:date="2016-01-13T15:43:00Z"/>
              <w:rFonts w:ascii="Times New Roman" w:eastAsia="Times New Roman" w:hAnsi="Times New Roman" w:cs="Times New Roman"/>
              <w:szCs w:val="24"/>
            </w:rPr>
          </w:rPrChange>
        </w:rPr>
        <w:pPrChange w:id="487" w:author="Heurtin-Roberts, Suzanne (NIH/NCI) [E]" w:date="2016-01-13T15:44:00Z">
          <w:pPr>
            <w:spacing w:before="100" w:beforeAutospacing="1" w:after="100" w:afterAutospacing="1" w:line="240" w:lineRule="auto"/>
          </w:pPr>
        </w:pPrChange>
      </w:pPr>
      <w:ins w:id="488" w:author="Heurtin-Roberts, Suzanne (NIH/NCI) [E]" w:date="2016-01-13T15:43:00Z">
        <w:r w:rsidRPr="00436666">
          <w:rPr>
            <w:rFonts w:eastAsia="Times New Roman" w:cs="Arial"/>
            <w:i/>
            <w:sz w:val="22"/>
            <w:rPrChange w:id="489" w:author="Heurtin-Roberts, Suzanne (NIH/NCI) [E]" w:date="2016-01-13T15:44:00Z">
              <w:rPr>
                <w:rFonts w:ascii="Times New Roman" w:eastAsia="Times New Roman" w:hAnsi="Times New Roman" w:cs="Times New Roman"/>
                <w:szCs w:val="24"/>
              </w:rPr>
            </w:rPrChange>
          </w:rPr>
          <w:t xml:space="preserve">Implementation of a patient centered medical home challenges primary care providers to change their scheduling practices to enhance patient access to care as well as to learn how to use performance metrics as part of a self-reflective practice redesign culture. As medical homes become more commonplace, health care administrators and primary care providers alike are eager to identify barriers to implementation. The objective of this study was to identify non-technological barriers to medical home implementation from the perspective of primary care providers. We conducted qualitative interviews with providers implementing the medical home model in </w:t>
        </w:r>
        <w:proofErr w:type="gramStart"/>
        <w:r w:rsidRPr="00436666">
          <w:rPr>
            <w:rFonts w:eastAsia="Times New Roman" w:cs="Arial"/>
            <w:i/>
            <w:sz w:val="22"/>
            <w:rPrChange w:id="490" w:author="Heurtin-Roberts, Suzanne (NIH/NCI) [E]" w:date="2016-01-13T15:44:00Z">
              <w:rPr>
                <w:rFonts w:ascii="Times New Roman" w:eastAsia="Times New Roman" w:hAnsi="Times New Roman" w:cs="Times New Roman"/>
                <w:szCs w:val="24"/>
              </w:rPr>
            </w:rPrChange>
          </w:rPr>
          <w:t>Department of Veterans Affairs</w:t>
        </w:r>
        <w:proofErr w:type="gramEnd"/>
        <w:r w:rsidRPr="00436666">
          <w:rPr>
            <w:rFonts w:eastAsia="Times New Roman" w:cs="Arial"/>
            <w:i/>
            <w:sz w:val="22"/>
            <w:rPrChange w:id="491" w:author="Heurtin-Roberts, Suzanne (NIH/NCI) [E]" w:date="2016-01-13T15:44:00Z">
              <w:rPr>
                <w:rFonts w:ascii="Times New Roman" w:eastAsia="Times New Roman" w:hAnsi="Times New Roman" w:cs="Times New Roman"/>
                <w:szCs w:val="24"/>
              </w:rPr>
            </w:rPrChange>
          </w:rPr>
          <w:t xml:space="preserve"> clinics-the most comprehensive rollout to date. Primary care providers reported favorable attitudes towards the model but discussed the importance of data infrastructure for practice redesign and panel management. Respondents emphasized the need for administrative leadership to support practice redesign by facilitating time for panel management and recognizing providers who utilize non-face-to-face ways of delivering clinical care. Health care systems considering adoption of the medical home model should ensure that they support both technological capacities and vertically aligned expectations for provider performance</w:t>
        </w:r>
      </w:ins>
    </w:p>
    <w:p w14:paraId="123A9850" w14:textId="77777777" w:rsidR="00436666" w:rsidRPr="00436666" w:rsidRDefault="00436666">
      <w:pPr>
        <w:tabs>
          <w:tab w:val="left" w:pos="360"/>
        </w:tabs>
        <w:spacing w:after="0" w:line="240" w:lineRule="auto"/>
        <w:ind w:left="720" w:hanging="360"/>
        <w:rPr>
          <w:moveTo w:id="492" w:author="Heurtin-Roberts, Suzanne (NIH/NCI) [E]" w:date="2016-01-13T15:42:00Z"/>
          <w:rStyle w:val="scdddoi"/>
          <w:rFonts w:cs="Arial"/>
          <w:bCs/>
          <w:i/>
          <w:sz w:val="22"/>
          <w:szCs w:val="22"/>
          <w:bdr w:val="none" w:sz="0" w:space="0" w:color="auto"/>
          <w:rPrChange w:id="493" w:author="Heurtin-Roberts, Suzanne (NIH/NCI) [E]" w:date="2016-01-13T15:44:00Z">
            <w:rPr>
              <w:moveTo w:id="494" w:author="Heurtin-Roberts, Suzanne (NIH/NCI) [E]" w:date="2016-01-13T15:42:00Z"/>
              <w:rStyle w:val="scdddoi"/>
              <w:rFonts w:cs="Arial"/>
              <w:bCs/>
              <w:sz w:val="22"/>
              <w:szCs w:val="22"/>
              <w:bdr w:val="none" w:sz="0" w:space="0" w:color="auto"/>
            </w:rPr>
          </w:rPrChange>
        </w:rPr>
        <w:pPrChange w:id="495" w:author="Heurtin-Roberts, Suzanne (NIH/NCI) [E]" w:date="2016-01-13T15:44:00Z">
          <w:pPr>
            <w:tabs>
              <w:tab w:val="left" w:pos="360"/>
            </w:tabs>
            <w:spacing w:after="0" w:line="240" w:lineRule="auto"/>
            <w:ind w:left="360" w:hanging="360"/>
          </w:pPr>
        </w:pPrChange>
      </w:pPr>
    </w:p>
    <w:p w14:paraId="44093978" w14:textId="77777777" w:rsidR="005463C8" w:rsidRPr="005311A4" w:rsidRDefault="005463C8" w:rsidP="00546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moveTo w:id="496" w:author="Heurtin-Roberts, Suzanne (NIH/NCI) [E]" w:date="2016-01-13T15:12:00Z"/>
          <w:rFonts w:eastAsia="Times New Roman" w:cs="Arial"/>
          <w:sz w:val="22"/>
        </w:rPr>
      </w:pPr>
      <w:moveToRangeStart w:id="497" w:author="Heurtin-Roberts, Suzanne (NIH/NCI) [E]" w:date="2016-01-13T15:12:00Z" w:name="move440461295"/>
      <w:moveToRangeEnd w:id="480"/>
      <w:proofErr w:type="spellStart"/>
      <w:moveTo w:id="498" w:author="Heurtin-Roberts, Suzanne (NIH/NCI) [E]" w:date="2016-01-13T15:12:00Z">
        <w:r w:rsidRPr="00125A29">
          <w:rPr>
            <w:rFonts w:eastAsia="Times New Roman" w:cs="Arial"/>
            <w:b/>
            <w:sz w:val="22"/>
            <w:rPrChange w:id="499" w:author="Heurtin-Roberts, Suzanne (NIH/NCI) [E]" w:date="2016-03-01T13:00:00Z">
              <w:rPr>
                <w:rFonts w:eastAsia="Times New Roman" w:cs="Arial"/>
                <w:sz w:val="22"/>
              </w:rPr>
            </w:rPrChange>
          </w:rPr>
          <w:t>Southam-Gerow</w:t>
        </w:r>
        <w:proofErr w:type="spellEnd"/>
        <w:r w:rsidRPr="00125A29">
          <w:rPr>
            <w:rFonts w:eastAsia="Times New Roman" w:cs="Arial"/>
            <w:b/>
            <w:sz w:val="22"/>
            <w:rPrChange w:id="500" w:author="Heurtin-Roberts, Suzanne (NIH/NCI) [E]" w:date="2016-03-01T13:00:00Z">
              <w:rPr>
                <w:rFonts w:eastAsia="Times New Roman" w:cs="Arial"/>
                <w:sz w:val="22"/>
              </w:rPr>
            </w:rPrChange>
          </w:rPr>
          <w:t xml:space="preserve"> MA</w:t>
        </w:r>
        <w:r>
          <w:rPr>
            <w:rFonts w:eastAsia="Times New Roman" w:cs="Arial"/>
            <w:sz w:val="22"/>
          </w:rPr>
          <w:t xml:space="preserve"> </w:t>
        </w:r>
        <w:r w:rsidRPr="005311A4">
          <w:rPr>
            <w:rFonts w:eastAsia="Times New Roman" w:cs="Arial"/>
            <w:sz w:val="22"/>
          </w:rPr>
          <w:t xml:space="preserve">&amp; Dorsey </w:t>
        </w:r>
        <w:r>
          <w:rPr>
            <w:rFonts w:eastAsia="Times New Roman" w:cs="Arial"/>
            <w:sz w:val="22"/>
          </w:rPr>
          <w:t xml:space="preserve">S. </w:t>
        </w:r>
        <w:r w:rsidRPr="005311A4">
          <w:rPr>
            <w:rFonts w:eastAsia="Times New Roman" w:cs="Arial"/>
            <w:sz w:val="22"/>
          </w:rPr>
          <w:t>Qualitative and Mixed Methods Research in</w:t>
        </w:r>
      </w:moveTo>
    </w:p>
    <w:p w14:paraId="30EE9706" w14:textId="77777777" w:rsidR="005463C8" w:rsidRPr="00712242" w:rsidRDefault="005463C8" w:rsidP="00546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moveTo w:id="501" w:author="Heurtin-Roberts, Suzanne (NIH/NCI) [E]" w:date="2016-01-13T15:12:00Z"/>
          <w:rFonts w:eastAsia="Times New Roman" w:cs="Arial"/>
          <w:sz w:val="22"/>
        </w:rPr>
      </w:pPr>
      <w:moveTo w:id="502" w:author="Heurtin-Roberts, Suzanne (NIH/NCI) [E]" w:date="2016-01-13T15:12:00Z">
        <w:r>
          <w:rPr>
            <w:rFonts w:eastAsia="Times New Roman" w:cs="Arial"/>
            <w:sz w:val="22"/>
          </w:rPr>
          <w:tab/>
        </w:r>
        <w:r w:rsidRPr="005311A4">
          <w:rPr>
            <w:rFonts w:eastAsia="Times New Roman" w:cs="Arial"/>
            <w:sz w:val="22"/>
          </w:rPr>
          <w:t xml:space="preserve">Dissemination and Implementation Science: Introduction to the Special Issue, J of </w:t>
        </w:r>
        <w:proofErr w:type="spellStart"/>
        <w:r w:rsidRPr="005311A4">
          <w:rPr>
            <w:rFonts w:eastAsia="Times New Roman" w:cs="Arial"/>
            <w:sz w:val="22"/>
          </w:rPr>
          <w:t>Clin</w:t>
        </w:r>
        <w:proofErr w:type="spellEnd"/>
        <w:r w:rsidRPr="005311A4">
          <w:rPr>
            <w:rFonts w:eastAsia="Times New Roman" w:cs="Arial"/>
            <w:sz w:val="22"/>
          </w:rPr>
          <w:t xml:space="preserve"> Child &amp; Adolescent</w:t>
        </w:r>
        <w:r>
          <w:rPr>
            <w:rFonts w:eastAsia="Times New Roman" w:cs="Arial"/>
            <w:sz w:val="22"/>
          </w:rPr>
          <w:t xml:space="preserve"> </w:t>
        </w:r>
        <w:r w:rsidRPr="005311A4">
          <w:rPr>
            <w:rFonts w:eastAsia="Times New Roman" w:cs="Arial"/>
            <w:sz w:val="22"/>
          </w:rPr>
          <w:t>Psych,</w:t>
        </w:r>
        <w:r>
          <w:rPr>
            <w:rFonts w:eastAsia="Times New Roman" w:cs="Arial"/>
            <w:sz w:val="22"/>
          </w:rPr>
          <w:t xml:space="preserve"> </w:t>
        </w:r>
        <w:proofErr w:type="gramStart"/>
        <w:r>
          <w:rPr>
            <w:rFonts w:eastAsia="Times New Roman" w:cs="Arial"/>
            <w:sz w:val="22"/>
          </w:rPr>
          <w:t>2014  43</w:t>
        </w:r>
        <w:proofErr w:type="gramEnd"/>
        <w:r>
          <w:rPr>
            <w:rFonts w:eastAsia="Times New Roman" w:cs="Arial"/>
            <w:sz w:val="22"/>
          </w:rPr>
          <w:t>(</w:t>
        </w:r>
        <w:r w:rsidRPr="005311A4">
          <w:rPr>
            <w:rFonts w:eastAsia="Times New Roman" w:cs="Arial"/>
            <w:sz w:val="22"/>
          </w:rPr>
          <w:t>6</w:t>
        </w:r>
        <w:r>
          <w:rPr>
            <w:rFonts w:eastAsia="Times New Roman" w:cs="Arial"/>
            <w:sz w:val="22"/>
          </w:rPr>
          <w:t>):</w:t>
        </w:r>
        <w:r w:rsidRPr="005311A4">
          <w:rPr>
            <w:rFonts w:eastAsia="Times New Roman" w:cs="Arial"/>
            <w:sz w:val="22"/>
          </w:rPr>
          <w:t xml:space="preserve"> 845-850</w:t>
        </w:r>
      </w:moveTo>
    </w:p>
    <w:moveToRangeEnd w:id="497"/>
    <w:p w14:paraId="63F834AA" w14:textId="77777777" w:rsidR="005463C8" w:rsidRDefault="005463C8" w:rsidP="00281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ins w:id="503" w:author="Heurtin-Roberts, Suzanne (NIH/NCI) [E]" w:date="2016-01-13T15:12:00Z"/>
          <w:rFonts w:eastAsia="Times New Roman" w:cs="Arial"/>
          <w:sz w:val="22"/>
        </w:rPr>
      </w:pPr>
    </w:p>
    <w:p w14:paraId="004B965F" w14:textId="77777777" w:rsidR="005463C8" w:rsidRPr="00D420E5" w:rsidRDefault="005463C8" w:rsidP="005463C8">
      <w:pPr>
        <w:pStyle w:val="HTMLPreformatted"/>
        <w:rPr>
          <w:moveTo w:id="504" w:author="Heurtin-Roberts, Suzanne (NIH/NCI) [E]" w:date="2016-01-13T15:12:00Z"/>
          <w:rFonts w:ascii="Arial" w:hAnsi="Arial" w:cs="Arial"/>
          <w:sz w:val="22"/>
          <w:szCs w:val="22"/>
        </w:rPr>
      </w:pPr>
      <w:moveToRangeStart w:id="505" w:author="Heurtin-Roberts, Suzanne (NIH/NCI) [E]" w:date="2016-01-13T15:12:00Z" w:name="move440461282"/>
      <w:proofErr w:type="spellStart"/>
      <w:moveTo w:id="506" w:author="Heurtin-Roberts, Suzanne (NIH/NCI) [E]" w:date="2016-01-13T15:12:00Z">
        <w:r w:rsidRPr="00125A29">
          <w:rPr>
            <w:rFonts w:ascii="Arial" w:hAnsi="Arial" w:cs="Arial"/>
            <w:b/>
            <w:sz w:val="22"/>
            <w:szCs w:val="22"/>
            <w:rPrChange w:id="507" w:author="Heurtin-Roberts, Suzanne (NIH/NCI) [E]" w:date="2016-03-01T13:00:00Z">
              <w:rPr>
                <w:rFonts w:ascii="Arial" w:hAnsi="Arial" w:cs="Arial"/>
                <w:sz w:val="22"/>
                <w:szCs w:val="22"/>
              </w:rPr>
            </w:rPrChange>
          </w:rPr>
          <w:t>Stetler</w:t>
        </w:r>
        <w:proofErr w:type="spellEnd"/>
        <w:r w:rsidRPr="00125A29">
          <w:rPr>
            <w:rFonts w:ascii="Arial" w:hAnsi="Arial" w:cs="Arial"/>
            <w:b/>
            <w:sz w:val="22"/>
            <w:szCs w:val="22"/>
            <w:rPrChange w:id="508" w:author="Heurtin-Roberts, Suzanne (NIH/NCI) [E]" w:date="2016-03-01T13:00:00Z">
              <w:rPr>
                <w:rFonts w:ascii="Arial" w:hAnsi="Arial" w:cs="Arial"/>
                <w:sz w:val="22"/>
                <w:szCs w:val="22"/>
              </w:rPr>
            </w:rPrChange>
          </w:rPr>
          <w:t xml:space="preserve"> CB,</w:t>
        </w:r>
        <w:r w:rsidRPr="00D420E5">
          <w:rPr>
            <w:rFonts w:ascii="Arial" w:hAnsi="Arial" w:cs="Arial"/>
            <w:sz w:val="22"/>
            <w:szCs w:val="22"/>
          </w:rPr>
          <w:t xml:space="preserve"> </w:t>
        </w:r>
        <w:proofErr w:type="spellStart"/>
        <w:r w:rsidRPr="00D420E5">
          <w:rPr>
            <w:rFonts w:ascii="Arial" w:hAnsi="Arial" w:cs="Arial"/>
            <w:sz w:val="22"/>
            <w:szCs w:val="22"/>
          </w:rPr>
          <w:t>Legro</w:t>
        </w:r>
        <w:proofErr w:type="spellEnd"/>
        <w:r w:rsidRPr="00D420E5">
          <w:rPr>
            <w:rFonts w:ascii="Arial" w:hAnsi="Arial" w:cs="Arial"/>
            <w:sz w:val="22"/>
            <w:szCs w:val="22"/>
          </w:rPr>
          <w:t xml:space="preserve"> MW, Wallace CM, Bowman C, </w:t>
        </w:r>
        <w:proofErr w:type="spellStart"/>
        <w:r w:rsidRPr="00D420E5">
          <w:rPr>
            <w:rFonts w:ascii="Arial" w:hAnsi="Arial" w:cs="Arial"/>
            <w:sz w:val="22"/>
            <w:szCs w:val="22"/>
          </w:rPr>
          <w:t>Guihan</w:t>
        </w:r>
        <w:proofErr w:type="spellEnd"/>
        <w:r w:rsidRPr="00D420E5">
          <w:rPr>
            <w:rFonts w:ascii="Arial" w:hAnsi="Arial" w:cs="Arial"/>
            <w:sz w:val="22"/>
            <w:szCs w:val="22"/>
          </w:rPr>
          <w:t xml:space="preserve"> M, Hagedorn H, Kimmel B, </w:t>
        </w:r>
      </w:moveTo>
    </w:p>
    <w:p w14:paraId="6ED45E06" w14:textId="77777777" w:rsidR="005463C8" w:rsidRPr="00D420E5" w:rsidRDefault="005463C8" w:rsidP="005463C8">
      <w:pPr>
        <w:pStyle w:val="HTMLPreformatted"/>
        <w:ind w:left="360" w:hanging="360"/>
        <w:rPr>
          <w:moveTo w:id="509" w:author="Heurtin-Roberts, Suzanne (NIH/NCI) [E]" w:date="2016-01-13T15:12:00Z"/>
          <w:rFonts w:ascii="Arial" w:hAnsi="Arial" w:cs="Arial"/>
          <w:sz w:val="22"/>
          <w:szCs w:val="22"/>
        </w:rPr>
      </w:pPr>
      <w:moveTo w:id="510" w:author="Heurtin-Roberts, Suzanne (NIH/NCI) [E]" w:date="2016-01-13T15:12:00Z">
        <w:r w:rsidRPr="00D420E5">
          <w:rPr>
            <w:rFonts w:ascii="Arial" w:hAnsi="Arial" w:cs="Arial"/>
            <w:sz w:val="22"/>
            <w:szCs w:val="22"/>
          </w:rPr>
          <w:tab/>
        </w:r>
        <w:proofErr w:type="gramStart"/>
        <w:r w:rsidRPr="00D420E5">
          <w:rPr>
            <w:rFonts w:ascii="Arial" w:hAnsi="Arial" w:cs="Arial"/>
            <w:sz w:val="22"/>
            <w:szCs w:val="22"/>
          </w:rPr>
          <w:t>Sharp ND, Smith JL.</w:t>
        </w:r>
        <w:proofErr w:type="gramEnd"/>
        <w:r w:rsidRPr="00D420E5">
          <w:rPr>
            <w:rFonts w:ascii="Arial" w:hAnsi="Arial" w:cs="Arial"/>
            <w:sz w:val="22"/>
            <w:szCs w:val="22"/>
          </w:rPr>
          <w:t xml:space="preserve"> The role of formative evaluation in implementation research and the QUERI experience. J Gen Intern Med. 2006 Feb</w:t>
        </w:r>
        <w:proofErr w:type="gramStart"/>
        <w:r w:rsidRPr="00D420E5">
          <w:rPr>
            <w:rFonts w:ascii="Arial" w:hAnsi="Arial" w:cs="Arial"/>
            <w:sz w:val="22"/>
            <w:szCs w:val="22"/>
          </w:rPr>
          <w:t>;21</w:t>
        </w:r>
        <w:proofErr w:type="gramEnd"/>
        <w:r w:rsidRPr="00D420E5">
          <w:rPr>
            <w:rFonts w:ascii="Arial" w:hAnsi="Arial" w:cs="Arial"/>
            <w:sz w:val="22"/>
            <w:szCs w:val="22"/>
          </w:rPr>
          <w:t xml:space="preserve"> </w:t>
        </w:r>
        <w:proofErr w:type="spellStart"/>
        <w:r w:rsidRPr="00D420E5">
          <w:rPr>
            <w:rFonts w:ascii="Arial" w:hAnsi="Arial" w:cs="Arial"/>
            <w:sz w:val="22"/>
            <w:szCs w:val="22"/>
          </w:rPr>
          <w:t>Suppl</w:t>
        </w:r>
        <w:proofErr w:type="spellEnd"/>
        <w:r w:rsidRPr="00D420E5">
          <w:rPr>
            <w:rFonts w:ascii="Arial" w:hAnsi="Arial" w:cs="Arial"/>
            <w:sz w:val="22"/>
            <w:szCs w:val="22"/>
          </w:rPr>
          <w:t xml:space="preserve"> 2:S1-8.</w:t>
        </w:r>
      </w:moveTo>
    </w:p>
    <w:moveToRangeEnd w:id="505"/>
    <w:p w14:paraId="274F88D8" w14:textId="77777777" w:rsidR="005463C8" w:rsidRDefault="005463C8" w:rsidP="00281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ins w:id="511" w:author="Heurtin-Roberts, Suzanne (NIH/NCI) [E]" w:date="2016-01-13T16:15:00Z"/>
          <w:rFonts w:eastAsia="Times New Roman" w:cs="Arial"/>
          <w:sz w:val="22"/>
        </w:rPr>
      </w:pPr>
    </w:p>
    <w:p w14:paraId="1680F8F4" w14:textId="77777777" w:rsidR="00C8673D" w:rsidRDefault="00C8673D" w:rsidP="00C8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ins w:id="512" w:author="Heurtin-Roberts, Suzanne (NIH/NCI) [E]" w:date="2016-01-13T16:15:00Z"/>
          <w:rFonts w:eastAsia="Times New Roman" w:cs="Arial"/>
          <w:sz w:val="22"/>
        </w:rPr>
      </w:pPr>
      <w:ins w:id="513" w:author="Heurtin-Roberts, Suzanne (NIH/NCI) [E]" w:date="2016-01-13T16:15:00Z">
        <w:r w:rsidRPr="00125A29">
          <w:rPr>
            <w:rFonts w:eastAsia="Times New Roman" w:cs="Arial"/>
            <w:b/>
            <w:sz w:val="22"/>
            <w:rPrChange w:id="514" w:author="Heurtin-Roberts, Suzanne (NIH/NCI) [E]" w:date="2016-03-01T13:00:00Z">
              <w:rPr>
                <w:rFonts w:eastAsia="Times New Roman" w:cs="Arial"/>
                <w:sz w:val="22"/>
              </w:rPr>
            </w:rPrChange>
          </w:rPr>
          <w:t>Weiner, B. J.,</w:t>
        </w:r>
        <w:r w:rsidRPr="00C8673D">
          <w:rPr>
            <w:rFonts w:eastAsia="Times New Roman" w:cs="Arial"/>
            <w:sz w:val="22"/>
          </w:rPr>
          <w:t xml:space="preserve"> et al. (2011). "Use of qualitative methods in published health services and management research: a 10-year review." </w:t>
        </w:r>
        <w:r w:rsidRPr="00C8673D">
          <w:rPr>
            <w:rFonts w:eastAsia="Times New Roman" w:cs="Arial"/>
            <w:sz w:val="22"/>
            <w:u w:val="single"/>
          </w:rPr>
          <w:t>Med Care Res Rev</w:t>
        </w:r>
        <w:r w:rsidRPr="00C8673D">
          <w:rPr>
            <w:rFonts w:eastAsia="Times New Roman" w:cs="Arial"/>
            <w:sz w:val="22"/>
          </w:rPr>
          <w:t xml:space="preserve"> </w:t>
        </w:r>
        <w:r w:rsidRPr="00C8673D">
          <w:rPr>
            <w:rFonts w:eastAsia="Times New Roman" w:cs="Arial"/>
            <w:b/>
            <w:bCs/>
            <w:sz w:val="22"/>
          </w:rPr>
          <w:t>68</w:t>
        </w:r>
        <w:r w:rsidRPr="00C8673D">
          <w:rPr>
            <w:rFonts w:eastAsia="Times New Roman" w:cs="Arial"/>
            <w:sz w:val="22"/>
          </w:rPr>
          <w:t>(1): 3-33.</w:t>
        </w:r>
      </w:ins>
    </w:p>
    <w:p w14:paraId="66E1CBCB" w14:textId="77777777" w:rsidR="00C8673D" w:rsidRPr="00C8673D" w:rsidRDefault="00C8673D" w:rsidP="00C8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ins w:id="515" w:author="Heurtin-Roberts, Suzanne (NIH/NCI) [E]" w:date="2016-01-13T16:15:00Z"/>
          <w:rFonts w:eastAsia="Times New Roman" w:cs="Arial"/>
          <w:sz w:val="22"/>
        </w:rPr>
      </w:pPr>
    </w:p>
    <w:p w14:paraId="35F9C61D" w14:textId="6CDB6914" w:rsidR="00C8673D" w:rsidRDefault="00C8673D" w:rsidP="00C8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ins w:id="516" w:author="Heurtin-Roberts, Suzanne (NIH/NCI) [E]" w:date="2016-01-13T16:16:00Z"/>
          <w:rFonts w:eastAsia="Times New Roman" w:cs="Arial"/>
          <w:sz w:val="22"/>
        </w:rPr>
      </w:pPr>
      <w:ins w:id="517" w:author="Heurtin-Roberts, Suzanne (NIH/NCI) [E]" w:date="2016-01-13T16:15:00Z">
        <w:r w:rsidRPr="00C8673D">
          <w:rPr>
            <w:rFonts w:eastAsia="Times New Roman" w:cs="Arial"/>
            <w:sz w:val="22"/>
          </w:rPr>
          <w:tab/>
          <w:t>Over the past 10 years, the field of health services and management research has seen renewed interest in the use of qualitative research methods. This article examines the volume and characteristics of qualitative research articles published in nine major health services and management journals between 1998 and 2008. Qualitative research articles comprise 9% of research articles published in these journals. Although the publication rate of qualitative research articles has not kept pace with that of quantitative research articles, citation analysis suggests that qualitative research articles contribute comparably to the field's knowledge base. A wide range of policy and management topics has been examined using qualitative methods. Case study designs, interviews, and documentary sources were the most frequently used methods. Half of qualitative research articles provided little or no detail about key aspects the study's methods. Implications are discussed and recommendations are offered for promoting the publication of qualitative research.</w:t>
        </w:r>
      </w:ins>
    </w:p>
    <w:p w14:paraId="7F541943" w14:textId="77777777" w:rsidR="00C8673D" w:rsidRPr="00C8673D" w:rsidRDefault="00C8673D" w:rsidP="00C8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ins w:id="518" w:author="Heurtin-Roberts, Suzanne (NIH/NCI) [E]" w:date="2016-01-13T16:16:00Z"/>
          <w:rFonts w:eastAsia="Times New Roman" w:cs="Arial"/>
          <w:sz w:val="22"/>
        </w:rPr>
      </w:pPr>
    </w:p>
    <w:p w14:paraId="585A1C78" w14:textId="77777777" w:rsidR="00C8673D" w:rsidRPr="00125A29" w:rsidRDefault="00C8673D" w:rsidP="00C8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b/>
          <w:sz w:val="22"/>
          <w:rPrChange w:id="519" w:author="Heurtin-Roberts, Suzanne (NIH/NCI) [E]" w:date="2016-03-01T13:00:00Z">
            <w:rPr>
              <w:rFonts w:eastAsia="Times New Roman" w:cs="Arial"/>
              <w:sz w:val="22"/>
            </w:rPr>
          </w:rPrChange>
        </w:rPr>
      </w:pPr>
    </w:p>
    <w:p w14:paraId="451DAAA5" w14:textId="77777777" w:rsidR="00C8673D" w:rsidRDefault="00C8673D" w:rsidP="00C8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ins w:id="520" w:author="Heurtin-Roberts, Suzanne (NIH/NCI) [E]" w:date="2016-03-01T13:00:00Z"/>
          <w:rFonts w:eastAsia="Times New Roman" w:cs="Arial"/>
          <w:sz w:val="22"/>
        </w:rPr>
      </w:pPr>
      <w:proofErr w:type="gramStart"/>
      <w:ins w:id="521" w:author="Heurtin-Roberts, Suzanne (NIH/NCI) [E]" w:date="2016-01-13T16:16:00Z">
        <w:r w:rsidRPr="00125A29">
          <w:rPr>
            <w:rFonts w:eastAsia="Times New Roman" w:cs="Arial"/>
            <w:b/>
            <w:sz w:val="22"/>
            <w:rPrChange w:id="522" w:author="Heurtin-Roberts, Suzanne (NIH/NCI) [E]" w:date="2016-03-01T13:00:00Z">
              <w:rPr>
                <w:rFonts w:ascii="Courier New" w:eastAsia="Times New Roman" w:hAnsi="Courier New" w:cs="Arial"/>
                <w:b/>
                <w:sz w:val="22"/>
                <w:szCs w:val="20"/>
              </w:rPr>
            </w:rPrChange>
          </w:rPr>
          <w:t>Wisdom, J. P., et al.</w:t>
        </w:r>
        <w:r w:rsidRPr="00C8673D">
          <w:rPr>
            <w:rFonts w:eastAsia="Times New Roman" w:cs="Arial"/>
            <w:sz w:val="22"/>
            <w:rPrChange w:id="523" w:author="Heurtin-Roberts, Suzanne (NIH/NCI) [E]" w:date="2016-01-13T16:16:00Z">
              <w:rPr>
                <w:rFonts w:ascii="Courier New" w:eastAsia="Times New Roman" w:hAnsi="Courier New" w:cs="Arial"/>
                <w:b/>
                <w:sz w:val="22"/>
                <w:szCs w:val="20"/>
              </w:rPr>
            </w:rPrChange>
          </w:rPr>
          <w:t xml:space="preserve"> (2012).</w:t>
        </w:r>
        <w:proofErr w:type="gramEnd"/>
        <w:r w:rsidRPr="00C8673D">
          <w:rPr>
            <w:rFonts w:eastAsia="Times New Roman" w:cs="Arial"/>
            <w:sz w:val="22"/>
            <w:rPrChange w:id="524" w:author="Heurtin-Roberts, Suzanne (NIH/NCI) [E]" w:date="2016-01-13T16:16:00Z">
              <w:rPr>
                <w:rFonts w:ascii="Courier New" w:eastAsia="Times New Roman" w:hAnsi="Courier New" w:cs="Arial"/>
                <w:b/>
                <w:sz w:val="22"/>
                <w:szCs w:val="20"/>
              </w:rPr>
            </w:rPrChange>
          </w:rPr>
          <w:t xml:space="preserve"> "Methodological reporting in qualitative, quantitative, and mixed methods health services research articles." </w:t>
        </w:r>
        <w:r w:rsidRPr="00C8673D">
          <w:rPr>
            <w:rFonts w:eastAsia="Times New Roman" w:cs="Arial"/>
            <w:sz w:val="22"/>
            <w:u w:val="single"/>
            <w:rPrChange w:id="525" w:author="Heurtin-Roberts, Suzanne (NIH/NCI) [E]" w:date="2016-01-13T16:16:00Z">
              <w:rPr>
                <w:rFonts w:ascii="Courier New" w:eastAsia="Times New Roman" w:hAnsi="Courier New" w:cs="Arial"/>
                <w:b/>
                <w:sz w:val="22"/>
                <w:szCs w:val="20"/>
                <w:u w:val="single"/>
              </w:rPr>
            </w:rPrChange>
          </w:rPr>
          <w:t xml:space="preserve">Health </w:t>
        </w:r>
        <w:proofErr w:type="spellStart"/>
        <w:r w:rsidRPr="00C8673D">
          <w:rPr>
            <w:rFonts w:eastAsia="Times New Roman" w:cs="Arial"/>
            <w:sz w:val="22"/>
            <w:u w:val="single"/>
            <w:rPrChange w:id="526" w:author="Heurtin-Roberts, Suzanne (NIH/NCI) [E]" w:date="2016-01-13T16:16:00Z">
              <w:rPr>
                <w:rFonts w:ascii="Courier New" w:eastAsia="Times New Roman" w:hAnsi="Courier New" w:cs="Arial"/>
                <w:b/>
                <w:sz w:val="22"/>
                <w:szCs w:val="20"/>
                <w:u w:val="single"/>
              </w:rPr>
            </w:rPrChange>
          </w:rPr>
          <w:t>Serv</w:t>
        </w:r>
        <w:proofErr w:type="spellEnd"/>
        <w:r w:rsidRPr="00C8673D">
          <w:rPr>
            <w:rFonts w:eastAsia="Times New Roman" w:cs="Arial"/>
            <w:sz w:val="22"/>
            <w:u w:val="single"/>
            <w:rPrChange w:id="527" w:author="Heurtin-Roberts, Suzanne (NIH/NCI) [E]" w:date="2016-01-13T16:16:00Z">
              <w:rPr>
                <w:rFonts w:ascii="Courier New" w:eastAsia="Times New Roman" w:hAnsi="Courier New" w:cs="Arial"/>
                <w:b/>
                <w:sz w:val="22"/>
                <w:szCs w:val="20"/>
                <w:u w:val="single"/>
              </w:rPr>
            </w:rPrChange>
          </w:rPr>
          <w:t xml:space="preserve"> Res</w:t>
        </w:r>
        <w:r w:rsidRPr="00C8673D">
          <w:rPr>
            <w:rFonts w:eastAsia="Times New Roman" w:cs="Arial"/>
            <w:sz w:val="22"/>
            <w:rPrChange w:id="528" w:author="Heurtin-Roberts, Suzanne (NIH/NCI) [E]" w:date="2016-01-13T16:16:00Z">
              <w:rPr>
                <w:rFonts w:ascii="Courier New" w:eastAsia="Times New Roman" w:hAnsi="Courier New" w:cs="Arial"/>
                <w:b/>
                <w:sz w:val="22"/>
                <w:szCs w:val="20"/>
              </w:rPr>
            </w:rPrChange>
          </w:rPr>
          <w:t xml:space="preserve"> </w:t>
        </w:r>
        <w:r w:rsidRPr="00C8673D">
          <w:rPr>
            <w:rFonts w:eastAsia="Times New Roman" w:cs="Arial"/>
            <w:bCs/>
            <w:sz w:val="22"/>
            <w:rPrChange w:id="529" w:author="Heurtin-Roberts, Suzanne (NIH/NCI) [E]" w:date="2016-01-13T16:16:00Z">
              <w:rPr>
                <w:rFonts w:ascii="Courier New" w:eastAsia="Times New Roman" w:hAnsi="Courier New" w:cs="Arial"/>
                <w:b/>
                <w:bCs/>
                <w:sz w:val="22"/>
                <w:szCs w:val="20"/>
              </w:rPr>
            </w:rPrChange>
          </w:rPr>
          <w:t>47</w:t>
        </w:r>
        <w:r w:rsidRPr="00C8673D">
          <w:rPr>
            <w:rFonts w:eastAsia="Times New Roman" w:cs="Arial"/>
            <w:sz w:val="22"/>
            <w:rPrChange w:id="530" w:author="Heurtin-Roberts, Suzanne (NIH/NCI) [E]" w:date="2016-01-13T16:16:00Z">
              <w:rPr>
                <w:rFonts w:ascii="Courier New" w:eastAsia="Times New Roman" w:hAnsi="Courier New" w:cs="Arial"/>
                <w:b/>
                <w:sz w:val="22"/>
                <w:szCs w:val="20"/>
              </w:rPr>
            </w:rPrChange>
          </w:rPr>
          <w:t>(2): 721-745.</w:t>
        </w:r>
      </w:ins>
    </w:p>
    <w:p w14:paraId="59032A1C" w14:textId="77777777" w:rsidR="00125A29" w:rsidRPr="00125A29" w:rsidRDefault="00125A29" w:rsidP="00C8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ins w:id="531" w:author="Heurtin-Roberts, Suzanne (NIH/NCI) [E]" w:date="2016-01-13T16:16:00Z"/>
          <w:rFonts w:eastAsia="Times New Roman" w:cs="Arial"/>
          <w:sz w:val="22"/>
          <w:rPrChange w:id="532" w:author="Heurtin-Roberts, Suzanne (NIH/NCI) [E]" w:date="2016-03-01T13:02:00Z">
            <w:rPr>
              <w:ins w:id="533" w:author="Heurtin-Roberts, Suzanne (NIH/NCI) [E]" w:date="2016-01-13T16:16:00Z"/>
              <w:rFonts w:ascii="Courier New" w:eastAsia="Times New Roman" w:hAnsi="Courier New" w:cs="Arial"/>
              <w:b/>
              <w:sz w:val="22"/>
              <w:szCs w:val="20"/>
            </w:rPr>
          </w:rPrChange>
        </w:rPr>
      </w:pPr>
    </w:p>
    <w:p w14:paraId="69734BD6" w14:textId="77777777" w:rsidR="00125A29" w:rsidRDefault="00C8673D" w:rsidP="00C8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ins w:id="534" w:author="Heurtin-Roberts, Suzanne (NIH/NCI) [E]" w:date="2016-03-01T13:00:00Z"/>
          <w:rFonts w:eastAsia="Times New Roman" w:cs="Arial"/>
          <w:i/>
          <w:sz w:val="22"/>
        </w:rPr>
      </w:pPr>
      <w:ins w:id="535" w:author="Heurtin-Roberts, Suzanne (NIH/NCI) [E]" w:date="2016-01-13T16:16:00Z">
        <w:r w:rsidRPr="00125A29">
          <w:rPr>
            <w:rFonts w:eastAsia="Times New Roman" w:cs="Arial"/>
            <w:sz w:val="22"/>
            <w:rPrChange w:id="536" w:author="Heurtin-Roberts, Suzanne (NIH/NCI) [E]" w:date="2016-03-01T13:02:00Z">
              <w:rPr>
                <w:rFonts w:ascii="Courier New" w:eastAsia="Times New Roman" w:hAnsi="Courier New" w:cs="Arial"/>
                <w:b/>
                <w:sz w:val="22"/>
                <w:szCs w:val="20"/>
              </w:rPr>
            </w:rPrChange>
          </w:rPr>
          <w:tab/>
        </w:r>
        <w:r w:rsidRPr="00125A29">
          <w:rPr>
            <w:rFonts w:eastAsia="Times New Roman" w:cs="Arial"/>
            <w:sz w:val="22"/>
            <w:u w:val="single"/>
            <w:rPrChange w:id="537" w:author="Heurtin-Roberts, Suzanne (NIH/NCI) [E]" w:date="2016-03-01T13:02:00Z">
              <w:rPr>
                <w:rFonts w:ascii="Courier New" w:eastAsia="Times New Roman" w:hAnsi="Courier New" w:cs="Arial"/>
                <w:b/>
                <w:sz w:val="22"/>
                <w:szCs w:val="20"/>
              </w:rPr>
            </w:rPrChange>
          </w:rPr>
          <w:t>OBJECTIVES:</w:t>
        </w:r>
        <w:r w:rsidRPr="00C8673D">
          <w:rPr>
            <w:rFonts w:eastAsia="Times New Roman" w:cs="Arial"/>
            <w:i/>
            <w:sz w:val="22"/>
            <w:rPrChange w:id="538" w:author="Heurtin-Roberts, Suzanne (NIH/NCI) [E]" w:date="2016-01-13T16:16:00Z">
              <w:rPr>
                <w:rFonts w:ascii="Courier New" w:eastAsia="Times New Roman" w:hAnsi="Courier New" w:cs="Arial"/>
                <w:b/>
                <w:sz w:val="22"/>
                <w:szCs w:val="20"/>
              </w:rPr>
            </w:rPrChange>
          </w:rPr>
          <w:t xml:space="preserve"> Methodologically sound mixed methods research can improve our understanding of health services by providing a more comprehensive picture of health services than either method can alone. This study describes the frequency of mixed methods in published health services research and compares the presence of methodological components indicative of rigorous approaches across mixed methods, qualitative, and quantitative articles.</w:t>
        </w:r>
      </w:ins>
    </w:p>
    <w:p w14:paraId="0B3403C8" w14:textId="77777777" w:rsidR="00125A29" w:rsidRDefault="00125A29" w:rsidP="00C8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ins w:id="539" w:author="Heurtin-Roberts, Suzanne (NIH/NCI) [E]" w:date="2016-03-01T13:00:00Z"/>
          <w:rFonts w:eastAsia="Times New Roman" w:cs="Arial"/>
          <w:i/>
          <w:sz w:val="22"/>
        </w:rPr>
      </w:pPr>
    </w:p>
    <w:p w14:paraId="6581CE72" w14:textId="77777777" w:rsidR="00125A29" w:rsidRDefault="00125A29" w:rsidP="00C8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ins w:id="540" w:author="Heurtin-Roberts, Suzanne (NIH/NCI) [E]" w:date="2016-03-01T13:00:00Z"/>
          <w:rFonts w:eastAsia="Times New Roman" w:cs="Arial"/>
          <w:i/>
          <w:sz w:val="22"/>
        </w:rPr>
      </w:pPr>
      <w:ins w:id="541" w:author="Heurtin-Roberts, Suzanne (NIH/NCI) [E]" w:date="2016-03-01T13:00:00Z">
        <w:r>
          <w:rPr>
            <w:rFonts w:eastAsia="Times New Roman" w:cs="Arial"/>
            <w:i/>
            <w:sz w:val="22"/>
          </w:rPr>
          <w:tab/>
        </w:r>
      </w:ins>
      <w:ins w:id="542" w:author="Heurtin-Roberts, Suzanne (NIH/NCI) [E]" w:date="2016-01-13T16:16:00Z">
        <w:r w:rsidR="00C8673D" w:rsidRPr="00C8673D">
          <w:rPr>
            <w:rFonts w:eastAsia="Times New Roman" w:cs="Arial"/>
            <w:i/>
            <w:sz w:val="22"/>
            <w:rPrChange w:id="543" w:author="Heurtin-Roberts, Suzanne (NIH/NCI) [E]" w:date="2016-01-13T16:16:00Z">
              <w:rPr>
                <w:rFonts w:ascii="Courier New" w:eastAsia="Times New Roman" w:hAnsi="Courier New" w:cs="Arial"/>
                <w:b/>
                <w:sz w:val="22"/>
                <w:szCs w:val="20"/>
              </w:rPr>
            </w:rPrChange>
          </w:rPr>
          <w:t xml:space="preserve"> </w:t>
        </w:r>
        <w:r w:rsidR="00C8673D" w:rsidRPr="00125A29">
          <w:rPr>
            <w:rFonts w:eastAsia="Times New Roman" w:cs="Arial"/>
            <w:sz w:val="22"/>
            <w:u w:val="single"/>
            <w:rPrChange w:id="544" w:author="Heurtin-Roberts, Suzanne (NIH/NCI) [E]" w:date="2016-03-01T13:02:00Z">
              <w:rPr>
                <w:rFonts w:ascii="Courier New" w:eastAsia="Times New Roman" w:hAnsi="Courier New" w:cs="Arial"/>
                <w:b/>
                <w:sz w:val="22"/>
                <w:szCs w:val="20"/>
              </w:rPr>
            </w:rPrChange>
          </w:rPr>
          <w:t>DATA SOURCES:</w:t>
        </w:r>
        <w:r w:rsidR="00C8673D" w:rsidRPr="00C8673D">
          <w:rPr>
            <w:rFonts w:eastAsia="Times New Roman" w:cs="Arial"/>
            <w:i/>
            <w:sz w:val="22"/>
            <w:rPrChange w:id="545" w:author="Heurtin-Roberts, Suzanne (NIH/NCI) [E]" w:date="2016-01-13T16:16:00Z">
              <w:rPr>
                <w:rFonts w:ascii="Courier New" w:eastAsia="Times New Roman" w:hAnsi="Courier New" w:cs="Arial"/>
                <w:b/>
                <w:sz w:val="22"/>
                <w:szCs w:val="20"/>
              </w:rPr>
            </w:rPrChange>
          </w:rPr>
          <w:t xml:space="preserve"> All empirical articles (n = 1,651) published between 2003 and 2007 from four top-ranked health services journals. </w:t>
        </w:r>
      </w:ins>
    </w:p>
    <w:p w14:paraId="1131E9E3" w14:textId="77777777" w:rsidR="00125A29" w:rsidRDefault="00125A29" w:rsidP="00C8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ins w:id="546" w:author="Heurtin-Roberts, Suzanne (NIH/NCI) [E]" w:date="2016-03-01T13:00:00Z"/>
          <w:rFonts w:eastAsia="Times New Roman" w:cs="Arial"/>
          <w:i/>
          <w:sz w:val="22"/>
        </w:rPr>
      </w:pPr>
    </w:p>
    <w:p w14:paraId="42E6542D" w14:textId="77777777" w:rsidR="00125A29" w:rsidRDefault="00125A29" w:rsidP="00C8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ins w:id="547" w:author="Heurtin-Roberts, Suzanne (NIH/NCI) [E]" w:date="2016-03-01T13:00:00Z"/>
          <w:rFonts w:eastAsia="Times New Roman" w:cs="Arial"/>
          <w:i/>
          <w:sz w:val="22"/>
        </w:rPr>
      </w:pPr>
      <w:ins w:id="548" w:author="Heurtin-Roberts, Suzanne (NIH/NCI) [E]" w:date="2016-03-01T13:00:00Z">
        <w:r>
          <w:rPr>
            <w:rFonts w:eastAsia="Times New Roman" w:cs="Arial"/>
            <w:i/>
            <w:sz w:val="22"/>
          </w:rPr>
          <w:tab/>
        </w:r>
      </w:ins>
      <w:ins w:id="549" w:author="Heurtin-Roberts, Suzanne (NIH/NCI) [E]" w:date="2016-01-13T16:16:00Z">
        <w:r w:rsidR="00C8673D" w:rsidRPr="00125A29">
          <w:rPr>
            <w:rFonts w:eastAsia="Times New Roman" w:cs="Arial"/>
            <w:sz w:val="22"/>
            <w:u w:val="single"/>
            <w:rPrChange w:id="550" w:author="Heurtin-Roberts, Suzanne (NIH/NCI) [E]" w:date="2016-03-01T13:02:00Z">
              <w:rPr>
                <w:rFonts w:ascii="Courier New" w:eastAsia="Times New Roman" w:hAnsi="Courier New" w:cs="Arial"/>
                <w:b/>
                <w:sz w:val="22"/>
                <w:szCs w:val="20"/>
              </w:rPr>
            </w:rPrChange>
          </w:rPr>
          <w:t>STUDY DESIGN:</w:t>
        </w:r>
        <w:r w:rsidR="00C8673D" w:rsidRPr="00C8673D">
          <w:rPr>
            <w:rFonts w:eastAsia="Times New Roman" w:cs="Arial"/>
            <w:i/>
            <w:sz w:val="22"/>
            <w:rPrChange w:id="551" w:author="Heurtin-Roberts, Suzanne (NIH/NCI) [E]" w:date="2016-01-13T16:16:00Z">
              <w:rPr>
                <w:rFonts w:ascii="Courier New" w:eastAsia="Times New Roman" w:hAnsi="Courier New" w:cs="Arial"/>
                <w:b/>
                <w:sz w:val="22"/>
                <w:szCs w:val="20"/>
              </w:rPr>
            </w:rPrChange>
          </w:rPr>
          <w:t xml:space="preserve"> All mixed methods articles (n = 47) and random samples of qualitative and quantitative articles were evaluated to identify reporting of key components indicating rigor for each method, based on accepted standards for evaluating the quality of research reports (e.g., use of p-values in quantitative reports, description of context in qualitative reports, and integration in mixed method reports). We used chi-square tests to evaluate differences between article types for each component. </w:t>
        </w:r>
      </w:ins>
    </w:p>
    <w:p w14:paraId="15F20DE4" w14:textId="77777777" w:rsidR="00125A29" w:rsidRDefault="00125A29" w:rsidP="00C8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ins w:id="552" w:author="Heurtin-Roberts, Suzanne (NIH/NCI) [E]" w:date="2016-03-01T13:00:00Z"/>
          <w:rFonts w:eastAsia="Times New Roman" w:cs="Arial"/>
          <w:i/>
          <w:sz w:val="22"/>
        </w:rPr>
      </w:pPr>
    </w:p>
    <w:p w14:paraId="14E8B848" w14:textId="77777777" w:rsidR="00125A29" w:rsidRDefault="00125A29" w:rsidP="00C8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ins w:id="553" w:author="Heurtin-Roberts, Suzanne (NIH/NCI) [E]" w:date="2016-03-01T13:01:00Z"/>
          <w:rFonts w:eastAsia="Times New Roman" w:cs="Arial"/>
          <w:i/>
          <w:sz w:val="22"/>
        </w:rPr>
      </w:pPr>
      <w:ins w:id="554" w:author="Heurtin-Roberts, Suzanne (NIH/NCI) [E]" w:date="2016-03-01T13:01:00Z">
        <w:r>
          <w:rPr>
            <w:rFonts w:eastAsia="Times New Roman" w:cs="Arial"/>
            <w:i/>
            <w:sz w:val="22"/>
          </w:rPr>
          <w:tab/>
        </w:r>
      </w:ins>
      <w:ins w:id="555" w:author="Heurtin-Roberts, Suzanne (NIH/NCI) [E]" w:date="2016-01-13T16:16:00Z">
        <w:r w:rsidR="00C8673D" w:rsidRPr="00125A29">
          <w:rPr>
            <w:rFonts w:eastAsia="Times New Roman" w:cs="Arial"/>
            <w:sz w:val="22"/>
            <w:u w:val="single"/>
            <w:rPrChange w:id="556" w:author="Heurtin-Roberts, Suzanne (NIH/NCI) [E]" w:date="2016-03-01T13:02:00Z">
              <w:rPr>
                <w:rFonts w:ascii="Courier New" w:eastAsia="Times New Roman" w:hAnsi="Courier New" w:cs="Arial"/>
                <w:b/>
                <w:sz w:val="22"/>
                <w:szCs w:val="20"/>
              </w:rPr>
            </w:rPrChange>
          </w:rPr>
          <w:t>PRINCIPAL FINDINGS:</w:t>
        </w:r>
        <w:r w:rsidR="00C8673D" w:rsidRPr="00C8673D">
          <w:rPr>
            <w:rFonts w:eastAsia="Times New Roman" w:cs="Arial"/>
            <w:i/>
            <w:sz w:val="22"/>
            <w:rPrChange w:id="557" w:author="Heurtin-Roberts, Suzanne (NIH/NCI) [E]" w:date="2016-01-13T16:16:00Z">
              <w:rPr>
                <w:rFonts w:ascii="Courier New" w:eastAsia="Times New Roman" w:hAnsi="Courier New" w:cs="Arial"/>
                <w:b/>
                <w:sz w:val="22"/>
                <w:szCs w:val="20"/>
              </w:rPr>
            </w:rPrChange>
          </w:rPr>
          <w:t xml:space="preserve"> Mixed methods articles comprised 2.85 percent (n = 47) of empirical articles, quantitative articles 90.98 percent (n = 1,502), and qualitative articles 6.18 percent (n = 102). There was a statistically significant difference (chi(2) (1) = 12.20, p = .0005, Cramer's V = 0.09, odds ratio = 1.49 [95% confidence interval = 1,27, 1.74]) in the proportion of quantitative methodological components present in mixed methods compared to quantitative papers (21.94 versus 47.07 percent, respectively) but no statistically significant difference (chi(2) (1) = 0.02, p = .89, Cramer's V = 0.01) in the proportion of qualitative methodological components in mixed methods compared to qualitative papers (21.34 versus 25.47 percent, respectively). </w:t>
        </w:r>
      </w:ins>
    </w:p>
    <w:p w14:paraId="748F30B6" w14:textId="77777777" w:rsidR="00125A29" w:rsidRDefault="00125A29" w:rsidP="00C8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ins w:id="558" w:author="Heurtin-Roberts, Suzanne (NIH/NCI) [E]" w:date="2016-03-01T13:01:00Z"/>
          <w:rFonts w:eastAsia="Times New Roman" w:cs="Arial"/>
          <w:i/>
          <w:sz w:val="22"/>
        </w:rPr>
      </w:pPr>
    </w:p>
    <w:p w14:paraId="1E2844B3" w14:textId="344C9C78" w:rsidR="00C8673D" w:rsidRPr="00C8673D" w:rsidRDefault="00125A29" w:rsidP="00C8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ins w:id="559" w:author="Heurtin-Roberts, Suzanne (NIH/NCI) [E]" w:date="2016-01-13T16:16:00Z"/>
          <w:rFonts w:eastAsia="Times New Roman" w:cs="Arial"/>
          <w:i/>
          <w:sz w:val="22"/>
          <w:rPrChange w:id="560" w:author="Heurtin-Roberts, Suzanne (NIH/NCI) [E]" w:date="2016-01-13T16:16:00Z">
            <w:rPr>
              <w:ins w:id="561" w:author="Heurtin-Roberts, Suzanne (NIH/NCI) [E]" w:date="2016-01-13T16:16:00Z"/>
              <w:rFonts w:ascii="Courier New" w:eastAsia="Times New Roman" w:hAnsi="Courier New" w:cs="Arial"/>
              <w:b/>
              <w:sz w:val="22"/>
              <w:szCs w:val="20"/>
            </w:rPr>
          </w:rPrChange>
        </w:rPr>
      </w:pPr>
      <w:ins w:id="562" w:author="Heurtin-Roberts, Suzanne (NIH/NCI) [E]" w:date="2016-03-01T13:01:00Z">
        <w:r>
          <w:rPr>
            <w:rFonts w:eastAsia="Times New Roman" w:cs="Arial"/>
            <w:i/>
            <w:sz w:val="22"/>
          </w:rPr>
          <w:tab/>
        </w:r>
      </w:ins>
      <w:ins w:id="563" w:author="Heurtin-Roberts, Suzanne (NIH/NCI) [E]" w:date="2016-01-13T16:16:00Z">
        <w:r w:rsidR="00C8673D" w:rsidRPr="00125A29">
          <w:rPr>
            <w:rFonts w:eastAsia="Times New Roman" w:cs="Arial"/>
            <w:sz w:val="22"/>
            <w:u w:val="single"/>
            <w:rPrChange w:id="564" w:author="Heurtin-Roberts, Suzanne (NIH/NCI) [E]" w:date="2016-03-01T13:02:00Z">
              <w:rPr>
                <w:rFonts w:ascii="Courier New" w:eastAsia="Times New Roman" w:hAnsi="Courier New" w:cs="Arial"/>
                <w:b/>
                <w:sz w:val="22"/>
                <w:szCs w:val="20"/>
              </w:rPr>
            </w:rPrChange>
          </w:rPr>
          <w:t>CONCLUSION:</w:t>
        </w:r>
        <w:r w:rsidR="00C8673D" w:rsidRPr="00C8673D">
          <w:rPr>
            <w:rFonts w:eastAsia="Times New Roman" w:cs="Arial"/>
            <w:i/>
            <w:sz w:val="22"/>
            <w:rPrChange w:id="565" w:author="Heurtin-Roberts, Suzanne (NIH/NCI) [E]" w:date="2016-01-13T16:16:00Z">
              <w:rPr>
                <w:rFonts w:ascii="Courier New" w:eastAsia="Times New Roman" w:hAnsi="Courier New" w:cs="Arial"/>
                <w:b/>
                <w:sz w:val="22"/>
                <w:szCs w:val="20"/>
              </w:rPr>
            </w:rPrChange>
          </w:rPr>
          <w:t xml:space="preserve"> Few published health services research articles use mixed methods. The frequency of key methodological components is variable. Suggestions are provided to increase the transparency of mixed methods studies and the presence of key methodological components in published reports.</w:t>
        </w:r>
      </w:ins>
    </w:p>
    <w:p w14:paraId="09E048D1" w14:textId="77777777" w:rsidR="00C8673D" w:rsidRPr="00C8673D" w:rsidRDefault="00C8673D" w:rsidP="00C86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ins w:id="566" w:author="Heurtin-Roberts, Suzanne (NIH/NCI) [E]" w:date="2016-01-13T16:16:00Z"/>
          <w:rFonts w:eastAsia="Times New Roman" w:cs="Arial"/>
          <w:b/>
          <w:i/>
          <w:sz w:val="22"/>
          <w:rPrChange w:id="567" w:author="Heurtin-Roberts, Suzanne (NIH/NCI) [E]" w:date="2016-01-13T16:16:00Z">
            <w:rPr>
              <w:ins w:id="568" w:author="Heurtin-Roberts, Suzanne (NIH/NCI) [E]" w:date="2016-01-13T16:16:00Z"/>
              <w:rFonts w:ascii="Courier New" w:eastAsia="Times New Roman" w:hAnsi="Courier New" w:cs="Arial"/>
              <w:b/>
              <w:sz w:val="22"/>
              <w:szCs w:val="20"/>
            </w:rPr>
          </w:rPrChange>
        </w:rPr>
      </w:pPr>
    </w:p>
    <w:p w14:paraId="3A3AF235" w14:textId="67815338" w:rsidR="00281518" w:rsidRPr="00C8673D" w:rsidDel="005463C8" w:rsidRDefault="00281518" w:rsidP="00281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569" w:author="Heurtin-Roberts, Suzanne (NIH/NCI) [E]" w:date="2016-01-13T15:17:00Z"/>
          <w:rFonts w:cs="Arial"/>
          <w:b/>
          <w:sz w:val="22"/>
        </w:rPr>
      </w:pPr>
    </w:p>
    <w:p w14:paraId="5D8EF157" w14:textId="11424BA5" w:rsidR="00EB5C40" w:rsidRPr="00C8673D" w:rsidDel="005463C8" w:rsidRDefault="00EB5C40" w:rsidP="00D420E5">
      <w:pPr>
        <w:pStyle w:val="HTMLPreformatted"/>
        <w:ind w:left="360" w:hanging="360"/>
        <w:rPr>
          <w:del w:id="570" w:author="Heurtin-Roberts, Suzanne (NIH/NCI) [E]" w:date="2016-01-13T15:16:00Z"/>
          <w:rFonts w:ascii="Arial" w:hAnsi="Arial" w:cs="Arial"/>
          <w:b/>
          <w:sz w:val="22"/>
          <w:szCs w:val="22"/>
        </w:rPr>
      </w:pPr>
      <w:del w:id="571" w:author="Heurtin-Roberts, Suzanne (NIH/NCI) [E]" w:date="2016-01-13T15:16:00Z">
        <w:r w:rsidRPr="00C8673D" w:rsidDel="005463C8">
          <w:rPr>
            <w:rFonts w:cs="Arial"/>
            <w:b/>
            <w:sz w:val="22"/>
          </w:rPr>
          <w:delText>Implementation compendium</w:delText>
        </w:r>
      </w:del>
    </w:p>
    <w:p w14:paraId="7CBA6B09" w14:textId="7B23E176" w:rsidR="00BB2C42" w:rsidRPr="00C8673D" w:rsidDel="005463C8" w:rsidRDefault="00BB2C42" w:rsidP="00BB2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del w:id="572" w:author="Heurtin-Roberts, Suzanne (NIH/NCI) [E]" w:date="2016-01-13T15:16:00Z"/>
          <w:rFonts w:eastAsia="Times New Roman" w:cs="Arial"/>
          <w:i/>
          <w:sz w:val="22"/>
        </w:rPr>
      </w:pPr>
      <w:del w:id="573" w:author="Heurtin-Roberts, Suzanne (NIH/NCI) [E]" w:date="2016-01-13T15:16:00Z">
        <w:r w:rsidRPr="00C8673D" w:rsidDel="005463C8">
          <w:rPr>
            <w:rFonts w:eastAsia="Times New Roman" w:cs="Arial"/>
            <w:sz w:val="22"/>
          </w:rPr>
          <w:delText>Dopson, S and Fitzgerald, L (eds.) (2006) Knowledge to Action? Evidence-based health care in context. Oxford: Oxford University Press.</w:delText>
        </w:r>
      </w:del>
    </w:p>
    <w:p w14:paraId="4FCD8F8A" w14:textId="1FA54034" w:rsidR="00EB5C40" w:rsidRPr="00C8673D" w:rsidDel="005463C8" w:rsidRDefault="00EB5C40" w:rsidP="00230923">
      <w:pPr>
        <w:spacing w:after="0" w:line="240" w:lineRule="auto"/>
        <w:rPr>
          <w:del w:id="574" w:author="Heurtin-Roberts, Suzanne (NIH/NCI) [E]" w:date="2016-01-13T15:16:00Z"/>
          <w:rFonts w:eastAsia="Times New Roman" w:cs="Arial"/>
          <w:sz w:val="22"/>
        </w:rPr>
      </w:pPr>
      <w:del w:id="575" w:author="Heurtin-Roberts, Suzanne (NIH/NCI) [E]" w:date="2016-01-13T15:16:00Z">
        <w:r w:rsidRPr="00C8673D" w:rsidDel="005463C8">
          <w:rPr>
            <w:rFonts w:eastAsia="Times New Roman" w:cs="Arial"/>
            <w:sz w:val="22"/>
          </w:rPr>
          <w:delText xml:space="preserve">Fixsen, D. L., Naoom, S. F., Blase, K. A., Friedman, R. M. &amp; Wallace, F. (2005). </w:delText>
        </w:r>
      </w:del>
    </w:p>
    <w:p w14:paraId="1C08816B" w14:textId="15C427E0" w:rsidR="00EB5C40" w:rsidRPr="00C8673D" w:rsidDel="005463C8" w:rsidRDefault="00EB5C40" w:rsidP="00D420E5">
      <w:pPr>
        <w:spacing w:after="0" w:line="240" w:lineRule="auto"/>
        <w:ind w:left="360"/>
        <w:rPr>
          <w:del w:id="576" w:author="Heurtin-Roberts, Suzanne (NIH/NCI) [E]" w:date="2016-01-13T15:16:00Z"/>
          <w:rFonts w:eastAsia="Times New Roman" w:cs="Arial"/>
          <w:sz w:val="22"/>
        </w:rPr>
      </w:pPr>
      <w:del w:id="577" w:author="Heurtin-Roberts, Suzanne (NIH/NCI) [E]" w:date="2016-01-13T15:16:00Z">
        <w:r w:rsidRPr="00C8673D" w:rsidDel="005463C8">
          <w:rPr>
            <w:rFonts w:eastAsia="Times New Roman" w:cs="Arial"/>
            <w:sz w:val="22"/>
          </w:rPr>
          <w:delText xml:space="preserve">Implementation Research: A Synthesis of the Literature. Tampa, FL: University </w:delText>
        </w:r>
      </w:del>
    </w:p>
    <w:p w14:paraId="0D59A903" w14:textId="5A26CCC3" w:rsidR="00EB5C40" w:rsidRPr="00C8673D" w:rsidDel="005463C8" w:rsidRDefault="00EB5C40" w:rsidP="00D420E5">
      <w:pPr>
        <w:spacing w:after="0" w:line="240" w:lineRule="auto"/>
        <w:ind w:left="360"/>
        <w:rPr>
          <w:del w:id="578" w:author="Heurtin-Roberts, Suzanne (NIH/NCI) [E]" w:date="2016-01-13T15:16:00Z"/>
          <w:rFonts w:eastAsia="Times New Roman" w:cs="Arial"/>
          <w:sz w:val="22"/>
        </w:rPr>
      </w:pPr>
      <w:del w:id="579" w:author="Heurtin-Roberts, Suzanne (NIH/NCI) [E]" w:date="2016-01-13T15:16:00Z">
        <w:r w:rsidRPr="00C8673D" w:rsidDel="005463C8">
          <w:rPr>
            <w:rFonts w:eastAsia="Times New Roman" w:cs="Arial"/>
            <w:sz w:val="22"/>
          </w:rPr>
          <w:delText xml:space="preserve">of South Florida, Louis de la Parte Florida Mental Health Institute, The National </w:delText>
        </w:r>
      </w:del>
    </w:p>
    <w:p w14:paraId="43B581FA" w14:textId="345BDF95" w:rsidR="00EB5C40" w:rsidRPr="00C8673D" w:rsidDel="005463C8" w:rsidRDefault="00EB5C40" w:rsidP="00D420E5">
      <w:pPr>
        <w:spacing w:after="0" w:line="240" w:lineRule="auto"/>
        <w:ind w:left="360"/>
        <w:rPr>
          <w:del w:id="580" w:author="Heurtin-Roberts, Suzanne (NIH/NCI) [E]" w:date="2016-01-13T15:16:00Z"/>
          <w:rFonts w:eastAsia="Times New Roman" w:cs="Arial"/>
          <w:sz w:val="22"/>
        </w:rPr>
      </w:pPr>
      <w:del w:id="581" w:author="Heurtin-Roberts, Suzanne (NIH/NCI) [E]" w:date="2016-01-13T15:16:00Z">
        <w:r w:rsidRPr="00C8673D" w:rsidDel="005463C8">
          <w:rPr>
            <w:rFonts w:eastAsia="Times New Roman" w:cs="Arial"/>
            <w:sz w:val="22"/>
          </w:rPr>
          <w:delText xml:space="preserve">Implementation Research Network (FMHI Publication #231). Available at: http://nirn.fpg.unc.edu/sites/nirn.fpg.unc.edu/files/resources/NIRN-MonographFull-01-2005.pdf </w:delText>
        </w:r>
      </w:del>
    </w:p>
    <w:p w14:paraId="25481BE7" w14:textId="7CB7D671" w:rsidR="00EB5C40" w:rsidRPr="00C8673D" w:rsidDel="005463C8" w:rsidRDefault="00EB5C40" w:rsidP="00D420E5">
      <w:pPr>
        <w:pStyle w:val="HTMLPreformatted"/>
        <w:ind w:left="360" w:hanging="360"/>
        <w:rPr>
          <w:del w:id="582" w:author="Heurtin-Roberts, Suzanne (NIH/NCI) [E]" w:date="2016-01-13T15:16:00Z"/>
          <w:rFonts w:ascii="Arial" w:hAnsi="Arial" w:cs="Arial"/>
          <w:sz w:val="22"/>
          <w:szCs w:val="22"/>
        </w:rPr>
      </w:pPr>
      <w:del w:id="583" w:author="Heurtin-Roberts, Suzanne (NIH/NCI) [E]" w:date="2016-01-13T15:16:00Z">
        <w:r w:rsidRPr="00C8673D" w:rsidDel="005463C8">
          <w:rPr>
            <w:rFonts w:cs="Arial"/>
            <w:sz w:val="22"/>
          </w:rPr>
          <w:delText>Eccles, M.P. Mittman, B.S. (2006). Welcome to Implementation Science. Implementation Science, 1:1</w:delText>
        </w:r>
      </w:del>
    </w:p>
    <w:p w14:paraId="5A633CB7" w14:textId="5BF5624B" w:rsidR="00EB5C40" w:rsidRPr="00C8673D" w:rsidDel="005463C8" w:rsidRDefault="00EB5C40"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del w:id="584" w:author="Heurtin-Roberts, Suzanne (NIH/NCI) [E]" w:date="2016-01-13T15:16:00Z"/>
          <w:rFonts w:cs="Arial"/>
          <w:sz w:val="22"/>
        </w:rPr>
      </w:pPr>
      <w:del w:id="585" w:author="Heurtin-Roberts, Suzanne (NIH/NCI) [E]" w:date="2016-01-13T15:16:00Z">
        <w:r w:rsidRPr="00C8673D" w:rsidDel="005463C8">
          <w:rPr>
            <w:rFonts w:cs="Arial"/>
            <w:i/>
            <w:iCs/>
            <w:sz w:val="22"/>
          </w:rPr>
          <w:delText>Implementation Guide</w:delText>
        </w:r>
        <w:r w:rsidRPr="00C8673D" w:rsidDel="005463C8">
          <w:rPr>
            <w:rFonts w:cs="Arial"/>
            <w:sz w:val="22"/>
          </w:rPr>
          <w:delText xml:space="preserve">. Department of Veterans Health Administration, Health Services Research &amp; Development, Quality Enhancement Research Initiative. Updated 2013. Available at: </w:delText>
        </w:r>
        <w:r w:rsidR="00920FF0" w:rsidRPr="00C8673D" w:rsidDel="005463C8">
          <w:rPr>
            <w:rFonts w:cs="Arial"/>
            <w:sz w:val="22"/>
            <w:rPrChange w:id="586" w:author="Heurtin-Roberts, Suzanne (NIH/NCI) [E]" w:date="2016-01-13T16:16:00Z">
              <w:rPr/>
            </w:rPrChange>
          </w:rPr>
          <w:fldChar w:fldCharType="begin"/>
        </w:r>
        <w:r w:rsidR="00920FF0" w:rsidRPr="00C8673D" w:rsidDel="005463C8">
          <w:rPr>
            <w:rFonts w:cs="Arial"/>
            <w:sz w:val="22"/>
            <w:rPrChange w:id="587" w:author="Heurtin-Roberts, Suzanne (NIH/NCI) [E]" w:date="2016-01-13T16:16:00Z">
              <w:rPr/>
            </w:rPrChange>
          </w:rPr>
          <w:delInstrText xml:space="preserve"> HYPERLINK "http://www.queri.research.va.gov/implementation/ImplementationGuide.pdf" </w:delInstrText>
        </w:r>
        <w:r w:rsidR="00920FF0" w:rsidRPr="00C8673D" w:rsidDel="005463C8">
          <w:rPr>
            <w:rFonts w:cs="Arial"/>
            <w:sz w:val="22"/>
            <w:rPrChange w:id="588" w:author="Heurtin-Roberts, Suzanne (NIH/NCI) [E]" w:date="2016-01-13T16:16:00Z">
              <w:rPr>
                <w:rStyle w:val="Hyperlink"/>
                <w:rFonts w:cs="Arial"/>
                <w:color w:val="auto"/>
                <w:sz w:val="22"/>
                <w:u w:val="none"/>
              </w:rPr>
            </w:rPrChange>
          </w:rPr>
          <w:fldChar w:fldCharType="separate"/>
        </w:r>
        <w:r w:rsidRPr="00C8673D" w:rsidDel="005463C8">
          <w:rPr>
            <w:rStyle w:val="Hyperlink"/>
            <w:rFonts w:cs="Arial"/>
            <w:color w:val="auto"/>
            <w:sz w:val="22"/>
            <w:u w:val="none"/>
          </w:rPr>
          <w:delText>http://www.queri.research.va.gov/implementation/ImplementationGuide.pdf</w:delText>
        </w:r>
        <w:r w:rsidR="00920FF0" w:rsidRPr="00C8673D" w:rsidDel="005463C8">
          <w:rPr>
            <w:rStyle w:val="Hyperlink"/>
            <w:rFonts w:cs="Arial"/>
            <w:color w:val="auto"/>
            <w:sz w:val="22"/>
            <w:u w:val="none"/>
            <w:rPrChange w:id="589" w:author="Heurtin-Roberts, Suzanne (NIH/NCI) [E]" w:date="2016-01-13T16:16:00Z">
              <w:rPr>
                <w:rStyle w:val="Hyperlink"/>
                <w:rFonts w:cs="Arial"/>
                <w:color w:val="auto"/>
                <w:sz w:val="22"/>
                <w:u w:val="none"/>
              </w:rPr>
            </w:rPrChange>
          </w:rPr>
          <w:fldChar w:fldCharType="end"/>
        </w:r>
      </w:del>
    </w:p>
    <w:p w14:paraId="2C1D237B" w14:textId="2CF68AA7" w:rsidR="00EB5C40" w:rsidRPr="00C8673D" w:rsidDel="005463C8" w:rsidRDefault="00EB5C40" w:rsidP="00D420E5">
      <w:pPr>
        <w:spacing w:after="0" w:line="240" w:lineRule="auto"/>
        <w:rPr>
          <w:del w:id="590" w:author="Heurtin-Roberts, Suzanne (NIH/NCI) [E]" w:date="2016-01-13T15:16:00Z"/>
          <w:rFonts w:eastAsia="Times New Roman" w:cs="Arial"/>
          <w:i/>
          <w:iCs/>
          <w:sz w:val="22"/>
        </w:rPr>
      </w:pPr>
      <w:del w:id="591" w:author="Heurtin-Roberts, Suzanne (NIH/NCI) [E]" w:date="2016-01-13T15:16:00Z">
        <w:r w:rsidRPr="00C8673D" w:rsidDel="005463C8">
          <w:rPr>
            <w:rFonts w:eastAsia="Times New Roman" w:cs="Arial"/>
            <w:sz w:val="22"/>
          </w:rPr>
          <w:delText xml:space="preserve">Ross C. Brownson, Graham A. Colditz, and Enola K. Proctor (Eds.). </w:delText>
        </w:r>
        <w:r w:rsidRPr="00C8673D" w:rsidDel="005463C8">
          <w:rPr>
            <w:rFonts w:eastAsia="Times New Roman" w:cs="Arial"/>
            <w:i/>
            <w:iCs/>
            <w:sz w:val="22"/>
          </w:rPr>
          <w:delText xml:space="preserve">Dissemination and </w:delText>
        </w:r>
      </w:del>
    </w:p>
    <w:p w14:paraId="74E6E7D8" w14:textId="58F39DB0" w:rsidR="00EB5C40" w:rsidRPr="00C8673D" w:rsidDel="005463C8" w:rsidRDefault="00EB5C40" w:rsidP="00D420E5">
      <w:pPr>
        <w:spacing w:after="0" w:line="240" w:lineRule="auto"/>
        <w:ind w:left="360"/>
        <w:rPr>
          <w:del w:id="592" w:author="Heurtin-Roberts, Suzanne (NIH/NCI) [E]" w:date="2016-01-13T15:16:00Z"/>
          <w:rFonts w:eastAsia="Times New Roman" w:cs="Arial"/>
          <w:i/>
          <w:iCs/>
          <w:sz w:val="22"/>
        </w:rPr>
      </w:pPr>
      <w:del w:id="593" w:author="Heurtin-Roberts, Suzanne (NIH/NCI) [E]" w:date="2016-01-13T15:16:00Z">
        <w:r w:rsidRPr="00C8673D" w:rsidDel="005463C8">
          <w:rPr>
            <w:rFonts w:eastAsia="Times New Roman" w:cs="Arial"/>
            <w:i/>
            <w:iCs/>
            <w:sz w:val="22"/>
          </w:rPr>
          <w:delText>Implementation Research in Health: Translating Science to Practice</w:delText>
        </w:r>
        <w:r w:rsidRPr="00C8673D" w:rsidDel="005463C8">
          <w:rPr>
            <w:rFonts w:eastAsia="Times New Roman" w:cs="Arial"/>
            <w:sz w:val="22"/>
          </w:rPr>
          <w:delText>. New York: Oxford University Press, Inc., 2012.</w:delText>
        </w:r>
      </w:del>
    </w:p>
    <w:p w14:paraId="59593238" w14:textId="67628C5E" w:rsidR="00EB5C40" w:rsidRPr="00C8673D" w:rsidDel="005463C8" w:rsidRDefault="00EB5C40" w:rsidP="00D420E5">
      <w:pPr>
        <w:pStyle w:val="HTMLPreformatted"/>
        <w:rPr>
          <w:del w:id="594" w:author="Heurtin-Roberts, Suzanne (NIH/NCI) [E]" w:date="2016-01-13T15:17:00Z"/>
          <w:rFonts w:ascii="Arial" w:hAnsi="Arial" w:cs="Arial"/>
          <w:sz w:val="22"/>
          <w:szCs w:val="22"/>
        </w:rPr>
      </w:pPr>
    </w:p>
    <w:p w14:paraId="4DE865C9" w14:textId="20132220" w:rsidR="00EB5C40" w:rsidRPr="00C8673D" w:rsidDel="005463C8" w:rsidRDefault="00EB5C40" w:rsidP="00D420E5">
      <w:pPr>
        <w:pStyle w:val="HTMLPreformatted"/>
        <w:rPr>
          <w:del w:id="595" w:author="Heurtin-Roberts, Suzanne (NIH/NCI) [E]" w:date="2016-01-13T15:15:00Z"/>
          <w:rFonts w:ascii="Arial" w:hAnsi="Arial" w:cs="Arial"/>
          <w:b/>
          <w:sz w:val="22"/>
          <w:szCs w:val="22"/>
        </w:rPr>
      </w:pPr>
      <w:del w:id="596" w:author="Heurtin-Roberts, Suzanne (NIH/NCI) [E]" w:date="2016-01-13T15:15:00Z">
        <w:r w:rsidRPr="00C8673D" w:rsidDel="005463C8">
          <w:rPr>
            <w:rFonts w:cs="Arial"/>
            <w:b/>
            <w:sz w:val="22"/>
          </w:rPr>
          <w:delText>Implementation models</w:delText>
        </w:r>
      </w:del>
    </w:p>
    <w:p w14:paraId="6795A8E2" w14:textId="2F4D4DD4" w:rsidR="00EB5C40" w:rsidRPr="00C8673D" w:rsidDel="005463C8" w:rsidRDefault="00EB5C40" w:rsidP="00D420E5">
      <w:pPr>
        <w:pStyle w:val="HTMLPreformatted"/>
        <w:ind w:left="360" w:hanging="360"/>
        <w:rPr>
          <w:del w:id="597" w:author="Heurtin-Roberts, Suzanne (NIH/NCI) [E]" w:date="2016-01-13T15:15:00Z"/>
          <w:rFonts w:ascii="Arial" w:hAnsi="Arial" w:cs="Arial"/>
          <w:sz w:val="22"/>
          <w:szCs w:val="22"/>
        </w:rPr>
      </w:pPr>
      <w:del w:id="598" w:author="Heurtin-Roberts, Suzanne (NIH/NCI) [E]" w:date="2016-01-13T15:15:00Z">
        <w:r w:rsidRPr="00C8673D" w:rsidDel="005463C8">
          <w:rPr>
            <w:rFonts w:cs="Arial"/>
            <w:sz w:val="22"/>
          </w:rPr>
          <w:delText xml:space="preserve">Damschroder LJ, Aron DC, Keith RE, Kirsh SR, Alexander JA, Lowery JC. Fostering implementation of health services research findings into </w:delText>
        </w:r>
        <w:r w:rsidRPr="00C8673D" w:rsidDel="005463C8">
          <w:rPr>
            <w:rFonts w:cs="Arial"/>
            <w:sz w:val="22"/>
          </w:rPr>
          <w:lastRenderedPageBreak/>
          <w:delText>practice: a consolidated framework for advancing implementation science. Implement Sci. 2009 Aug 7;4:50.</w:delText>
        </w:r>
      </w:del>
    </w:p>
    <w:p w14:paraId="737CD046" w14:textId="42BA9A39" w:rsidR="00EB5C40" w:rsidRPr="00C8673D" w:rsidDel="005463C8" w:rsidRDefault="00EB5C40" w:rsidP="00D420E5">
      <w:pPr>
        <w:pStyle w:val="HTMLPreformatted"/>
        <w:tabs>
          <w:tab w:val="left" w:pos="360"/>
        </w:tabs>
        <w:ind w:left="360" w:hanging="360"/>
        <w:rPr>
          <w:del w:id="599" w:author="Heurtin-Roberts, Suzanne (NIH/NCI) [E]" w:date="2016-01-13T15:15:00Z"/>
          <w:rFonts w:ascii="Arial" w:hAnsi="Arial" w:cs="Arial"/>
          <w:sz w:val="22"/>
          <w:szCs w:val="22"/>
        </w:rPr>
      </w:pPr>
      <w:del w:id="600" w:author="Heurtin-Roberts, Suzanne (NIH/NCI) [E]" w:date="2016-01-13T15:15:00Z">
        <w:r w:rsidRPr="00C8673D" w:rsidDel="005463C8">
          <w:rPr>
            <w:rFonts w:cs="Arial"/>
            <w:sz w:val="22"/>
          </w:rPr>
          <w:delText>Harvey G, Loftus-Hills A, Rycroft-Malone J, Titchen A, Kitson A, McCormack B, Seers K. Getting evidence into practice: the role and function of facilitation. J Adv Nurs. 2002 Mar;37(6):577-88.</w:delText>
        </w:r>
      </w:del>
    </w:p>
    <w:p w14:paraId="164EF608" w14:textId="472279EE" w:rsidR="00EB5C40" w:rsidRPr="00C8673D" w:rsidDel="005463C8" w:rsidRDefault="00EB5C40" w:rsidP="00D420E5">
      <w:pPr>
        <w:pStyle w:val="HTMLPreformatted"/>
        <w:rPr>
          <w:del w:id="601" w:author="Heurtin-Roberts, Suzanne (NIH/NCI) [E]" w:date="2016-01-13T15:15:00Z"/>
          <w:rFonts w:ascii="Arial" w:hAnsi="Arial" w:cs="Arial"/>
          <w:sz w:val="22"/>
          <w:szCs w:val="22"/>
        </w:rPr>
      </w:pPr>
      <w:del w:id="602" w:author="Heurtin-Roberts, Suzanne (NIH/NCI) [E]" w:date="2016-01-13T15:15:00Z">
        <w:r w:rsidRPr="00C8673D" w:rsidDel="005463C8">
          <w:rPr>
            <w:rFonts w:cs="Arial"/>
            <w:sz w:val="22"/>
          </w:rPr>
          <w:delText xml:space="preserve">Helfrich CD, Damschroder LJ, Hagedorn HJ, Daggett GS, Sahay A, Ritchie M, Damush </w:delText>
        </w:r>
      </w:del>
    </w:p>
    <w:p w14:paraId="6E415A42" w14:textId="2E9A27FD" w:rsidR="00EB5C40" w:rsidRPr="00C8673D" w:rsidDel="005463C8" w:rsidRDefault="00EB5C40" w:rsidP="00D420E5">
      <w:pPr>
        <w:pStyle w:val="HTMLPreformatted"/>
        <w:tabs>
          <w:tab w:val="clear" w:pos="916"/>
          <w:tab w:val="left" w:pos="360"/>
        </w:tabs>
        <w:ind w:left="360"/>
        <w:rPr>
          <w:del w:id="603" w:author="Heurtin-Roberts, Suzanne (NIH/NCI) [E]" w:date="2016-01-13T15:15:00Z"/>
          <w:rFonts w:ascii="Arial" w:hAnsi="Arial" w:cs="Arial"/>
          <w:sz w:val="22"/>
          <w:szCs w:val="22"/>
        </w:rPr>
      </w:pPr>
      <w:del w:id="604" w:author="Heurtin-Roberts, Suzanne (NIH/NCI) [E]" w:date="2016-01-13T15:15:00Z">
        <w:r w:rsidRPr="00C8673D" w:rsidDel="005463C8">
          <w:rPr>
            <w:rFonts w:cs="Arial"/>
            <w:sz w:val="22"/>
          </w:rPr>
          <w:delText>T, Guihan M, Ullrich PM, Stetler CB. A critical synthesis of literature on the promoting action on research implementation in health services (PARIHS) framework. Implement Sci. 2010 Oct 25;5:82</w:delText>
        </w:r>
        <w:r w:rsidR="00632721" w:rsidRPr="00C8673D" w:rsidDel="005463C8">
          <w:rPr>
            <w:rFonts w:cs="Arial"/>
            <w:sz w:val="22"/>
          </w:rPr>
          <w:delText xml:space="preserve"> </w:delText>
        </w:r>
      </w:del>
    </w:p>
    <w:p w14:paraId="5C308F82" w14:textId="18ED5714" w:rsidR="00EB5C40" w:rsidRPr="00C8673D" w:rsidDel="005463C8" w:rsidRDefault="00EB5C40" w:rsidP="00D420E5">
      <w:pPr>
        <w:pStyle w:val="HTMLPreformatted"/>
        <w:ind w:left="360" w:hanging="360"/>
        <w:rPr>
          <w:del w:id="605" w:author="Heurtin-Roberts, Suzanne (NIH/NCI) [E]" w:date="2016-01-13T15:15:00Z"/>
          <w:rFonts w:ascii="Arial" w:hAnsi="Arial" w:cs="Arial"/>
          <w:sz w:val="22"/>
          <w:szCs w:val="22"/>
        </w:rPr>
      </w:pPr>
      <w:del w:id="606" w:author="Heurtin-Roberts, Suzanne (NIH/NCI) [E]" w:date="2016-01-13T15:15:00Z">
        <w:r w:rsidRPr="00C8673D" w:rsidDel="005463C8">
          <w:rPr>
            <w:rFonts w:cs="Arial"/>
            <w:sz w:val="22"/>
          </w:rPr>
          <w:delText xml:space="preserve">Meyers DC, Durlak JA, Wandersman A. The quality implementation framework: a </w:delText>
        </w:r>
        <w:r w:rsidR="00632721" w:rsidRPr="00C8673D" w:rsidDel="005463C8">
          <w:rPr>
            <w:rFonts w:cs="Arial"/>
            <w:sz w:val="22"/>
          </w:rPr>
          <w:delText>-</w:delText>
        </w:r>
        <w:r w:rsidRPr="00C8673D" w:rsidDel="005463C8">
          <w:rPr>
            <w:rFonts w:cs="Arial"/>
            <w:sz w:val="22"/>
          </w:rPr>
          <w:delText>synthesis of critical steps in the implementation process. Am J Community Psychol. 2012 Dec;50(3-4):462-80.</w:delText>
        </w:r>
      </w:del>
    </w:p>
    <w:p w14:paraId="74699A66" w14:textId="3423E117" w:rsidR="002E569E" w:rsidRPr="00C8673D" w:rsidDel="005463C8" w:rsidRDefault="00632721" w:rsidP="00D420E5">
      <w:pPr>
        <w:spacing w:after="0" w:line="240" w:lineRule="auto"/>
        <w:ind w:left="360" w:hanging="360"/>
        <w:rPr>
          <w:del w:id="607" w:author="Heurtin-Roberts, Suzanne (NIH/NCI) [E]" w:date="2016-01-13T15:15:00Z"/>
          <w:rFonts w:eastAsia="Times New Roman" w:cs="Arial"/>
          <w:sz w:val="22"/>
        </w:rPr>
      </w:pPr>
      <w:del w:id="608" w:author="Heurtin-Roberts, Suzanne (NIH/NCI) [E]" w:date="2016-01-13T15:15:00Z">
        <w:r w:rsidRPr="00C8673D" w:rsidDel="005463C8">
          <w:rPr>
            <w:rFonts w:eastAsia="Times New Roman" w:cs="Arial"/>
            <w:sz w:val="22"/>
          </w:rPr>
          <w:delText xml:space="preserve">Nadler DA, Tushman ML. A model for diagnosing organizational behavior. </w:delText>
        </w:r>
        <w:r w:rsidRPr="00C8673D" w:rsidDel="005463C8">
          <w:rPr>
            <w:rFonts w:eastAsia="Times New Roman" w:cs="Arial"/>
            <w:iCs/>
            <w:sz w:val="22"/>
          </w:rPr>
          <w:delText>Organizational Dynamics</w:delText>
        </w:r>
        <w:r w:rsidRPr="00C8673D" w:rsidDel="005463C8">
          <w:rPr>
            <w:rFonts w:eastAsia="Times New Roman" w:cs="Arial"/>
            <w:sz w:val="22"/>
          </w:rPr>
          <w:delText xml:space="preserve"> 9.2 (1980): 35-51.</w:delText>
        </w:r>
      </w:del>
    </w:p>
    <w:p w14:paraId="21A8661B" w14:textId="236BE48F" w:rsidR="00F53E72" w:rsidRPr="00C8673D" w:rsidDel="005463C8" w:rsidRDefault="00F53E72" w:rsidP="00D420E5">
      <w:pPr>
        <w:spacing w:after="0" w:line="240" w:lineRule="auto"/>
        <w:rPr>
          <w:del w:id="609" w:author="Heurtin-Roberts, Suzanne (NIH/NCI) [E]" w:date="2016-01-13T15:15:00Z"/>
          <w:rFonts w:eastAsia="Times New Roman" w:cs="Arial"/>
          <w:sz w:val="22"/>
        </w:rPr>
      </w:pPr>
      <w:del w:id="610" w:author="Heurtin-Roberts, Suzanne (NIH/NCI) [E]" w:date="2016-01-13T15:15:00Z">
        <w:r w:rsidRPr="00C8673D" w:rsidDel="005463C8">
          <w:rPr>
            <w:rFonts w:eastAsia="Times New Roman" w:cs="Arial"/>
            <w:sz w:val="22"/>
          </w:rPr>
          <w:delText>Neta G, Glasgow RE, Carpenter CR, Grimshaw JM, Rabin BA, Fernandez ME,</w:delText>
        </w:r>
      </w:del>
    </w:p>
    <w:p w14:paraId="512B89AA" w14:textId="1E0DDEC2" w:rsidR="00F53E72" w:rsidRPr="00C8673D" w:rsidDel="005463C8" w:rsidRDefault="00F53E72"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del w:id="611" w:author="Heurtin-Roberts, Suzanne (NIH/NCI) [E]" w:date="2016-01-13T15:15:00Z"/>
          <w:rFonts w:eastAsia="Times New Roman" w:cs="Arial"/>
          <w:sz w:val="22"/>
        </w:rPr>
      </w:pPr>
      <w:del w:id="612" w:author="Heurtin-Roberts, Suzanne (NIH/NCI) [E]" w:date="2016-01-13T15:15:00Z">
        <w:r w:rsidRPr="00C8673D" w:rsidDel="005463C8">
          <w:rPr>
            <w:rFonts w:eastAsia="Times New Roman" w:cs="Arial"/>
            <w:sz w:val="22"/>
          </w:rPr>
          <w:delText>Brownson RC. A Framework for Enhancing the Value of Research for Dissemination and Implementation. Am J Public Health. 2015 Jan;105(1):49-57.</w:delText>
        </w:r>
      </w:del>
    </w:p>
    <w:p w14:paraId="4DFE600B" w14:textId="5B0AFF06" w:rsidR="00EB5C40" w:rsidRPr="00C8673D" w:rsidDel="005463C8" w:rsidRDefault="00EB5C40"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del w:id="613" w:author="Heurtin-Roberts, Suzanne (NIH/NCI) [E]" w:date="2016-01-13T15:15:00Z"/>
          <w:rFonts w:eastAsia="Times New Roman" w:cs="Arial"/>
          <w:sz w:val="22"/>
        </w:rPr>
      </w:pPr>
      <w:del w:id="614" w:author="Heurtin-Roberts, Suzanne (NIH/NCI) [E]" w:date="2016-01-13T15:15:00Z">
        <w:r w:rsidRPr="00C8673D" w:rsidDel="005463C8">
          <w:rPr>
            <w:rFonts w:eastAsia="Times New Roman" w:cs="Arial"/>
            <w:sz w:val="22"/>
          </w:rPr>
          <w:delText>Tabak RG, Khoong EC, Chambers DA, Brownson RC. Bridging research and practice: models for dissemination and implementation research. Am J Prev Med. 2012 Sep;43(3):337-50.</w:delText>
        </w:r>
      </w:del>
    </w:p>
    <w:p w14:paraId="32B75C77" w14:textId="09029AE1" w:rsidR="00EB5C40" w:rsidRPr="00C8673D" w:rsidDel="005463C8" w:rsidRDefault="00EB5C40"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615" w:author="Heurtin-Roberts, Suzanne (NIH/NCI) [E]" w:date="2016-01-13T15:17:00Z"/>
          <w:rFonts w:eastAsia="Times New Roman" w:cs="Arial"/>
          <w:sz w:val="22"/>
        </w:rPr>
      </w:pPr>
    </w:p>
    <w:p w14:paraId="2A43E51A" w14:textId="55CD58D7" w:rsidR="00281518" w:rsidRPr="00C8673D" w:rsidDel="005463C8" w:rsidRDefault="00281518" w:rsidP="00281518">
      <w:pPr>
        <w:pStyle w:val="HTMLPreformatted"/>
        <w:rPr>
          <w:del w:id="616" w:author="Heurtin-Roberts, Suzanne (NIH/NCI) [E]" w:date="2016-01-13T15:15:00Z"/>
          <w:rFonts w:ascii="Arial" w:hAnsi="Arial" w:cs="Arial"/>
          <w:b/>
          <w:sz w:val="22"/>
          <w:szCs w:val="22"/>
        </w:rPr>
      </w:pPr>
      <w:del w:id="617" w:author="Heurtin-Roberts, Suzanne (NIH/NCI) [E]" w:date="2016-01-13T15:15:00Z">
        <w:r w:rsidRPr="00C8673D" w:rsidDel="005463C8">
          <w:rPr>
            <w:rFonts w:cs="Arial"/>
            <w:b/>
            <w:sz w:val="22"/>
          </w:rPr>
          <w:delText>Hybrid designs</w:delText>
        </w:r>
      </w:del>
    </w:p>
    <w:p w14:paraId="09B8ED5E" w14:textId="0A67F46F" w:rsidR="00281518" w:rsidRPr="00C8673D" w:rsidDel="005463C8" w:rsidRDefault="00281518" w:rsidP="00281518">
      <w:pPr>
        <w:pStyle w:val="HTMLPreformatted"/>
        <w:ind w:left="360" w:hanging="360"/>
        <w:rPr>
          <w:del w:id="618" w:author="Heurtin-Roberts, Suzanne (NIH/NCI) [E]" w:date="2016-01-13T15:15:00Z"/>
          <w:rFonts w:ascii="Arial" w:hAnsi="Arial" w:cs="Arial"/>
          <w:sz w:val="22"/>
          <w:szCs w:val="22"/>
        </w:rPr>
      </w:pPr>
      <w:del w:id="619" w:author="Heurtin-Roberts, Suzanne (NIH/NCI) [E]" w:date="2016-01-13T15:15:00Z">
        <w:r w:rsidRPr="00C8673D" w:rsidDel="005463C8">
          <w:rPr>
            <w:rFonts w:cs="Arial"/>
            <w:sz w:val="22"/>
          </w:rPr>
          <w:delText>Cully JA, Armento ME, Mott J, Nadorff MR, Naik AD, Stanley MA, Sorocco KH, Kunik ME, Petersen NJ, Kauth MR. Brief cognitive behavioral therapy in primary care: a hybrid type 2 patient-randomized effectiveness-implementation design. Implement Sci. 2012 Jul 11;7:64.</w:delText>
        </w:r>
      </w:del>
    </w:p>
    <w:p w14:paraId="1676D73D" w14:textId="4A4D9383" w:rsidR="00281518" w:rsidRPr="00C8673D" w:rsidDel="005463C8" w:rsidRDefault="00281518" w:rsidP="00281518">
      <w:pPr>
        <w:pStyle w:val="HTMLPreformatted"/>
        <w:ind w:left="360" w:hanging="360"/>
        <w:rPr>
          <w:del w:id="620" w:author="Heurtin-Roberts, Suzanne (NIH/NCI) [E]" w:date="2016-01-13T15:15:00Z"/>
          <w:rFonts w:ascii="Arial" w:hAnsi="Arial" w:cs="Arial"/>
          <w:sz w:val="22"/>
          <w:szCs w:val="22"/>
        </w:rPr>
      </w:pPr>
      <w:del w:id="621" w:author="Heurtin-Roberts, Suzanne (NIH/NCI) [E]" w:date="2016-01-13T15:15:00Z">
        <w:r w:rsidRPr="00C8673D" w:rsidDel="005463C8">
          <w:rPr>
            <w:rFonts w:cs="Arial"/>
            <w:sz w:val="22"/>
          </w:rPr>
          <w:delText>Curran GM, Bauer M, Mittman B, Pyne JM, Stetler C. Effectiveness-implementation hybrid designs: combining elements of clinical effectiveness and implementation research to enhance public health impact. Med Care. 2012 Mar;50(3):217-26.</w:delText>
        </w:r>
      </w:del>
    </w:p>
    <w:p w14:paraId="682BF974" w14:textId="43FC5F9D" w:rsidR="00281518" w:rsidRPr="00C8673D" w:rsidDel="005463C8" w:rsidRDefault="00281518" w:rsidP="00281518">
      <w:pPr>
        <w:pStyle w:val="HTMLPreformatted"/>
        <w:ind w:left="360" w:hanging="360"/>
        <w:rPr>
          <w:del w:id="622" w:author="Heurtin-Roberts, Suzanne (NIH/NCI) [E]" w:date="2016-01-13T15:17:00Z"/>
          <w:rFonts w:ascii="Arial" w:hAnsi="Arial" w:cs="Arial"/>
          <w:sz w:val="22"/>
          <w:szCs w:val="22"/>
        </w:rPr>
      </w:pPr>
    </w:p>
    <w:p w14:paraId="3F630C3C" w14:textId="6FA1948E" w:rsidR="00EB5C40" w:rsidRPr="00C8673D" w:rsidDel="005463C8" w:rsidRDefault="00EB5C40"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623" w:author="Heurtin-Roberts, Suzanne (NIH/NCI) [E]" w:date="2016-01-13T15:17:00Z"/>
          <w:rFonts w:eastAsia="Times New Roman" w:cs="Arial"/>
          <w:b/>
          <w:sz w:val="22"/>
        </w:rPr>
      </w:pPr>
      <w:del w:id="624" w:author="Heurtin-Roberts, Suzanne (NIH/NCI) [E]" w:date="2016-01-13T15:17:00Z">
        <w:r w:rsidRPr="00C8673D" w:rsidDel="005463C8">
          <w:rPr>
            <w:rFonts w:eastAsia="Times New Roman" w:cs="Arial"/>
            <w:b/>
            <w:sz w:val="22"/>
          </w:rPr>
          <w:delText>Applying implementation models</w:delText>
        </w:r>
      </w:del>
    </w:p>
    <w:p w14:paraId="55D92CD1" w14:textId="03C2C657" w:rsidR="00EB5C40" w:rsidRPr="00C8673D" w:rsidDel="005463C8" w:rsidRDefault="00EB5C40" w:rsidP="00D420E5">
      <w:pPr>
        <w:pStyle w:val="HTMLPreformatted"/>
        <w:ind w:left="360" w:hanging="360"/>
        <w:rPr>
          <w:del w:id="625" w:author="Heurtin-Roberts, Suzanne (NIH/NCI) [E]" w:date="2016-01-13T15:16:00Z"/>
          <w:rFonts w:ascii="Arial" w:hAnsi="Arial" w:cs="Arial"/>
          <w:sz w:val="22"/>
          <w:szCs w:val="22"/>
        </w:rPr>
      </w:pPr>
      <w:del w:id="626" w:author="Heurtin-Roberts, Suzanne (NIH/NCI) [E]" w:date="2016-01-13T15:16:00Z">
        <w:r w:rsidRPr="00C8673D" w:rsidDel="005463C8">
          <w:rPr>
            <w:rFonts w:cs="Arial"/>
            <w:sz w:val="22"/>
          </w:rPr>
          <w:delText>Chinman M, Acosta J, Ebener P, Q Burkhart, Clifford M, Corsello M, Duffey T, Hunter S, Jones M, Lahti M, Malone PS, Paddock S, Phillips A, Savell S, Scales PC, Tellett-Royce N. Establishing and evaluating the key functions of an interactive systems framework using an assets-getting to outcomes intervention. Am J Community Psychol. 2012 Dec;50(3-4):295-310.</w:delText>
        </w:r>
      </w:del>
    </w:p>
    <w:p w14:paraId="66627D59" w14:textId="51F5F52F" w:rsidR="00F53E72" w:rsidRPr="00C8673D" w:rsidDel="005463C8" w:rsidRDefault="00F53E72"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del w:id="627" w:author="Heurtin-Roberts, Suzanne (NIH/NCI) [E]" w:date="2016-01-13T15:16:00Z"/>
          <w:rFonts w:eastAsia="Times New Roman" w:cs="Arial"/>
          <w:sz w:val="22"/>
        </w:rPr>
      </w:pPr>
      <w:del w:id="628" w:author="Heurtin-Roberts, Suzanne (NIH/NCI) [E]" w:date="2016-01-13T15:16:00Z">
        <w:r w:rsidRPr="00C8673D" w:rsidDel="005463C8">
          <w:rPr>
            <w:rFonts w:eastAsia="Times New Roman" w:cs="Arial"/>
            <w:sz w:val="22"/>
          </w:rPr>
          <w:delText xml:space="preserve">Field B, Booth A, Ilott I, Gerrish K. Using the Knowledge to Action Framework in practice: a citation analysis and systematic review. Implement Sci. 2014 Nov </w:delText>
        </w:r>
        <w:r w:rsidRPr="00C8673D" w:rsidDel="005463C8">
          <w:rPr>
            <w:rFonts w:cs="Arial"/>
            <w:sz w:val="22"/>
          </w:rPr>
          <w:delText>23;9(1):172.</w:delText>
        </w:r>
      </w:del>
    </w:p>
    <w:p w14:paraId="3AFB1355" w14:textId="181A29B3" w:rsidR="00EB5C40" w:rsidRPr="00C8673D" w:rsidDel="005463C8" w:rsidRDefault="00EB5C40"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del w:id="629" w:author="Heurtin-Roberts, Suzanne (NIH/NCI) [E]" w:date="2016-01-13T15:16:00Z"/>
          <w:rFonts w:eastAsia="Times New Roman" w:cs="Arial"/>
          <w:sz w:val="22"/>
        </w:rPr>
      </w:pPr>
      <w:del w:id="630" w:author="Heurtin-Roberts, Suzanne (NIH/NCI) [E]" w:date="2016-01-13T15:16:00Z">
        <w:r w:rsidRPr="00C8673D" w:rsidDel="005463C8">
          <w:rPr>
            <w:rFonts w:cs="Arial"/>
            <w:sz w:val="22"/>
          </w:rPr>
          <w:delText>Kirchner J, Edlund CN, Henderson K, Daily L, Parker LE, Fortney JC. Using a multi-level approach to implement a primary care mental health (PCMH) program. Fam Syst Health. 2010 Jun;28(2):161-74.</w:delText>
        </w:r>
      </w:del>
    </w:p>
    <w:p w14:paraId="4D217D31" w14:textId="7295C395" w:rsidR="00EB5C40" w:rsidRPr="00C8673D" w:rsidDel="005463C8" w:rsidRDefault="00EB5C40" w:rsidP="00D420E5">
      <w:pPr>
        <w:pStyle w:val="HTMLPreformatted"/>
        <w:ind w:left="360" w:hanging="360"/>
        <w:rPr>
          <w:del w:id="631" w:author="Heurtin-Roberts, Suzanne (NIH/NCI) [E]" w:date="2016-01-13T15:16:00Z"/>
          <w:rFonts w:ascii="Arial" w:hAnsi="Arial" w:cs="Arial"/>
          <w:sz w:val="22"/>
          <w:szCs w:val="22"/>
        </w:rPr>
      </w:pPr>
      <w:del w:id="632" w:author="Heurtin-Roberts, Suzanne (NIH/NCI) [E]" w:date="2016-01-13T15:16:00Z">
        <w:r w:rsidRPr="00C8673D" w:rsidDel="005463C8">
          <w:rPr>
            <w:rFonts w:cs="Arial"/>
            <w:sz w:val="22"/>
          </w:rPr>
          <w:delText>Stetler CB, Legro MW, Rycroft-Malone J, Bowman C, Curran G, Guihan M, Hagedorn H, Pineros S, Wallace CM. Role of "external facilitation" in implementation of research findings: a qualitative evaluation of facilitation experiences in the Veterans Health Administration. Implement Sci. 2006 Oct 18;1:23.</w:delText>
        </w:r>
      </w:del>
    </w:p>
    <w:p w14:paraId="18CCAE6C" w14:textId="2339259E" w:rsidR="00EB5C40" w:rsidRPr="00C8673D" w:rsidDel="005463C8" w:rsidRDefault="00EB5C40" w:rsidP="00D420E5">
      <w:pPr>
        <w:pStyle w:val="HTMLPreformatted"/>
        <w:rPr>
          <w:del w:id="633" w:author="Heurtin-Roberts, Suzanne (NIH/NCI) [E]" w:date="2016-01-13T15:17:00Z"/>
          <w:rFonts w:ascii="Arial" w:hAnsi="Arial" w:cs="Arial"/>
          <w:sz w:val="22"/>
          <w:szCs w:val="22"/>
        </w:rPr>
      </w:pPr>
      <w:del w:id="634" w:author="Heurtin-Roberts, Suzanne (NIH/NCI) [E]" w:date="2016-01-13T15:17:00Z">
        <w:r w:rsidRPr="00C8673D" w:rsidDel="005463C8">
          <w:rPr>
            <w:rFonts w:cs="Arial"/>
            <w:sz w:val="22"/>
          </w:rPr>
          <w:delText xml:space="preserve">Stetler CB, Damschroder LJ, Helfrich CD, Hagedorn HJ. A guide for applying a revised </w:delText>
        </w:r>
      </w:del>
    </w:p>
    <w:p w14:paraId="7F4C351B" w14:textId="55D9363D" w:rsidR="00EB5C40" w:rsidRPr="00C8673D" w:rsidDel="005463C8" w:rsidRDefault="00EB5C40" w:rsidP="00D420E5">
      <w:pPr>
        <w:pStyle w:val="HTMLPreformatted"/>
        <w:ind w:left="360"/>
        <w:rPr>
          <w:del w:id="635" w:author="Heurtin-Roberts, Suzanne (NIH/NCI) [E]" w:date="2016-01-13T15:17:00Z"/>
          <w:rFonts w:ascii="Arial" w:hAnsi="Arial" w:cs="Arial"/>
          <w:sz w:val="22"/>
          <w:szCs w:val="22"/>
        </w:rPr>
      </w:pPr>
      <w:del w:id="636" w:author="Heurtin-Roberts, Suzanne (NIH/NCI) [E]" w:date="2016-01-13T15:17:00Z">
        <w:r w:rsidRPr="00C8673D" w:rsidDel="005463C8">
          <w:rPr>
            <w:rFonts w:cs="Arial"/>
            <w:sz w:val="22"/>
          </w:rPr>
          <w:lastRenderedPageBreak/>
          <w:delText>version of the PARIHS framework for implementation. Implement Sci. 2011 Aug 30;6:99.</w:delText>
        </w:r>
      </w:del>
    </w:p>
    <w:p w14:paraId="299E3EC7" w14:textId="040188BC" w:rsidR="00EB5C40" w:rsidRPr="00C8673D" w:rsidDel="005463C8" w:rsidRDefault="00EB5C40"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del w:id="637" w:author="Heurtin-Roberts, Suzanne (NIH/NCI) [E]" w:date="2016-01-13T15:17:00Z"/>
          <w:rFonts w:eastAsia="Times New Roman" w:cs="Arial"/>
          <w:sz w:val="22"/>
        </w:rPr>
      </w:pPr>
    </w:p>
    <w:p w14:paraId="36DB1669" w14:textId="461B86BC" w:rsidR="00EB5C40" w:rsidRPr="00C8673D" w:rsidDel="005463C8" w:rsidRDefault="00EB5C40" w:rsidP="00660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638" w:author="Heurtin-Roberts, Suzanne (NIH/NCI) [E]" w:date="2016-01-13T15:17:00Z"/>
          <w:rFonts w:eastAsia="Times New Roman" w:cs="Arial"/>
          <w:b/>
          <w:sz w:val="22"/>
        </w:rPr>
      </w:pPr>
      <w:del w:id="639" w:author="Heurtin-Roberts, Suzanne (NIH/NCI) [E]" w:date="2016-01-13T15:17:00Z">
        <w:r w:rsidRPr="00C8673D" w:rsidDel="005463C8">
          <w:rPr>
            <w:rFonts w:eastAsia="Times New Roman" w:cs="Arial"/>
            <w:b/>
            <w:sz w:val="22"/>
          </w:rPr>
          <w:delText>Implementation evaluation</w:delText>
        </w:r>
      </w:del>
    </w:p>
    <w:p w14:paraId="0456E685" w14:textId="7F5FD78E" w:rsidR="0067510A" w:rsidRPr="00C8673D" w:rsidDel="005463C8" w:rsidRDefault="0067510A" w:rsidP="00675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del w:id="640" w:author="Heurtin-Roberts, Suzanne (NIH/NCI) [E]" w:date="2016-01-13T15:17:00Z"/>
          <w:rFonts w:cs="Arial"/>
          <w:sz w:val="22"/>
        </w:rPr>
      </w:pPr>
      <w:del w:id="641" w:author="Heurtin-Roberts, Suzanne (NIH/NCI) [E]" w:date="2016-01-13T15:17:00Z">
        <w:r w:rsidRPr="00C8673D" w:rsidDel="005463C8">
          <w:rPr>
            <w:rFonts w:eastAsia="Times New Roman" w:cs="Arial"/>
            <w:sz w:val="22"/>
          </w:rPr>
          <w:delText xml:space="preserve">Chaudoir SR, Dugan AG, Barr CH. Measuring factors affecting implementation of  health innovations: a systematic review of structural, organizational, provider, </w:delText>
        </w:r>
        <w:r w:rsidRPr="00C8673D" w:rsidDel="005463C8">
          <w:rPr>
            <w:rFonts w:cs="Arial"/>
            <w:sz w:val="22"/>
          </w:rPr>
          <w:delText>patient, and innovation level measures. Implement Sci. 2013 Feb 17;8:22.</w:delText>
        </w:r>
      </w:del>
    </w:p>
    <w:p w14:paraId="0DF783E1" w14:textId="5E81BBD4" w:rsidR="00EB5C40" w:rsidRPr="00C8673D" w:rsidDel="005463C8" w:rsidRDefault="00EB5C40" w:rsidP="00675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del w:id="642" w:author="Heurtin-Roberts, Suzanne (NIH/NCI) [E]" w:date="2016-01-13T15:17:00Z"/>
          <w:rFonts w:eastAsia="Times New Roman" w:cs="Arial"/>
          <w:sz w:val="22"/>
        </w:rPr>
      </w:pPr>
      <w:del w:id="643" w:author="Heurtin-Roberts, Suzanne (NIH/NCI) [E]" w:date="2016-01-13T15:17:00Z">
        <w:r w:rsidRPr="00C8673D" w:rsidDel="005463C8">
          <w:rPr>
            <w:rFonts w:cs="Arial"/>
            <w:sz w:val="22"/>
          </w:rPr>
          <w:delText>Conners EE, Hagedorn HJ, Butler JN, Felmet K, Hoang T, Wilson P, Klima G, Sudzina E, Anaya HD. Evaluating the implementation of nurse-initiated HIV rapid testing in three Veterans Health Administration substance use disorder clinics. Int J STD AIDS. 2012 Nov;23(11):799-805.</w:delText>
        </w:r>
      </w:del>
    </w:p>
    <w:p w14:paraId="3B780347" w14:textId="68779382" w:rsidR="00632721" w:rsidRPr="00C8673D" w:rsidDel="005463C8" w:rsidRDefault="00632721" w:rsidP="0067510A">
      <w:pPr>
        <w:pStyle w:val="HTMLPreformatted"/>
        <w:ind w:left="360" w:hanging="360"/>
        <w:rPr>
          <w:del w:id="644" w:author="Heurtin-Roberts, Suzanne (NIH/NCI) [E]" w:date="2016-01-13T15:17:00Z"/>
          <w:moveFrom w:id="645" w:author="Heurtin-Roberts, Suzanne (NIH/NCI) [E]" w:date="2016-01-13T15:11:00Z"/>
          <w:rFonts w:ascii="Arial" w:hAnsi="Arial" w:cs="Arial"/>
          <w:sz w:val="22"/>
          <w:szCs w:val="22"/>
        </w:rPr>
      </w:pPr>
      <w:moveFromRangeStart w:id="646" w:author="Heurtin-Roberts, Suzanne (NIH/NCI) [E]" w:date="2016-01-13T15:11:00Z" w:name="move440461226"/>
      <w:moveFrom w:id="647" w:author="Heurtin-Roberts, Suzanne (NIH/NCI) [E]" w:date="2016-01-13T15:11:00Z">
        <w:del w:id="648" w:author="Heurtin-Roberts, Suzanne (NIH/NCI) [E]" w:date="2016-01-13T15:17:00Z">
          <w:r w:rsidRPr="00C8673D" w:rsidDel="005463C8">
            <w:rPr>
              <w:rFonts w:cs="Arial"/>
              <w:sz w:val="22"/>
            </w:rPr>
            <w:delText>Gill R, Barbour J, Dean M. Shadowing in/as work: ten recommendations for shadowing fieldwork practice. Qualitative Research in Organizations and Management. 2014.. 9(1):69-99.</w:delText>
          </w:r>
        </w:del>
      </w:moveFrom>
    </w:p>
    <w:moveFromRangeEnd w:id="646"/>
    <w:p w14:paraId="6B8AF805" w14:textId="418453EB" w:rsidR="00EB5C40" w:rsidRPr="00C8673D" w:rsidDel="005463C8" w:rsidRDefault="00EB5C40" w:rsidP="00D420E5">
      <w:pPr>
        <w:pStyle w:val="HTMLPreformatted"/>
        <w:ind w:left="360" w:hanging="360"/>
        <w:rPr>
          <w:del w:id="649" w:author="Heurtin-Roberts, Suzanne (NIH/NCI) [E]" w:date="2016-01-13T15:17:00Z"/>
          <w:rFonts w:ascii="Arial" w:hAnsi="Arial" w:cs="Arial"/>
          <w:sz w:val="22"/>
          <w:szCs w:val="22"/>
        </w:rPr>
      </w:pPr>
      <w:del w:id="650" w:author="Heurtin-Roberts, Suzanne (NIH/NCI) [E]" w:date="2016-01-13T15:17:00Z">
        <w:r w:rsidRPr="00C8673D" w:rsidDel="005463C8">
          <w:rPr>
            <w:rFonts w:cs="Arial"/>
            <w:sz w:val="22"/>
          </w:rPr>
          <w:delText>Glasgow RE, McKay HG, Piette JD, Reynolds KD. The RE-AIM framework for</w:delText>
        </w:r>
      </w:del>
    </w:p>
    <w:p w14:paraId="4D59DB3D" w14:textId="47398073" w:rsidR="00EB5C40" w:rsidRPr="00C8673D" w:rsidDel="005463C8" w:rsidRDefault="00EB5C40" w:rsidP="00D420E5">
      <w:pPr>
        <w:pStyle w:val="HTMLPreformatted"/>
        <w:tabs>
          <w:tab w:val="clear" w:pos="916"/>
          <w:tab w:val="left" w:pos="720"/>
        </w:tabs>
        <w:ind w:left="360"/>
        <w:rPr>
          <w:del w:id="651" w:author="Heurtin-Roberts, Suzanne (NIH/NCI) [E]" w:date="2016-01-13T15:17:00Z"/>
          <w:rFonts w:ascii="Arial" w:hAnsi="Arial" w:cs="Arial"/>
          <w:sz w:val="22"/>
          <w:szCs w:val="22"/>
        </w:rPr>
      </w:pPr>
      <w:del w:id="652" w:author="Heurtin-Roberts, Suzanne (NIH/NCI) [E]" w:date="2016-01-13T15:17:00Z">
        <w:r w:rsidRPr="00C8673D" w:rsidDel="005463C8">
          <w:rPr>
            <w:rFonts w:cs="Arial"/>
            <w:sz w:val="22"/>
          </w:rPr>
          <w:delText>evaluating interventions: what can it tell us about approaches to chronic illness management? Patient Educ Couns. 2001 Aug;44(2):119-27.</w:delText>
        </w:r>
      </w:del>
    </w:p>
    <w:p w14:paraId="4ABAE7A6" w14:textId="77777777" w:rsidR="005463C8" w:rsidRPr="00C8673D" w:rsidRDefault="005463C8" w:rsidP="00D420E5">
      <w:pPr>
        <w:pStyle w:val="HTMLPreformatted"/>
        <w:rPr>
          <w:ins w:id="653" w:author="Heurtin-Roberts, Suzanne (NIH/NCI) [E]" w:date="2016-01-13T15:11:00Z"/>
          <w:rFonts w:ascii="Arial" w:hAnsi="Arial" w:cs="Arial"/>
          <w:sz w:val="22"/>
          <w:szCs w:val="22"/>
        </w:rPr>
      </w:pPr>
    </w:p>
    <w:p w14:paraId="0B3CA415" w14:textId="1903B6F6" w:rsidR="00EB5C40" w:rsidRPr="00C8673D" w:rsidDel="005463C8" w:rsidRDefault="00EB5C40" w:rsidP="00D420E5">
      <w:pPr>
        <w:pStyle w:val="HTMLPreformatted"/>
        <w:rPr>
          <w:moveFrom w:id="654" w:author="Heurtin-Roberts, Suzanne (NIH/NCI) [E]" w:date="2016-01-13T15:12:00Z"/>
          <w:rFonts w:ascii="Arial" w:hAnsi="Arial" w:cs="Arial"/>
          <w:sz w:val="22"/>
          <w:szCs w:val="22"/>
        </w:rPr>
      </w:pPr>
      <w:moveFromRangeStart w:id="655" w:author="Heurtin-Roberts, Suzanne (NIH/NCI) [E]" w:date="2016-01-13T15:12:00Z" w:name="move440461282"/>
      <w:moveFrom w:id="656" w:author="Heurtin-Roberts, Suzanne (NIH/NCI) [E]" w:date="2016-01-13T15:12:00Z">
        <w:r w:rsidRPr="00C8673D" w:rsidDel="005463C8">
          <w:rPr>
            <w:rFonts w:cs="Arial"/>
            <w:sz w:val="22"/>
          </w:rPr>
          <w:t xml:space="preserve">Stetler CB, Legro MW, Wallace CM, Bowman C, Guihan M, Hagedorn H, Kimmel B, </w:t>
        </w:r>
      </w:moveFrom>
    </w:p>
    <w:p w14:paraId="306F62D7" w14:textId="2A8B6028" w:rsidR="00EB5C40" w:rsidRPr="00C8673D" w:rsidDel="005463C8" w:rsidRDefault="00EB5C40" w:rsidP="00D420E5">
      <w:pPr>
        <w:pStyle w:val="HTMLPreformatted"/>
        <w:ind w:left="360" w:hanging="360"/>
        <w:rPr>
          <w:moveFrom w:id="657" w:author="Heurtin-Roberts, Suzanne (NIH/NCI) [E]" w:date="2016-01-13T15:12:00Z"/>
          <w:rFonts w:ascii="Arial" w:hAnsi="Arial" w:cs="Arial"/>
          <w:sz w:val="22"/>
          <w:szCs w:val="22"/>
        </w:rPr>
      </w:pPr>
      <w:moveFrom w:id="658" w:author="Heurtin-Roberts, Suzanne (NIH/NCI) [E]" w:date="2016-01-13T15:12:00Z">
        <w:r w:rsidRPr="00C8673D" w:rsidDel="005463C8">
          <w:rPr>
            <w:rFonts w:cs="Arial"/>
            <w:sz w:val="22"/>
          </w:rPr>
          <w:tab/>
          <w:t>Sharp ND, Smith JL. The role of formative evaluation in implementation research and the QUERI experience. J Gen Intern Med. 2006 Feb;21 Suppl 2:S1-8.</w:t>
        </w:r>
      </w:moveFrom>
    </w:p>
    <w:moveFromRangeEnd w:id="655"/>
    <w:p w14:paraId="3C2FA833" w14:textId="155E39FF" w:rsidR="00EB5C40" w:rsidRPr="00C8673D" w:rsidDel="005463C8" w:rsidRDefault="00EB5C40" w:rsidP="00D420E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ind w:left="360" w:hanging="360"/>
        <w:rPr>
          <w:del w:id="659" w:author="Heurtin-Roberts, Suzanne (NIH/NCI) [E]" w:date="2016-01-13T15:18:00Z"/>
          <w:rFonts w:ascii="Arial" w:hAnsi="Arial" w:cs="Arial"/>
          <w:sz w:val="22"/>
          <w:szCs w:val="22"/>
        </w:rPr>
      </w:pPr>
      <w:del w:id="660" w:author="Heurtin-Roberts, Suzanne (NIH/NCI) [E]" w:date="2016-01-13T15:18:00Z">
        <w:r w:rsidRPr="00C8673D" w:rsidDel="005463C8">
          <w:rPr>
            <w:rFonts w:cs="Arial"/>
            <w:sz w:val="22"/>
          </w:rPr>
          <w:tab/>
        </w:r>
        <w:r w:rsidRPr="00C8673D" w:rsidDel="005463C8">
          <w:rPr>
            <w:rFonts w:cs="Arial"/>
            <w:sz w:val="22"/>
          </w:rPr>
          <w:tab/>
        </w:r>
        <w:r w:rsidRPr="00C8673D" w:rsidDel="005463C8">
          <w:rPr>
            <w:rFonts w:cs="Arial"/>
            <w:sz w:val="22"/>
          </w:rPr>
          <w:tab/>
        </w:r>
      </w:del>
    </w:p>
    <w:p w14:paraId="290CB4D0" w14:textId="6CC5C5E4" w:rsidR="005463C8" w:rsidRPr="00C8673D" w:rsidDel="005463C8" w:rsidRDefault="00EB5C40" w:rsidP="00D420E5">
      <w:pPr>
        <w:pStyle w:val="HTMLPreformatted"/>
        <w:rPr>
          <w:del w:id="661" w:author="Heurtin-Roberts, Suzanne (NIH/NCI) [E]" w:date="2016-01-13T15:18:00Z"/>
          <w:rFonts w:ascii="Arial" w:hAnsi="Arial" w:cs="Arial"/>
          <w:b/>
          <w:sz w:val="22"/>
          <w:szCs w:val="22"/>
        </w:rPr>
      </w:pPr>
      <w:del w:id="662" w:author="Heurtin-Roberts, Suzanne (NIH/NCI) [E]" w:date="2016-01-13T15:18:00Z">
        <w:r w:rsidRPr="00C8673D" w:rsidDel="005463C8">
          <w:rPr>
            <w:rFonts w:cs="Arial"/>
            <w:b/>
            <w:sz w:val="22"/>
          </w:rPr>
          <w:delText>Implementation strategies</w:delText>
        </w:r>
      </w:del>
    </w:p>
    <w:p w14:paraId="43018959" w14:textId="10CAC791" w:rsidR="00EB5C40" w:rsidRPr="00C8673D" w:rsidDel="005463C8" w:rsidRDefault="00EB5C40" w:rsidP="00D420E5">
      <w:pPr>
        <w:pStyle w:val="HTMLPreformatted"/>
        <w:ind w:left="360" w:hanging="360"/>
        <w:rPr>
          <w:del w:id="663" w:author="Heurtin-Roberts, Suzanne (NIH/NCI) [E]" w:date="2016-01-13T15:18:00Z"/>
          <w:rFonts w:ascii="Arial" w:hAnsi="Arial" w:cs="Arial"/>
          <w:sz w:val="22"/>
          <w:szCs w:val="22"/>
        </w:rPr>
      </w:pPr>
      <w:del w:id="664" w:author="Heurtin-Roberts, Suzanne (NIH/NCI) [E]" w:date="2016-01-13T15:18:00Z">
        <w:r w:rsidRPr="00C8673D" w:rsidDel="005463C8">
          <w:rPr>
            <w:rFonts w:cs="Arial"/>
            <w:sz w:val="22"/>
          </w:rPr>
          <w:delText>Acosta J, Chinman M, Ebener P, Malone PS, Paddock S, Phillips A, Scales P, Slaughter ME. An intervention to improve program implementation: findings from a two-year cluster randomized trial of Assets-Getting To Outcomes. Implement Sci. 2013 Aug 7;8:87.</w:delText>
        </w:r>
      </w:del>
    </w:p>
    <w:p w14:paraId="2CFEFD31" w14:textId="2F74AA9E" w:rsidR="00EB5C40" w:rsidRPr="00C8673D" w:rsidDel="005463C8" w:rsidRDefault="00EB5C40" w:rsidP="00D420E5">
      <w:pPr>
        <w:pStyle w:val="HTMLPreformatted"/>
        <w:ind w:left="360" w:hanging="360"/>
        <w:rPr>
          <w:del w:id="665" w:author="Heurtin-Roberts, Suzanne (NIH/NCI) [E]" w:date="2016-01-13T15:18:00Z"/>
          <w:rFonts w:ascii="Arial" w:hAnsi="Arial" w:cs="Arial"/>
          <w:sz w:val="22"/>
          <w:szCs w:val="22"/>
        </w:rPr>
      </w:pPr>
      <w:del w:id="666" w:author="Heurtin-Roberts, Suzanne (NIH/NCI) [E]" w:date="2016-01-13T15:18:00Z">
        <w:r w:rsidRPr="00C8673D" w:rsidDel="005463C8">
          <w:rPr>
            <w:rFonts w:cs="Arial"/>
            <w:sz w:val="22"/>
          </w:rPr>
          <w:delText>Chinman M, Acosta J, Ebener P, Burkhart Q, Malone PS, Paddock SM, Clifford M,  Corsello M, Duffey T, Hunter S, Jones M, Lahti M, Phillips A, Savell S, Scales PC, Tellett-Royce N. Intervening with practitioners to improve the quality of prevention: one-year findings from a randomized trial of assets-getting to outcomes. J Prim Prev. 2013 Jun;34(3):173-91.</w:delText>
        </w:r>
      </w:del>
    </w:p>
    <w:p w14:paraId="7F24E31A" w14:textId="6CD93E53" w:rsidR="00F53E72" w:rsidRPr="00C8673D" w:rsidDel="005463C8" w:rsidRDefault="00F53E72"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del w:id="667" w:author="Heurtin-Roberts, Suzanne (NIH/NCI) [E]" w:date="2016-01-13T15:18:00Z"/>
          <w:rFonts w:eastAsia="Times New Roman" w:cs="Arial"/>
          <w:sz w:val="22"/>
        </w:rPr>
      </w:pPr>
      <w:del w:id="668" w:author="Heurtin-Roberts, Suzanne (NIH/NCI) [E]" w:date="2016-01-13T15:18:00Z">
        <w:r w:rsidRPr="00C8673D" w:rsidDel="005463C8">
          <w:rPr>
            <w:rFonts w:eastAsia="Times New Roman" w:cs="Arial"/>
            <w:sz w:val="22"/>
          </w:rPr>
          <w:delText xml:space="preserve">Harvey G, Kitson A. Translating evidence into healthcare policy and practice: Single versus multi-faceted implementation strategies - is there a simple answer </w:delText>
        </w:r>
        <w:r w:rsidRPr="00C8673D" w:rsidDel="005463C8">
          <w:rPr>
            <w:rFonts w:cs="Arial"/>
            <w:sz w:val="22"/>
          </w:rPr>
          <w:delText>to a complex question? Int J Health Policy Manag. 2015 Mar 5;4(3):123-6.</w:delText>
        </w:r>
      </w:del>
    </w:p>
    <w:p w14:paraId="4D43FCD1" w14:textId="1C39903F" w:rsidR="00EB5C40" w:rsidRPr="00C8673D" w:rsidDel="005463C8" w:rsidRDefault="00EB5C40"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del w:id="669" w:author="Heurtin-Roberts, Suzanne (NIH/NCI) [E]" w:date="2016-01-13T15:18:00Z"/>
          <w:rFonts w:eastAsia="Times New Roman" w:cs="Arial"/>
          <w:sz w:val="22"/>
        </w:rPr>
      </w:pPr>
      <w:del w:id="670" w:author="Heurtin-Roberts, Suzanne (NIH/NCI) [E]" w:date="2016-01-13T15:18:00Z">
        <w:r w:rsidRPr="00C8673D" w:rsidDel="005463C8">
          <w:rPr>
            <w:rFonts w:cs="Arial"/>
            <w:sz w:val="22"/>
          </w:rPr>
          <w:delText>Michie S, Richardson M, Johnston M, Abraham C, Francis J, Hardeman W, Eccles MP, Cane J, Wood CE. The behavior change technique taxonomy (v1) of 93 hierarchically clustered techniques: building an international consensus for the reporting of behavior change interventions. Ann Behav Med. 2013 Aug;46(1):81-95.</w:delText>
        </w:r>
      </w:del>
    </w:p>
    <w:p w14:paraId="4446CAB9" w14:textId="15351E2D" w:rsidR="00EB5C40" w:rsidRPr="00C8673D" w:rsidDel="005463C8" w:rsidRDefault="00EB5C40" w:rsidP="00D420E5">
      <w:pPr>
        <w:pStyle w:val="HTMLPreformatted"/>
        <w:ind w:left="360" w:hanging="360"/>
        <w:rPr>
          <w:del w:id="671" w:author="Heurtin-Roberts, Suzanne (NIH/NCI) [E]" w:date="2016-01-13T15:18:00Z"/>
          <w:rFonts w:ascii="Arial" w:hAnsi="Arial" w:cs="Arial"/>
          <w:sz w:val="22"/>
          <w:szCs w:val="22"/>
        </w:rPr>
      </w:pPr>
      <w:del w:id="672" w:author="Heurtin-Roberts, Suzanne (NIH/NCI) [E]" w:date="2016-01-13T15:18:00Z">
        <w:r w:rsidRPr="00C8673D" w:rsidDel="005463C8">
          <w:rPr>
            <w:rFonts w:cs="Arial"/>
            <w:sz w:val="22"/>
          </w:rPr>
          <w:delText>Powell BJ, McMillen JC, Proctor EK, Carpenter CR, Griffey RT, Bunger AC, Glass JE, York JL. A compilation of strategies for implementing clinical innovations in health and mental health. Med Care Res Rev. 2012 Apr;69(2):123-57.</w:delText>
        </w:r>
      </w:del>
    </w:p>
    <w:p w14:paraId="70927095" w14:textId="36DF4A7B" w:rsidR="00F53E72" w:rsidRPr="00C8673D" w:rsidDel="005463C8" w:rsidRDefault="00F53E72"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del w:id="673" w:author="Heurtin-Roberts, Suzanne (NIH/NCI) [E]" w:date="2016-01-13T15:18:00Z"/>
          <w:rFonts w:eastAsia="Times New Roman" w:cs="Arial"/>
          <w:sz w:val="22"/>
        </w:rPr>
      </w:pPr>
      <w:del w:id="674" w:author="Heurtin-Roberts, Suzanne (NIH/NCI) [E]" w:date="2016-01-13T15:18:00Z">
        <w:r w:rsidRPr="00C8673D" w:rsidDel="005463C8">
          <w:rPr>
            <w:rFonts w:eastAsia="Times New Roman" w:cs="Arial"/>
            <w:sz w:val="22"/>
          </w:rPr>
          <w:delText>Powell BJ, Proctor EK, Glass JE. A Systematic Review of Strategies for</w:delText>
        </w:r>
        <w:r w:rsidR="00095ADB" w:rsidRPr="00C8673D" w:rsidDel="005463C8">
          <w:rPr>
            <w:rFonts w:eastAsia="Times New Roman" w:cs="Arial"/>
            <w:sz w:val="22"/>
          </w:rPr>
          <w:delText xml:space="preserve"> </w:delText>
        </w:r>
        <w:r w:rsidRPr="00C8673D" w:rsidDel="005463C8">
          <w:rPr>
            <w:rFonts w:eastAsia="Times New Roman" w:cs="Arial"/>
            <w:sz w:val="22"/>
          </w:rPr>
          <w:delText>Implementing Empirically Supported Mental Health Interventions. Res Soc Work</w:delText>
        </w:r>
        <w:r w:rsidR="00095ADB" w:rsidRPr="00C8673D" w:rsidDel="005463C8">
          <w:rPr>
            <w:rFonts w:eastAsia="Times New Roman" w:cs="Arial"/>
            <w:sz w:val="22"/>
          </w:rPr>
          <w:delText xml:space="preserve"> </w:delText>
        </w:r>
        <w:r w:rsidRPr="00C8673D" w:rsidDel="005463C8">
          <w:rPr>
            <w:rFonts w:cs="Arial"/>
            <w:sz w:val="22"/>
          </w:rPr>
          <w:delText>Pract. 2014 Mar 1;24(2):192-212.</w:delText>
        </w:r>
      </w:del>
    </w:p>
    <w:p w14:paraId="6ADBEB27" w14:textId="2C02F2DA" w:rsidR="00EB5C40" w:rsidRPr="00C8673D" w:rsidDel="005463C8" w:rsidRDefault="00EB5C40" w:rsidP="00D420E5">
      <w:pPr>
        <w:pStyle w:val="HTMLPreformatted"/>
        <w:ind w:left="360" w:hanging="360"/>
        <w:rPr>
          <w:del w:id="675" w:author="Heurtin-Roberts, Suzanne (NIH/NCI) [E]" w:date="2016-01-13T15:18:00Z"/>
          <w:rFonts w:ascii="Arial" w:hAnsi="Arial" w:cs="Arial"/>
          <w:sz w:val="22"/>
          <w:szCs w:val="22"/>
        </w:rPr>
      </w:pPr>
      <w:del w:id="676" w:author="Heurtin-Roberts, Suzanne (NIH/NCI) [E]" w:date="2016-01-13T15:18:00Z">
        <w:r w:rsidRPr="00C8673D" w:rsidDel="005463C8">
          <w:rPr>
            <w:rFonts w:cs="Arial"/>
            <w:sz w:val="22"/>
          </w:rPr>
          <w:lastRenderedPageBreak/>
          <w:delText>Sales A, Smith J, Curran G, Kochevar L. Models,</w:delText>
        </w:r>
        <w:r w:rsidR="00CD5BBC" w:rsidRPr="00C8673D" w:rsidDel="005463C8">
          <w:rPr>
            <w:rFonts w:cs="Arial"/>
            <w:sz w:val="22"/>
          </w:rPr>
          <w:delText xml:space="preserve"> strategies, and tools. Theory </w:delText>
        </w:r>
        <w:r w:rsidRPr="00C8673D" w:rsidDel="005463C8">
          <w:rPr>
            <w:rFonts w:cs="Arial"/>
            <w:sz w:val="22"/>
          </w:rPr>
          <w:delText>in implementing evidence-based findings into health care practice. J Gen Intern Med. 2006 Feb;21 Suppl 2:S43-9.</w:delText>
        </w:r>
      </w:del>
    </w:p>
    <w:p w14:paraId="11D9301B" w14:textId="05833B9E" w:rsidR="00EB5C40" w:rsidRPr="00C8673D" w:rsidDel="005463C8" w:rsidRDefault="00EB5C40" w:rsidP="00D420E5">
      <w:pPr>
        <w:pStyle w:val="HTMLPreformatted"/>
        <w:ind w:left="360" w:hanging="360"/>
        <w:rPr>
          <w:del w:id="677" w:author="Heurtin-Roberts, Suzanne (NIH/NCI) [E]" w:date="2016-01-13T15:18:00Z"/>
          <w:rFonts w:ascii="Arial" w:hAnsi="Arial" w:cs="Arial"/>
          <w:sz w:val="22"/>
          <w:szCs w:val="22"/>
        </w:rPr>
      </w:pPr>
      <w:del w:id="678" w:author="Heurtin-Roberts, Suzanne (NIH/NCI) [E]" w:date="2016-01-13T15:18:00Z">
        <w:r w:rsidRPr="00C8673D" w:rsidDel="005463C8">
          <w:rPr>
            <w:rFonts w:cs="Arial"/>
            <w:sz w:val="22"/>
          </w:rPr>
          <w:delText>Proctor EK, Powell BJ, McMillen JC. Implementation strategies: recommendations for specifying and reporting. Implement Sci. 2013 Dec 1;8:139.</w:delText>
        </w:r>
      </w:del>
    </w:p>
    <w:p w14:paraId="2471B8D6" w14:textId="3003A300" w:rsidR="00762F43" w:rsidRPr="00C8673D" w:rsidDel="005463C8" w:rsidRDefault="00762F43"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679" w:author="Heurtin-Roberts, Suzanne (NIH/NCI) [E]" w:date="2016-01-13T15:21:00Z"/>
          <w:rFonts w:eastAsia="Times New Roman" w:cs="Arial"/>
          <w:b/>
          <w:sz w:val="22"/>
        </w:rPr>
      </w:pPr>
    </w:p>
    <w:p w14:paraId="197AC9D0" w14:textId="547F6DF4" w:rsidR="00EB5C40" w:rsidRPr="00C8673D" w:rsidDel="005463C8" w:rsidRDefault="00EB5C40"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680" w:author="Heurtin-Roberts, Suzanne (NIH/NCI) [E]" w:date="2016-01-13T15:21:00Z"/>
          <w:rFonts w:eastAsia="Times New Roman" w:cs="Arial"/>
          <w:b/>
          <w:sz w:val="22"/>
        </w:rPr>
      </w:pPr>
      <w:del w:id="681" w:author="Heurtin-Roberts, Suzanne (NIH/NCI) [E]" w:date="2016-01-13T15:21:00Z">
        <w:r w:rsidRPr="00C8673D" w:rsidDel="005463C8">
          <w:rPr>
            <w:rFonts w:eastAsia="Times New Roman" w:cs="Arial"/>
            <w:b/>
            <w:sz w:val="22"/>
          </w:rPr>
          <w:delText>Implementation outcomes</w:delText>
        </w:r>
      </w:del>
    </w:p>
    <w:p w14:paraId="169CF892" w14:textId="6D1E639C" w:rsidR="00EB5C40" w:rsidRPr="00C8673D" w:rsidDel="005463C8" w:rsidRDefault="00EB5C40" w:rsidP="00D420E5">
      <w:pPr>
        <w:pStyle w:val="HTMLPreformatted"/>
        <w:ind w:left="360" w:hanging="360"/>
        <w:rPr>
          <w:del w:id="682" w:author="Heurtin-Roberts, Suzanne (NIH/NCI) [E]" w:date="2016-01-13T15:19:00Z"/>
          <w:rFonts w:ascii="Arial" w:hAnsi="Arial" w:cs="Arial"/>
          <w:sz w:val="22"/>
          <w:szCs w:val="22"/>
        </w:rPr>
      </w:pPr>
      <w:del w:id="683" w:author="Heurtin-Roberts, Suzanne (NIH/NCI) [E]" w:date="2016-01-13T15:19:00Z">
        <w:r w:rsidRPr="00C8673D" w:rsidDel="005463C8">
          <w:rPr>
            <w:rFonts w:cs="Arial"/>
            <w:sz w:val="22"/>
          </w:rPr>
          <w:delText>Curran GM, Sullivan G, Mendel P, Craske MG, Sherbourne CD, Stein MB, McDaniel A, Roy-Byrne P. Implementation of the CALM intervention for anxiety disorders: a qualitative study. Implement Sci. 2012 Mar 9;7:1-11.</w:delText>
        </w:r>
      </w:del>
    </w:p>
    <w:p w14:paraId="1EF8C1DF" w14:textId="7AFD32C9" w:rsidR="00EB5C40" w:rsidRPr="00C8673D" w:rsidDel="005463C8" w:rsidRDefault="00EB5C40" w:rsidP="00D420E5">
      <w:pPr>
        <w:pStyle w:val="HTMLPreformatted"/>
        <w:tabs>
          <w:tab w:val="left" w:pos="630"/>
          <w:tab w:val="left" w:pos="720"/>
        </w:tabs>
        <w:ind w:left="360" w:hanging="360"/>
        <w:rPr>
          <w:del w:id="684" w:author="Heurtin-Roberts, Suzanne (NIH/NCI) [E]" w:date="2016-01-13T15:19:00Z"/>
          <w:rFonts w:ascii="Arial" w:hAnsi="Arial" w:cs="Arial"/>
          <w:sz w:val="22"/>
          <w:szCs w:val="22"/>
        </w:rPr>
      </w:pPr>
      <w:del w:id="685" w:author="Heurtin-Roberts, Suzanne (NIH/NCI) [E]" w:date="2016-01-13T15:19:00Z">
        <w:r w:rsidRPr="00C8673D" w:rsidDel="005463C8">
          <w:rPr>
            <w:rFonts w:cs="Arial"/>
            <w:sz w:val="22"/>
          </w:rPr>
          <w:delText>Fortney J, Enderle M, McDougall S, Clothier J, Otero J, Altman L, Curran G. Implementation outcomes of evidence-based quality improvement for depression in VA community based outpatient clinics. Implement Sci. 2012 Apr 11;7:30.</w:delText>
        </w:r>
      </w:del>
    </w:p>
    <w:p w14:paraId="483250C4" w14:textId="715ED5AC" w:rsidR="00EB5C40" w:rsidRPr="00C8673D" w:rsidDel="005463C8" w:rsidRDefault="00EB5C40" w:rsidP="00D420E5">
      <w:pPr>
        <w:pStyle w:val="HTMLPreformatted"/>
        <w:ind w:left="360" w:hanging="360"/>
        <w:rPr>
          <w:del w:id="686" w:author="Heurtin-Roberts, Suzanne (NIH/NCI) [E]" w:date="2016-01-13T15:19:00Z"/>
          <w:rFonts w:ascii="Arial" w:hAnsi="Arial" w:cs="Arial"/>
          <w:sz w:val="22"/>
          <w:szCs w:val="22"/>
        </w:rPr>
      </w:pPr>
      <w:del w:id="687" w:author="Heurtin-Roberts, Suzanne (NIH/NCI) [E]" w:date="2016-01-13T15:19:00Z">
        <w:r w:rsidRPr="00C8673D" w:rsidDel="005463C8">
          <w:rPr>
            <w:rFonts w:cs="Arial"/>
            <w:sz w:val="22"/>
          </w:rPr>
          <w:delText>Proctor E, Silmere H, Raghavan R, Hovmand P, Aarons G, Bunger A, Griffey R, Hensley M. Outcomes for implementation research: conceptual distinctions, measurement challenges, and research agenda. Adm Policy Ment Health. 2011 Mar;38(2):65-76.</w:delText>
        </w:r>
      </w:del>
    </w:p>
    <w:p w14:paraId="4D51575A" w14:textId="5E3823A4" w:rsidR="00EB5C40" w:rsidRPr="00C8673D" w:rsidDel="005463C8" w:rsidRDefault="00EB5C40" w:rsidP="00D420E5">
      <w:pPr>
        <w:pStyle w:val="HTMLPreformatted"/>
        <w:ind w:left="360" w:hanging="360"/>
        <w:rPr>
          <w:del w:id="688" w:author="Heurtin-Roberts, Suzanne (NIH/NCI) [E]" w:date="2016-01-13T15:21:00Z"/>
          <w:rFonts w:ascii="Arial" w:hAnsi="Arial" w:cs="Arial"/>
          <w:sz w:val="22"/>
          <w:szCs w:val="22"/>
        </w:rPr>
      </w:pPr>
    </w:p>
    <w:p w14:paraId="449103F7" w14:textId="0EB12FD7" w:rsidR="00EB5C40" w:rsidRPr="00C8673D" w:rsidDel="005463C8" w:rsidRDefault="00EB5C40" w:rsidP="00D420E5">
      <w:pPr>
        <w:pStyle w:val="HTMLPreformatted"/>
        <w:ind w:left="360" w:hanging="360"/>
        <w:rPr>
          <w:del w:id="689" w:author="Heurtin-Roberts, Suzanne (NIH/NCI) [E]" w:date="2016-01-13T15:21:00Z"/>
          <w:rFonts w:ascii="Arial" w:hAnsi="Arial" w:cs="Arial"/>
          <w:b/>
          <w:sz w:val="22"/>
          <w:szCs w:val="22"/>
        </w:rPr>
      </w:pPr>
      <w:del w:id="690" w:author="Heurtin-Roberts, Suzanne (NIH/NCI) [E]" w:date="2016-01-13T15:21:00Z">
        <w:r w:rsidRPr="00C8673D" w:rsidDel="005463C8">
          <w:rPr>
            <w:rFonts w:cs="Arial"/>
            <w:b/>
            <w:sz w:val="22"/>
          </w:rPr>
          <w:delText>Sustainability</w:delText>
        </w:r>
      </w:del>
    </w:p>
    <w:p w14:paraId="0A5206A1" w14:textId="3F2CAD5D" w:rsidR="00EB5C40" w:rsidRPr="00C8673D" w:rsidDel="005463C8" w:rsidRDefault="00EB5C40" w:rsidP="00D420E5">
      <w:pPr>
        <w:pStyle w:val="HTMLPreformatted"/>
        <w:ind w:left="360" w:hanging="360"/>
        <w:rPr>
          <w:del w:id="691" w:author="Heurtin-Roberts, Suzanne (NIH/NCI) [E]" w:date="2016-01-13T15:21:00Z"/>
          <w:rFonts w:ascii="Arial" w:hAnsi="Arial" w:cs="Arial"/>
          <w:sz w:val="22"/>
          <w:szCs w:val="22"/>
        </w:rPr>
      </w:pPr>
      <w:del w:id="692" w:author="Heurtin-Roberts, Suzanne (NIH/NCI) [E]" w:date="2016-01-13T15:21:00Z">
        <w:r w:rsidRPr="00C8673D" w:rsidDel="005463C8">
          <w:rPr>
            <w:rFonts w:cs="Arial"/>
            <w:sz w:val="22"/>
          </w:rPr>
          <w:delText>Wiltsey Stirman S, Kimberly J, Cook N, Calloway A, Castro F, Charns M. The sustainability of new programs and innovations: a review of the empirical literature and recommendations for future research. Implement Sci. 2012 Mar 14;7:17.</w:delText>
        </w:r>
      </w:del>
    </w:p>
    <w:p w14:paraId="07D5178C" w14:textId="34D7AAA5" w:rsidR="00EB5C40" w:rsidRPr="00C8673D" w:rsidDel="005463C8" w:rsidRDefault="00EB5C40" w:rsidP="00D420E5">
      <w:pPr>
        <w:pStyle w:val="HTMLPreformatted"/>
        <w:ind w:left="360" w:hanging="360"/>
        <w:rPr>
          <w:del w:id="693" w:author="Heurtin-Roberts, Suzanne (NIH/NCI) [E]" w:date="2016-01-13T15:21:00Z"/>
          <w:rFonts w:ascii="Arial" w:hAnsi="Arial" w:cs="Arial"/>
          <w:sz w:val="22"/>
          <w:szCs w:val="22"/>
        </w:rPr>
      </w:pPr>
    </w:p>
    <w:p w14:paraId="14F50D29" w14:textId="14FB880B" w:rsidR="00EB5C40" w:rsidRPr="00C8673D" w:rsidDel="005463C8" w:rsidRDefault="00EB5C40"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del w:id="694" w:author="Heurtin-Roberts, Suzanne (NIH/NCI) [E]" w:date="2016-01-13T15:21:00Z"/>
          <w:rFonts w:eastAsia="Times New Roman" w:cs="Arial"/>
          <w:b/>
          <w:sz w:val="22"/>
        </w:rPr>
      </w:pPr>
      <w:del w:id="695" w:author="Heurtin-Roberts, Suzanne (NIH/NCI) [E]" w:date="2016-01-13T15:21:00Z">
        <w:r w:rsidRPr="00C8673D" w:rsidDel="005463C8">
          <w:rPr>
            <w:rFonts w:eastAsia="Times New Roman" w:cs="Arial"/>
            <w:b/>
            <w:sz w:val="22"/>
          </w:rPr>
          <w:delText>Implementation grant-writing</w:delText>
        </w:r>
      </w:del>
    </w:p>
    <w:p w14:paraId="18069352" w14:textId="0EE651AA" w:rsidR="00EB5C40" w:rsidRPr="00C8673D" w:rsidDel="005463C8" w:rsidRDefault="00EB5C40" w:rsidP="00D420E5">
      <w:pPr>
        <w:pStyle w:val="HTMLPreformatted"/>
        <w:ind w:left="360" w:hanging="360"/>
        <w:rPr>
          <w:del w:id="696" w:author="Heurtin-Roberts, Suzanne (NIH/NCI) [E]" w:date="2016-01-13T15:21:00Z"/>
          <w:rFonts w:ascii="Arial" w:hAnsi="Arial" w:cs="Arial"/>
          <w:sz w:val="22"/>
          <w:szCs w:val="22"/>
        </w:rPr>
      </w:pPr>
      <w:del w:id="697" w:author="Heurtin-Roberts, Suzanne (NIH/NCI) [E]" w:date="2016-01-13T15:21:00Z">
        <w:r w:rsidRPr="00C8673D" w:rsidDel="005463C8">
          <w:rPr>
            <w:rFonts w:cs="Arial"/>
            <w:sz w:val="22"/>
          </w:rPr>
          <w:delText>Proctor EK, Powell BJ, Baumann AA, Hamilton AM, Santens RL. Writing implementation research grant proposals: ten key ingredients. Implement Sci. 2012 Oct 12;7:96.</w:delText>
        </w:r>
      </w:del>
    </w:p>
    <w:p w14:paraId="4F4E77D2" w14:textId="77777777" w:rsidR="00EB5C40" w:rsidRPr="00C8673D" w:rsidRDefault="00EB5C40"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sz w:val="22"/>
        </w:rPr>
      </w:pPr>
    </w:p>
    <w:p w14:paraId="492F8775" w14:textId="3AB80418" w:rsidR="00EA71A9" w:rsidRPr="00C8673D" w:rsidRDefault="00EA71A9"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sz w:val="22"/>
        </w:rPr>
      </w:pPr>
    </w:p>
    <w:p w14:paraId="39CCA83C" w14:textId="77777777" w:rsidR="00762F43" w:rsidRPr="00C8673D" w:rsidRDefault="00762F43"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b/>
          <w:i/>
          <w:sz w:val="22"/>
        </w:rPr>
      </w:pPr>
    </w:p>
    <w:p w14:paraId="7B5ECC00" w14:textId="77777777" w:rsidR="00762F43" w:rsidRPr="00C8673D" w:rsidRDefault="00762F43"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b/>
          <w:i/>
          <w:sz w:val="22"/>
        </w:rPr>
      </w:pPr>
    </w:p>
    <w:p w14:paraId="13B85261" w14:textId="77777777" w:rsidR="00660C0E" w:rsidRPr="00C8673D" w:rsidRDefault="00660C0E" w:rsidP="00D4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hanging="360"/>
        <w:rPr>
          <w:rFonts w:eastAsia="Times New Roman" w:cs="Arial"/>
          <w:sz w:val="22"/>
        </w:rPr>
      </w:pPr>
    </w:p>
    <w:sectPr w:rsidR="00660C0E" w:rsidRPr="00C867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93B913" w14:textId="77777777" w:rsidR="00920FF0" w:rsidRDefault="00920FF0" w:rsidP="00660C0E">
      <w:pPr>
        <w:spacing w:after="0" w:line="240" w:lineRule="auto"/>
      </w:pPr>
      <w:r>
        <w:separator/>
      </w:r>
    </w:p>
  </w:endnote>
  <w:endnote w:type="continuationSeparator" w:id="0">
    <w:p w14:paraId="7FEE804C" w14:textId="77777777" w:rsidR="00920FF0" w:rsidRDefault="00920FF0" w:rsidP="00660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dvOT46dcae81">
    <w:panose1 w:val="00000000000000000000"/>
    <w:charset w:val="00"/>
    <w:family w:val="swiss"/>
    <w:notTrueType/>
    <w:pitch w:val="default"/>
    <w:sig w:usb0="00000003" w:usb1="00000000" w:usb2="00000000" w:usb3="00000000" w:csb0="00000001" w:csb1="00000000"/>
  </w:font>
  <w:font w:name="GillSansStd-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3C59BF" w14:textId="77777777" w:rsidR="00920FF0" w:rsidRDefault="00920FF0" w:rsidP="00660C0E">
      <w:pPr>
        <w:spacing w:after="0" w:line="240" w:lineRule="auto"/>
      </w:pPr>
      <w:r>
        <w:separator/>
      </w:r>
    </w:p>
  </w:footnote>
  <w:footnote w:type="continuationSeparator" w:id="0">
    <w:p w14:paraId="19AC3ED3" w14:textId="77777777" w:rsidR="00920FF0" w:rsidRDefault="00920FF0" w:rsidP="00660C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C40"/>
    <w:rsid w:val="00070321"/>
    <w:rsid w:val="00095ADB"/>
    <w:rsid w:val="00112C0B"/>
    <w:rsid w:val="00125A29"/>
    <w:rsid w:val="00166F9F"/>
    <w:rsid w:val="00180E4B"/>
    <w:rsid w:val="00230923"/>
    <w:rsid w:val="00277045"/>
    <w:rsid w:val="00281518"/>
    <w:rsid w:val="002A57F1"/>
    <w:rsid w:val="002E569E"/>
    <w:rsid w:val="00344040"/>
    <w:rsid w:val="00436666"/>
    <w:rsid w:val="00443BD8"/>
    <w:rsid w:val="004C0BB5"/>
    <w:rsid w:val="005311A4"/>
    <w:rsid w:val="005463C8"/>
    <w:rsid w:val="005803BB"/>
    <w:rsid w:val="005C479C"/>
    <w:rsid w:val="0062703C"/>
    <w:rsid w:val="00632721"/>
    <w:rsid w:val="00660C0E"/>
    <w:rsid w:val="0067510A"/>
    <w:rsid w:val="006A0402"/>
    <w:rsid w:val="00712242"/>
    <w:rsid w:val="00750F07"/>
    <w:rsid w:val="00762F43"/>
    <w:rsid w:val="007A73AC"/>
    <w:rsid w:val="007B1CB3"/>
    <w:rsid w:val="007C39A4"/>
    <w:rsid w:val="00920FF0"/>
    <w:rsid w:val="00A51947"/>
    <w:rsid w:val="00A928F0"/>
    <w:rsid w:val="00B06698"/>
    <w:rsid w:val="00BB2C42"/>
    <w:rsid w:val="00BD743E"/>
    <w:rsid w:val="00C34C25"/>
    <w:rsid w:val="00C8673D"/>
    <w:rsid w:val="00CD5BBC"/>
    <w:rsid w:val="00D420E5"/>
    <w:rsid w:val="00D552EB"/>
    <w:rsid w:val="00D654D4"/>
    <w:rsid w:val="00DC2C8C"/>
    <w:rsid w:val="00E37DC7"/>
    <w:rsid w:val="00E43FA0"/>
    <w:rsid w:val="00EA71A9"/>
    <w:rsid w:val="00EB5C40"/>
    <w:rsid w:val="00F27490"/>
    <w:rsid w:val="00F53E72"/>
    <w:rsid w:val="00FB5B64"/>
    <w:rsid w:val="00FE3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C2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402"/>
    <w:pPr>
      <w:spacing w:after="200" w:line="276" w:lineRule="auto"/>
    </w:pPr>
    <w:rPr>
      <w:rFonts w:ascii="Arial" w:hAnsi="Arial"/>
      <w:sz w:val="24"/>
    </w:rPr>
  </w:style>
  <w:style w:type="paragraph" w:styleId="Heading4">
    <w:name w:val="heading 4"/>
    <w:basedOn w:val="Normal"/>
    <w:next w:val="Normal"/>
    <w:link w:val="Heading4Char"/>
    <w:uiPriority w:val="9"/>
    <w:semiHidden/>
    <w:unhideWhenUsed/>
    <w:qFormat/>
    <w:rsid w:val="00C8673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5C40"/>
    <w:rPr>
      <w:color w:val="0000FF"/>
      <w:u w:val="single"/>
    </w:rPr>
  </w:style>
  <w:style w:type="paragraph" w:styleId="HTMLPreformatted">
    <w:name w:val="HTML Preformatted"/>
    <w:basedOn w:val="Normal"/>
    <w:link w:val="HTMLPreformattedChar"/>
    <w:uiPriority w:val="99"/>
    <w:unhideWhenUsed/>
    <w:rsid w:val="00EB5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5C4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32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721"/>
    <w:rPr>
      <w:rFonts w:ascii="Tahoma" w:hAnsi="Tahoma" w:cs="Tahoma"/>
      <w:sz w:val="16"/>
      <w:szCs w:val="16"/>
    </w:rPr>
  </w:style>
  <w:style w:type="character" w:customStyle="1" w:styleId="scdddoi">
    <w:name w:val="s_c_dddoi"/>
    <w:basedOn w:val="DefaultParagraphFont"/>
    <w:rsid w:val="00A51947"/>
    <w:rPr>
      <w:sz w:val="24"/>
      <w:szCs w:val="24"/>
      <w:bdr w:val="none" w:sz="0" w:space="0" w:color="auto" w:frame="1"/>
      <w:vertAlign w:val="baseline"/>
    </w:rPr>
  </w:style>
  <w:style w:type="paragraph" w:styleId="Header">
    <w:name w:val="header"/>
    <w:basedOn w:val="Normal"/>
    <w:link w:val="HeaderChar"/>
    <w:uiPriority w:val="99"/>
    <w:unhideWhenUsed/>
    <w:rsid w:val="00660C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C0E"/>
    <w:rPr>
      <w:rFonts w:ascii="Arial" w:hAnsi="Arial"/>
      <w:sz w:val="24"/>
    </w:rPr>
  </w:style>
  <w:style w:type="paragraph" w:styleId="Footer">
    <w:name w:val="footer"/>
    <w:basedOn w:val="Normal"/>
    <w:link w:val="FooterChar"/>
    <w:uiPriority w:val="99"/>
    <w:unhideWhenUsed/>
    <w:rsid w:val="00660C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C0E"/>
    <w:rPr>
      <w:rFonts w:ascii="Arial" w:hAnsi="Arial"/>
      <w:sz w:val="24"/>
    </w:rPr>
  </w:style>
  <w:style w:type="paragraph" w:styleId="NormalWeb">
    <w:name w:val="Normal (Web)"/>
    <w:basedOn w:val="Normal"/>
    <w:uiPriority w:val="99"/>
    <w:semiHidden/>
    <w:unhideWhenUsed/>
    <w:rsid w:val="00660C0E"/>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4Char">
    <w:name w:val="Heading 4 Char"/>
    <w:basedOn w:val="DefaultParagraphFont"/>
    <w:link w:val="Heading4"/>
    <w:uiPriority w:val="9"/>
    <w:semiHidden/>
    <w:rsid w:val="00C8673D"/>
    <w:rPr>
      <w:rFonts w:asciiTheme="majorHAnsi" w:eastAsiaTheme="majorEastAsia" w:hAnsiTheme="majorHAnsi" w:cstheme="majorBidi"/>
      <w:b/>
      <w:bCs/>
      <w:i/>
      <w:iCs/>
      <w:color w:val="5B9BD5" w:themeColor="accent1"/>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402"/>
    <w:pPr>
      <w:spacing w:after="200" w:line="276" w:lineRule="auto"/>
    </w:pPr>
    <w:rPr>
      <w:rFonts w:ascii="Arial" w:hAnsi="Arial"/>
      <w:sz w:val="24"/>
    </w:rPr>
  </w:style>
  <w:style w:type="paragraph" w:styleId="Heading4">
    <w:name w:val="heading 4"/>
    <w:basedOn w:val="Normal"/>
    <w:next w:val="Normal"/>
    <w:link w:val="Heading4Char"/>
    <w:uiPriority w:val="9"/>
    <w:semiHidden/>
    <w:unhideWhenUsed/>
    <w:qFormat/>
    <w:rsid w:val="00C8673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5C40"/>
    <w:rPr>
      <w:color w:val="0000FF"/>
      <w:u w:val="single"/>
    </w:rPr>
  </w:style>
  <w:style w:type="paragraph" w:styleId="HTMLPreformatted">
    <w:name w:val="HTML Preformatted"/>
    <w:basedOn w:val="Normal"/>
    <w:link w:val="HTMLPreformattedChar"/>
    <w:uiPriority w:val="99"/>
    <w:unhideWhenUsed/>
    <w:rsid w:val="00EB5C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5C4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32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721"/>
    <w:rPr>
      <w:rFonts w:ascii="Tahoma" w:hAnsi="Tahoma" w:cs="Tahoma"/>
      <w:sz w:val="16"/>
      <w:szCs w:val="16"/>
    </w:rPr>
  </w:style>
  <w:style w:type="character" w:customStyle="1" w:styleId="scdddoi">
    <w:name w:val="s_c_dddoi"/>
    <w:basedOn w:val="DefaultParagraphFont"/>
    <w:rsid w:val="00A51947"/>
    <w:rPr>
      <w:sz w:val="24"/>
      <w:szCs w:val="24"/>
      <w:bdr w:val="none" w:sz="0" w:space="0" w:color="auto" w:frame="1"/>
      <w:vertAlign w:val="baseline"/>
    </w:rPr>
  </w:style>
  <w:style w:type="paragraph" w:styleId="Header">
    <w:name w:val="header"/>
    <w:basedOn w:val="Normal"/>
    <w:link w:val="HeaderChar"/>
    <w:uiPriority w:val="99"/>
    <w:unhideWhenUsed/>
    <w:rsid w:val="00660C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C0E"/>
    <w:rPr>
      <w:rFonts w:ascii="Arial" w:hAnsi="Arial"/>
      <w:sz w:val="24"/>
    </w:rPr>
  </w:style>
  <w:style w:type="paragraph" w:styleId="Footer">
    <w:name w:val="footer"/>
    <w:basedOn w:val="Normal"/>
    <w:link w:val="FooterChar"/>
    <w:uiPriority w:val="99"/>
    <w:unhideWhenUsed/>
    <w:rsid w:val="00660C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C0E"/>
    <w:rPr>
      <w:rFonts w:ascii="Arial" w:hAnsi="Arial"/>
      <w:sz w:val="24"/>
    </w:rPr>
  </w:style>
  <w:style w:type="paragraph" w:styleId="NormalWeb">
    <w:name w:val="Normal (Web)"/>
    <w:basedOn w:val="Normal"/>
    <w:uiPriority w:val="99"/>
    <w:semiHidden/>
    <w:unhideWhenUsed/>
    <w:rsid w:val="00660C0E"/>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4Char">
    <w:name w:val="Heading 4 Char"/>
    <w:basedOn w:val="DefaultParagraphFont"/>
    <w:link w:val="Heading4"/>
    <w:uiPriority w:val="9"/>
    <w:semiHidden/>
    <w:rsid w:val="00C8673D"/>
    <w:rPr>
      <w:rFonts w:asciiTheme="majorHAnsi" w:eastAsiaTheme="majorEastAsia" w:hAnsiTheme="majorHAnsi" w:cstheme="majorBidi"/>
      <w:b/>
      <w:bCs/>
      <w:i/>
      <w:iCs/>
      <w:color w:val="5B9BD5"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8222">
      <w:bodyDiv w:val="1"/>
      <w:marLeft w:val="0"/>
      <w:marRight w:val="0"/>
      <w:marTop w:val="0"/>
      <w:marBottom w:val="0"/>
      <w:divBdr>
        <w:top w:val="none" w:sz="0" w:space="0" w:color="auto"/>
        <w:left w:val="none" w:sz="0" w:space="0" w:color="auto"/>
        <w:bottom w:val="none" w:sz="0" w:space="0" w:color="auto"/>
        <w:right w:val="none" w:sz="0" w:space="0" w:color="auto"/>
      </w:divBdr>
    </w:div>
    <w:div w:id="3676424">
      <w:bodyDiv w:val="1"/>
      <w:marLeft w:val="0"/>
      <w:marRight w:val="0"/>
      <w:marTop w:val="0"/>
      <w:marBottom w:val="0"/>
      <w:divBdr>
        <w:top w:val="none" w:sz="0" w:space="0" w:color="auto"/>
        <w:left w:val="none" w:sz="0" w:space="0" w:color="auto"/>
        <w:bottom w:val="none" w:sz="0" w:space="0" w:color="auto"/>
        <w:right w:val="none" w:sz="0" w:space="0" w:color="auto"/>
      </w:divBdr>
    </w:div>
    <w:div w:id="8610484">
      <w:bodyDiv w:val="1"/>
      <w:marLeft w:val="0"/>
      <w:marRight w:val="0"/>
      <w:marTop w:val="0"/>
      <w:marBottom w:val="0"/>
      <w:divBdr>
        <w:top w:val="none" w:sz="0" w:space="0" w:color="auto"/>
        <w:left w:val="none" w:sz="0" w:space="0" w:color="auto"/>
        <w:bottom w:val="none" w:sz="0" w:space="0" w:color="auto"/>
        <w:right w:val="none" w:sz="0" w:space="0" w:color="auto"/>
      </w:divBdr>
    </w:div>
    <w:div w:id="12805477">
      <w:bodyDiv w:val="1"/>
      <w:marLeft w:val="0"/>
      <w:marRight w:val="0"/>
      <w:marTop w:val="0"/>
      <w:marBottom w:val="0"/>
      <w:divBdr>
        <w:top w:val="none" w:sz="0" w:space="0" w:color="auto"/>
        <w:left w:val="none" w:sz="0" w:space="0" w:color="auto"/>
        <w:bottom w:val="none" w:sz="0" w:space="0" w:color="auto"/>
        <w:right w:val="none" w:sz="0" w:space="0" w:color="auto"/>
      </w:divBdr>
    </w:div>
    <w:div w:id="38942991">
      <w:bodyDiv w:val="1"/>
      <w:marLeft w:val="0"/>
      <w:marRight w:val="0"/>
      <w:marTop w:val="0"/>
      <w:marBottom w:val="0"/>
      <w:divBdr>
        <w:top w:val="none" w:sz="0" w:space="0" w:color="auto"/>
        <w:left w:val="none" w:sz="0" w:space="0" w:color="auto"/>
        <w:bottom w:val="none" w:sz="0" w:space="0" w:color="auto"/>
        <w:right w:val="none" w:sz="0" w:space="0" w:color="auto"/>
      </w:divBdr>
      <w:divsChild>
        <w:div w:id="1946423539">
          <w:marLeft w:val="0"/>
          <w:marRight w:val="0"/>
          <w:marTop w:val="0"/>
          <w:marBottom w:val="0"/>
          <w:divBdr>
            <w:top w:val="none" w:sz="0" w:space="0" w:color="auto"/>
            <w:left w:val="none" w:sz="0" w:space="0" w:color="auto"/>
            <w:bottom w:val="none" w:sz="0" w:space="0" w:color="auto"/>
            <w:right w:val="none" w:sz="0" w:space="0" w:color="auto"/>
          </w:divBdr>
        </w:div>
        <w:div w:id="409350504">
          <w:marLeft w:val="0"/>
          <w:marRight w:val="0"/>
          <w:marTop w:val="0"/>
          <w:marBottom w:val="0"/>
          <w:divBdr>
            <w:top w:val="none" w:sz="0" w:space="0" w:color="auto"/>
            <w:left w:val="none" w:sz="0" w:space="0" w:color="auto"/>
            <w:bottom w:val="none" w:sz="0" w:space="0" w:color="auto"/>
            <w:right w:val="none" w:sz="0" w:space="0" w:color="auto"/>
          </w:divBdr>
          <w:divsChild>
            <w:div w:id="8810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3512">
      <w:bodyDiv w:val="1"/>
      <w:marLeft w:val="0"/>
      <w:marRight w:val="0"/>
      <w:marTop w:val="0"/>
      <w:marBottom w:val="0"/>
      <w:divBdr>
        <w:top w:val="none" w:sz="0" w:space="0" w:color="auto"/>
        <w:left w:val="none" w:sz="0" w:space="0" w:color="auto"/>
        <w:bottom w:val="none" w:sz="0" w:space="0" w:color="auto"/>
        <w:right w:val="none" w:sz="0" w:space="0" w:color="auto"/>
      </w:divBdr>
      <w:divsChild>
        <w:div w:id="237985659">
          <w:marLeft w:val="0"/>
          <w:marRight w:val="0"/>
          <w:marTop w:val="0"/>
          <w:marBottom w:val="0"/>
          <w:divBdr>
            <w:top w:val="none" w:sz="0" w:space="0" w:color="auto"/>
            <w:left w:val="none" w:sz="0" w:space="0" w:color="auto"/>
            <w:bottom w:val="none" w:sz="0" w:space="0" w:color="auto"/>
            <w:right w:val="none" w:sz="0" w:space="0" w:color="auto"/>
          </w:divBdr>
          <w:divsChild>
            <w:div w:id="55196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2406">
      <w:bodyDiv w:val="1"/>
      <w:marLeft w:val="0"/>
      <w:marRight w:val="0"/>
      <w:marTop w:val="0"/>
      <w:marBottom w:val="0"/>
      <w:divBdr>
        <w:top w:val="none" w:sz="0" w:space="0" w:color="auto"/>
        <w:left w:val="none" w:sz="0" w:space="0" w:color="auto"/>
        <w:bottom w:val="none" w:sz="0" w:space="0" w:color="auto"/>
        <w:right w:val="none" w:sz="0" w:space="0" w:color="auto"/>
      </w:divBdr>
    </w:div>
    <w:div w:id="433016266">
      <w:bodyDiv w:val="1"/>
      <w:marLeft w:val="0"/>
      <w:marRight w:val="0"/>
      <w:marTop w:val="0"/>
      <w:marBottom w:val="0"/>
      <w:divBdr>
        <w:top w:val="none" w:sz="0" w:space="0" w:color="auto"/>
        <w:left w:val="none" w:sz="0" w:space="0" w:color="auto"/>
        <w:bottom w:val="none" w:sz="0" w:space="0" w:color="auto"/>
        <w:right w:val="none" w:sz="0" w:space="0" w:color="auto"/>
      </w:divBdr>
    </w:div>
    <w:div w:id="495077317">
      <w:bodyDiv w:val="1"/>
      <w:marLeft w:val="0"/>
      <w:marRight w:val="0"/>
      <w:marTop w:val="0"/>
      <w:marBottom w:val="0"/>
      <w:divBdr>
        <w:top w:val="none" w:sz="0" w:space="0" w:color="auto"/>
        <w:left w:val="none" w:sz="0" w:space="0" w:color="auto"/>
        <w:bottom w:val="none" w:sz="0" w:space="0" w:color="auto"/>
        <w:right w:val="none" w:sz="0" w:space="0" w:color="auto"/>
      </w:divBdr>
    </w:div>
    <w:div w:id="563489231">
      <w:bodyDiv w:val="1"/>
      <w:marLeft w:val="0"/>
      <w:marRight w:val="0"/>
      <w:marTop w:val="0"/>
      <w:marBottom w:val="0"/>
      <w:divBdr>
        <w:top w:val="none" w:sz="0" w:space="0" w:color="auto"/>
        <w:left w:val="none" w:sz="0" w:space="0" w:color="auto"/>
        <w:bottom w:val="none" w:sz="0" w:space="0" w:color="auto"/>
        <w:right w:val="none" w:sz="0" w:space="0" w:color="auto"/>
      </w:divBdr>
    </w:div>
    <w:div w:id="747965876">
      <w:bodyDiv w:val="1"/>
      <w:marLeft w:val="0"/>
      <w:marRight w:val="0"/>
      <w:marTop w:val="0"/>
      <w:marBottom w:val="0"/>
      <w:divBdr>
        <w:top w:val="none" w:sz="0" w:space="0" w:color="auto"/>
        <w:left w:val="none" w:sz="0" w:space="0" w:color="auto"/>
        <w:bottom w:val="none" w:sz="0" w:space="0" w:color="auto"/>
        <w:right w:val="none" w:sz="0" w:space="0" w:color="auto"/>
      </w:divBdr>
      <w:divsChild>
        <w:div w:id="221328192">
          <w:marLeft w:val="0"/>
          <w:marRight w:val="0"/>
          <w:marTop w:val="0"/>
          <w:marBottom w:val="0"/>
          <w:divBdr>
            <w:top w:val="none" w:sz="0" w:space="0" w:color="auto"/>
            <w:left w:val="none" w:sz="0" w:space="0" w:color="auto"/>
            <w:bottom w:val="none" w:sz="0" w:space="0" w:color="auto"/>
            <w:right w:val="none" w:sz="0" w:space="0" w:color="auto"/>
          </w:divBdr>
          <w:divsChild>
            <w:div w:id="9489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67036">
      <w:bodyDiv w:val="1"/>
      <w:marLeft w:val="0"/>
      <w:marRight w:val="0"/>
      <w:marTop w:val="0"/>
      <w:marBottom w:val="0"/>
      <w:divBdr>
        <w:top w:val="none" w:sz="0" w:space="0" w:color="auto"/>
        <w:left w:val="none" w:sz="0" w:space="0" w:color="auto"/>
        <w:bottom w:val="none" w:sz="0" w:space="0" w:color="auto"/>
        <w:right w:val="none" w:sz="0" w:space="0" w:color="auto"/>
      </w:divBdr>
    </w:div>
    <w:div w:id="881016817">
      <w:bodyDiv w:val="1"/>
      <w:marLeft w:val="0"/>
      <w:marRight w:val="0"/>
      <w:marTop w:val="0"/>
      <w:marBottom w:val="0"/>
      <w:divBdr>
        <w:top w:val="none" w:sz="0" w:space="0" w:color="auto"/>
        <w:left w:val="none" w:sz="0" w:space="0" w:color="auto"/>
        <w:bottom w:val="none" w:sz="0" w:space="0" w:color="auto"/>
        <w:right w:val="none" w:sz="0" w:space="0" w:color="auto"/>
      </w:divBdr>
    </w:div>
    <w:div w:id="1242449980">
      <w:bodyDiv w:val="1"/>
      <w:marLeft w:val="0"/>
      <w:marRight w:val="0"/>
      <w:marTop w:val="0"/>
      <w:marBottom w:val="0"/>
      <w:divBdr>
        <w:top w:val="none" w:sz="0" w:space="0" w:color="auto"/>
        <w:left w:val="none" w:sz="0" w:space="0" w:color="auto"/>
        <w:bottom w:val="none" w:sz="0" w:space="0" w:color="auto"/>
        <w:right w:val="none" w:sz="0" w:space="0" w:color="auto"/>
      </w:divBdr>
      <w:divsChild>
        <w:div w:id="1091588857">
          <w:marLeft w:val="0"/>
          <w:marRight w:val="0"/>
          <w:marTop w:val="0"/>
          <w:marBottom w:val="0"/>
          <w:divBdr>
            <w:top w:val="none" w:sz="0" w:space="0" w:color="auto"/>
            <w:left w:val="none" w:sz="0" w:space="0" w:color="auto"/>
            <w:bottom w:val="none" w:sz="0" w:space="0" w:color="auto"/>
            <w:right w:val="none" w:sz="0" w:space="0" w:color="auto"/>
          </w:divBdr>
          <w:divsChild>
            <w:div w:id="2116711734">
              <w:marLeft w:val="0"/>
              <w:marRight w:val="0"/>
              <w:marTop w:val="0"/>
              <w:marBottom w:val="0"/>
              <w:divBdr>
                <w:top w:val="none" w:sz="0" w:space="0" w:color="auto"/>
                <w:left w:val="none" w:sz="0" w:space="0" w:color="auto"/>
                <w:bottom w:val="none" w:sz="0" w:space="0" w:color="auto"/>
                <w:right w:val="none" w:sz="0" w:space="0" w:color="auto"/>
              </w:divBdr>
              <w:divsChild>
                <w:div w:id="1648779991">
                  <w:marLeft w:val="0"/>
                  <w:marRight w:val="0"/>
                  <w:marTop w:val="0"/>
                  <w:marBottom w:val="0"/>
                  <w:divBdr>
                    <w:top w:val="none" w:sz="0" w:space="0" w:color="auto"/>
                    <w:left w:val="none" w:sz="0" w:space="0" w:color="auto"/>
                    <w:bottom w:val="none" w:sz="0" w:space="0" w:color="auto"/>
                    <w:right w:val="none" w:sz="0" w:space="0" w:color="auto"/>
                  </w:divBdr>
                  <w:divsChild>
                    <w:div w:id="376708047">
                      <w:marLeft w:val="0"/>
                      <w:marRight w:val="0"/>
                      <w:marTop w:val="0"/>
                      <w:marBottom w:val="0"/>
                      <w:divBdr>
                        <w:top w:val="none" w:sz="0" w:space="0" w:color="auto"/>
                        <w:left w:val="none" w:sz="0" w:space="0" w:color="auto"/>
                        <w:bottom w:val="none" w:sz="0" w:space="0" w:color="auto"/>
                        <w:right w:val="none" w:sz="0" w:space="0" w:color="auto"/>
                      </w:divBdr>
                      <w:divsChild>
                        <w:div w:id="1030423466">
                          <w:marLeft w:val="0"/>
                          <w:marRight w:val="0"/>
                          <w:marTop w:val="0"/>
                          <w:marBottom w:val="0"/>
                          <w:divBdr>
                            <w:top w:val="none" w:sz="0" w:space="0" w:color="auto"/>
                            <w:left w:val="none" w:sz="0" w:space="0" w:color="auto"/>
                            <w:bottom w:val="none" w:sz="0" w:space="0" w:color="auto"/>
                            <w:right w:val="none" w:sz="0" w:space="0" w:color="auto"/>
                          </w:divBdr>
                          <w:divsChild>
                            <w:div w:id="7983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484781">
      <w:bodyDiv w:val="1"/>
      <w:marLeft w:val="0"/>
      <w:marRight w:val="0"/>
      <w:marTop w:val="0"/>
      <w:marBottom w:val="0"/>
      <w:divBdr>
        <w:top w:val="none" w:sz="0" w:space="0" w:color="auto"/>
        <w:left w:val="none" w:sz="0" w:space="0" w:color="auto"/>
        <w:bottom w:val="none" w:sz="0" w:space="0" w:color="auto"/>
        <w:right w:val="none" w:sz="0" w:space="0" w:color="auto"/>
      </w:divBdr>
    </w:div>
    <w:div w:id="1448156364">
      <w:bodyDiv w:val="1"/>
      <w:marLeft w:val="0"/>
      <w:marRight w:val="0"/>
      <w:marTop w:val="0"/>
      <w:marBottom w:val="0"/>
      <w:divBdr>
        <w:top w:val="none" w:sz="0" w:space="0" w:color="auto"/>
        <w:left w:val="none" w:sz="0" w:space="0" w:color="auto"/>
        <w:bottom w:val="none" w:sz="0" w:space="0" w:color="auto"/>
        <w:right w:val="none" w:sz="0" w:space="0" w:color="auto"/>
      </w:divBdr>
    </w:div>
    <w:div w:id="1482312476">
      <w:bodyDiv w:val="1"/>
      <w:marLeft w:val="0"/>
      <w:marRight w:val="0"/>
      <w:marTop w:val="0"/>
      <w:marBottom w:val="0"/>
      <w:divBdr>
        <w:top w:val="none" w:sz="0" w:space="0" w:color="auto"/>
        <w:left w:val="none" w:sz="0" w:space="0" w:color="auto"/>
        <w:bottom w:val="none" w:sz="0" w:space="0" w:color="auto"/>
        <w:right w:val="none" w:sz="0" w:space="0" w:color="auto"/>
      </w:divBdr>
    </w:div>
    <w:div w:id="1485974171">
      <w:bodyDiv w:val="1"/>
      <w:marLeft w:val="0"/>
      <w:marRight w:val="0"/>
      <w:marTop w:val="0"/>
      <w:marBottom w:val="0"/>
      <w:divBdr>
        <w:top w:val="none" w:sz="0" w:space="0" w:color="auto"/>
        <w:left w:val="none" w:sz="0" w:space="0" w:color="auto"/>
        <w:bottom w:val="none" w:sz="0" w:space="0" w:color="auto"/>
        <w:right w:val="none" w:sz="0" w:space="0" w:color="auto"/>
      </w:divBdr>
    </w:div>
    <w:div w:id="1637449027">
      <w:bodyDiv w:val="1"/>
      <w:marLeft w:val="0"/>
      <w:marRight w:val="0"/>
      <w:marTop w:val="0"/>
      <w:marBottom w:val="0"/>
      <w:divBdr>
        <w:top w:val="none" w:sz="0" w:space="0" w:color="auto"/>
        <w:left w:val="none" w:sz="0" w:space="0" w:color="auto"/>
        <w:bottom w:val="none" w:sz="0" w:space="0" w:color="auto"/>
        <w:right w:val="none" w:sz="0" w:space="0" w:color="auto"/>
      </w:divBdr>
    </w:div>
    <w:div w:id="1681469211">
      <w:bodyDiv w:val="1"/>
      <w:marLeft w:val="0"/>
      <w:marRight w:val="0"/>
      <w:marTop w:val="0"/>
      <w:marBottom w:val="0"/>
      <w:divBdr>
        <w:top w:val="none" w:sz="0" w:space="0" w:color="auto"/>
        <w:left w:val="none" w:sz="0" w:space="0" w:color="auto"/>
        <w:bottom w:val="none" w:sz="0" w:space="0" w:color="auto"/>
        <w:right w:val="none" w:sz="0" w:space="0" w:color="auto"/>
      </w:divBdr>
      <w:divsChild>
        <w:div w:id="1124076367">
          <w:marLeft w:val="0"/>
          <w:marRight w:val="0"/>
          <w:marTop w:val="0"/>
          <w:marBottom w:val="0"/>
          <w:divBdr>
            <w:top w:val="none" w:sz="0" w:space="0" w:color="auto"/>
            <w:left w:val="none" w:sz="0" w:space="0" w:color="auto"/>
            <w:bottom w:val="none" w:sz="0" w:space="0" w:color="auto"/>
            <w:right w:val="none" w:sz="0" w:space="0" w:color="auto"/>
          </w:divBdr>
        </w:div>
      </w:divsChild>
    </w:div>
    <w:div w:id="1694068857">
      <w:bodyDiv w:val="1"/>
      <w:marLeft w:val="0"/>
      <w:marRight w:val="0"/>
      <w:marTop w:val="0"/>
      <w:marBottom w:val="0"/>
      <w:divBdr>
        <w:top w:val="none" w:sz="0" w:space="0" w:color="auto"/>
        <w:left w:val="none" w:sz="0" w:space="0" w:color="auto"/>
        <w:bottom w:val="none" w:sz="0" w:space="0" w:color="auto"/>
        <w:right w:val="none" w:sz="0" w:space="0" w:color="auto"/>
      </w:divBdr>
    </w:div>
    <w:div w:id="1702395183">
      <w:bodyDiv w:val="1"/>
      <w:marLeft w:val="0"/>
      <w:marRight w:val="0"/>
      <w:marTop w:val="0"/>
      <w:marBottom w:val="0"/>
      <w:divBdr>
        <w:top w:val="none" w:sz="0" w:space="0" w:color="auto"/>
        <w:left w:val="none" w:sz="0" w:space="0" w:color="auto"/>
        <w:bottom w:val="none" w:sz="0" w:space="0" w:color="auto"/>
        <w:right w:val="none" w:sz="0" w:space="0" w:color="auto"/>
      </w:divBdr>
    </w:div>
    <w:div w:id="1734545843">
      <w:bodyDiv w:val="1"/>
      <w:marLeft w:val="0"/>
      <w:marRight w:val="0"/>
      <w:marTop w:val="0"/>
      <w:marBottom w:val="0"/>
      <w:divBdr>
        <w:top w:val="none" w:sz="0" w:space="0" w:color="auto"/>
        <w:left w:val="none" w:sz="0" w:space="0" w:color="auto"/>
        <w:bottom w:val="none" w:sz="0" w:space="0" w:color="auto"/>
        <w:right w:val="none" w:sz="0" w:space="0" w:color="auto"/>
      </w:divBdr>
      <w:divsChild>
        <w:div w:id="1331373578">
          <w:marLeft w:val="0"/>
          <w:marRight w:val="0"/>
          <w:marTop w:val="0"/>
          <w:marBottom w:val="0"/>
          <w:divBdr>
            <w:top w:val="none" w:sz="0" w:space="0" w:color="auto"/>
            <w:left w:val="none" w:sz="0" w:space="0" w:color="auto"/>
            <w:bottom w:val="none" w:sz="0" w:space="0" w:color="auto"/>
            <w:right w:val="none" w:sz="0" w:space="0" w:color="auto"/>
          </w:divBdr>
        </w:div>
      </w:divsChild>
    </w:div>
    <w:div w:id="1805124829">
      <w:bodyDiv w:val="1"/>
      <w:marLeft w:val="0"/>
      <w:marRight w:val="0"/>
      <w:marTop w:val="0"/>
      <w:marBottom w:val="0"/>
      <w:divBdr>
        <w:top w:val="none" w:sz="0" w:space="0" w:color="auto"/>
        <w:left w:val="none" w:sz="0" w:space="0" w:color="auto"/>
        <w:bottom w:val="none" w:sz="0" w:space="0" w:color="auto"/>
        <w:right w:val="none" w:sz="0" w:space="0" w:color="auto"/>
      </w:divBdr>
      <w:divsChild>
        <w:div w:id="1361931121">
          <w:marLeft w:val="0"/>
          <w:marRight w:val="0"/>
          <w:marTop w:val="0"/>
          <w:marBottom w:val="0"/>
          <w:divBdr>
            <w:top w:val="none" w:sz="0" w:space="0" w:color="auto"/>
            <w:left w:val="none" w:sz="0" w:space="0" w:color="auto"/>
            <w:bottom w:val="none" w:sz="0" w:space="0" w:color="auto"/>
            <w:right w:val="none" w:sz="0" w:space="0" w:color="auto"/>
          </w:divBdr>
          <w:divsChild>
            <w:div w:id="192363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7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cbi.nlm.nih.gov/pubmed?otool=nihlib&amp;term=Critical%20Analysis%20of%20Strategies%20for%20Determining%20Rigor%20in%20Qua"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5351</Words>
  <Characters>30504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35784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Heurtin-Roberts, Suzanne (NIH/NCI) [E]</cp:lastModifiedBy>
  <cp:revision>2</cp:revision>
  <cp:lastPrinted>2015-04-07T16:41:00Z</cp:lastPrinted>
  <dcterms:created xsi:type="dcterms:W3CDTF">2016-03-01T20:23:00Z</dcterms:created>
  <dcterms:modified xsi:type="dcterms:W3CDTF">2016-03-01T20:23:00Z</dcterms:modified>
</cp:coreProperties>
</file>